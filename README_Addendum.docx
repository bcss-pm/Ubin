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24B8A" w14:textId="79686FA8" w:rsidR="00281595" w:rsidRPr="00281595" w:rsidRDefault="003B46A0">
      <w:pPr>
        <w:pStyle w:val="Heading1"/>
        <w:spacing w:line="240" w:lineRule="auto"/>
        <w:rPr>
          <w:lang w:val="en-SG"/>
        </w:rPr>
        <w:pPrChange w:id="0" w:author="Sebastian Ma Lik Keung" w:date="2018-05-24T13:47:00Z">
          <w:pPr>
            <w:pStyle w:val="Heading1"/>
          </w:pPr>
        </w:pPrChange>
      </w:pPr>
      <w:ins w:id="1" w:author="Sebastian Ma Lik Keung" w:date="2018-06-05T10:19:00Z">
        <w:r>
          <w:rPr>
            <w:lang w:val="en-SG"/>
          </w:rPr>
          <w:t>README Addendum</w:t>
        </w:r>
      </w:ins>
      <w:del w:id="2" w:author="Sebastian Ma Lik Keung" w:date="2018-06-05T10:19:00Z">
        <w:r w:rsidR="00281595" w:rsidRPr="00281595" w:rsidDel="003B46A0">
          <w:rPr>
            <w:lang w:val="en-SG"/>
          </w:rPr>
          <w:delText>Devils in the De</w:delText>
        </w:r>
        <w:r w:rsidR="00281595" w:rsidDel="003B46A0">
          <w:rPr>
            <w:lang w:val="en-SG"/>
          </w:rPr>
          <w:delText>tails</w:delText>
        </w:r>
      </w:del>
    </w:p>
    <w:p w14:paraId="63F60524" w14:textId="6FBCF37A" w:rsidR="00E21839" w:rsidRPr="00281595" w:rsidDel="003B46A0" w:rsidRDefault="00E21839">
      <w:pPr>
        <w:pStyle w:val="Heading2"/>
        <w:spacing w:line="240" w:lineRule="auto"/>
        <w:rPr>
          <w:del w:id="3" w:author="Sebastian Ma Lik Keung" w:date="2018-06-05T10:19:00Z"/>
          <w:lang w:val="en-SG"/>
        </w:rPr>
        <w:pPrChange w:id="4" w:author="Sebastian Ma Lik Keung" w:date="2018-05-24T13:47:00Z">
          <w:pPr>
            <w:pStyle w:val="Heading2"/>
          </w:pPr>
        </w:pPrChange>
      </w:pPr>
      <w:del w:id="5" w:author="Sebastian Ma Lik Keung" w:date="2018-06-05T10:19:00Z">
        <w:r w:rsidRPr="00281595" w:rsidDel="003B46A0">
          <w:rPr>
            <w:lang w:val="en-SG"/>
          </w:rPr>
          <w:delText>Ubuntu VM</w:delText>
        </w:r>
        <w:r w:rsidR="00691391" w:rsidRPr="00281595" w:rsidDel="003B46A0">
          <w:rPr>
            <w:lang w:val="en-SG"/>
          </w:rPr>
          <w:delText>s</w:delText>
        </w:r>
      </w:del>
    </w:p>
    <w:p w14:paraId="1C86579B" w14:textId="3ED58EC6" w:rsidR="00B87AC1" w:rsidRPr="00281595" w:rsidDel="003B46A0" w:rsidRDefault="00B87AC1">
      <w:pPr>
        <w:spacing w:after="0" w:line="240" w:lineRule="auto"/>
        <w:rPr>
          <w:del w:id="6" w:author="Sebastian Ma Lik Keung" w:date="2018-06-05T10:19:00Z"/>
          <w:lang w:val="en-SG"/>
        </w:rPr>
      </w:pPr>
    </w:p>
    <w:p w14:paraId="00921A6D" w14:textId="3AB4E80D" w:rsidR="00383E14" w:rsidRPr="00691391" w:rsidDel="003B46A0" w:rsidRDefault="00383E14">
      <w:pPr>
        <w:spacing w:after="0" w:line="240" w:lineRule="auto"/>
        <w:rPr>
          <w:del w:id="7" w:author="Sebastian Ma Lik Keung" w:date="2018-06-05T10:19:00Z"/>
        </w:rPr>
      </w:pPr>
      <w:del w:id="8" w:author="Sebastian Ma Lik Keung" w:date="2018-06-05T10:19:00Z">
        <w:r w:rsidRPr="00691391" w:rsidDel="003B46A0">
          <w:delText>2 CPU</w:delText>
        </w:r>
      </w:del>
    </w:p>
    <w:p w14:paraId="67536560" w14:textId="242E765E" w:rsidR="00383E14" w:rsidRPr="00691391" w:rsidDel="003B46A0" w:rsidRDefault="00383E14">
      <w:pPr>
        <w:spacing w:after="0" w:line="240" w:lineRule="auto"/>
        <w:rPr>
          <w:del w:id="9" w:author="Sebastian Ma Lik Keung" w:date="2018-06-05T10:19:00Z"/>
        </w:rPr>
      </w:pPr>
      <w:del w:id="10" w:author="Sebastian Ma Lik Keung" w:date="2018-06-05T10:19:00Z">
        <w:r w:rsidRPr="00691391" w:rsidDel="003B46A0">
          <w:rPr>
            <w:highlight w:val="yellow"/>
          </w:rPr>
          <w:delText>16</w:delText>
        </w:r>
        <w:r w:rsidRPr="00691391" w:rsidDel="003B46A0">
          <w:delText xml:space="preserve"> GB RAM</w:delText>
        </w:r>
      </w:del>
    </w:p>
    <w:p w14:paraId="3CD7E5FD" w14:textId="2E374C53" w:rsidR="00383E14" w:rsidRPr="00691391" w:rsidDel="003B46A0" w:rsidRDefault="00383E14">
      <w:pPr>
        <w:spacing w:after="0" w:line="240" w:lineRule="auto"/>
        <w:rPr>
          <w:del w:id="11" w:author="Sebastian Ma Lik Keung" w:date="2018-06-05T10:19:00Z"/>
        </w:rPr>
      </w:pPr>
      <w:del w:id="12" w:author="Sebastian Ma Lik Keung" w:date="2018-06-05T10:19:00Z">
        <w:r w:rsidRPr="00691391" w:rsidDel="003B46A0">
          <w:delText>40 GB Hard disk</w:delText>
        </w:r>
      </w:del>
    </w:p>
    <w:p w14:paraId="5E732D03" w14:textId="00A5E227" w:rsidR="00A20793" w:rsidRPr="00A20793" w:rsidDel="003B46A0" w:rsidRDefault="00A20793">
      <w:pPr>
        <w:spacing w:after="0" w:line="240" w:lineRule="auto"/>
        <w:rPr>
          <w:del w:id="13" w:author="Sebastian Ma Lik Keung" w:date="2018-06-05T10:19:00Z"/>
          <w:lang w:val="en-SG"/>
        </w:rPr>
      </w:pPr>
      <w:del w:id="14" w:author="Sebastian Ma Lik Keung" w:date="2018-06-05T10:19:00Z">
        <w:r w:rsidRPr="00A20793" w:rsidDel="003B46A0">
          <w:rPr>
            <w:lang w:val="en-SG"/>
          </w:rPr>
          <w:delText>sudo apt-get update</w:delText>
        </w:r>
      </w:del>
    </w:p>
    <w:p w14:paraId="5B30279D" w14:textId="152D3F00" w:rsidR="00A20793" w:rsidDel="003B46A0" w:rsidRDefault="00A20793">
      <w:pPr>
        <w:spacing w:after="0" w:line="240" w:lineRule="auto"/>
        <w:rPr>
          <w:del w:id="15" w:author="Sebastian Ma Lik Keung" w:date="2018-06-05T10:19:00Z"/>
          <w:lang w:val="en-SG"/>
        </w:rPr>
      </w:pPr>
      <w:del w:id="16" w:author="Sebastian Ma Lik Keung" w:date="2018-06-05T10:19:00Z">
        <w:r w:rsidDel="003B46A0">
          <w:rPr>
            <w:lang w:val="en-SG"/>
          </w:rPr>
          <w:delText>s</w:delText>
        </w:r>
        <w:r w:rsidRPr="00A20793" w:rsidDel="003B46A0">
          <w:rPr>
            <w:lang w:val="en-SG"/>
          </w:rPr>
          <w:delText>udo apt-get upgrade</w:delText>
        </w:r>
      </w:del>
    </w:p>
    <w:p w14:paraId="67007710" w14:textId="596902BA" w:rsidR="00BC5377" w:rsidDel="003B46A0" w:rsidRDefault="00BC5377">
      <w:pPr>
        <w:spacing w:after="0" w:line="240" w:lineRule="auto"/>
        <w:rPr>
          <w:del w:id="17" w:author="Sebastian Ma Lik Keung" w:date="2018-06-05T10:19:00Z"/>
          <w:lang w:val="en-SG"/>
        </w:rPr>
      </w:pPr>
      <w:del w:id="18" w:author="Sebastian Ma Lik Keung" w:date="2018-06-05T10:19:00Z">
        <w:r w:rsidDel="003B46A0">
          <w:rPr>
            <w:lang w:val="en-SG"/>
          </w:rPr>
          <w:delText>sudo apt-get install openssh-server</w:delText>
        </w:r>
      </w:del>
    </w:p>
    <w:p w14:paraId="66004FEF" w14:textId="3BBD7B27" w:rsidR="00BC5377" w:rsidDel="003B46A0" w:rsidRDefault="00FD5ECF">
      <w:pPr>
        <w:spacing w:after="0" w:line="240" w:lineRule="auto"/>
        <w:rPr>
          <w:del w:id="19" w:author="Sebastian Ma Lik Keung" w:date="2018-06-05T10:19:00Z"/>
          <w:lang w:val="en-SG"/>
        </w:rPr>
      </w:pPr>
      <w:del w:id="20" w:author="Sebastian Ma Lik Keung" w:date="2018-06-05T10:19:00Z">
        <w:r w:rsidRPr="00FD5ECF" w:rsidDel="003B46A0">
          <w:rPr>
            <w:lang w:val="en-SG"/>
          </w:rPr>
          <w:delText>sudo service ssh restart</w:delText>
        </w:r>
      </w:del>
    </w:p>
    <w:p w14:paraId="5D2FC155" w14:textId="6F2A6AAC" w:rsidR="00691391" w:rsidDel="003B46A0" w:rsidRDefault="00691391">
      <w:pPr>
        <w:spacing w:after="0" w:line="240" w:lineRule="auto"/>
        <w:rPr>
          <w:del w:id="21" w:author="Sebastian Ma Lik Keung" w:date="2018-06-05T10:19:00Z"/>
          <w:lang w:val="en-SG"/>
        </w:rPr>
      </w:pPr>
    </w:p>
    <w:p w14:paraId="2AC1CADF" w14:textId="63B28D6A" w:rsidR="00691391" w:rsidDel="003B46A0" w:rsidRDefault="00691391">
      <w:pPr>
        <w:spacing w:after="0" w:line="240" w:lineRule="auto"/>
        <w:rPr>
          <w:del w:id="22" w:author="Sebastian Ma Lik Keung" w:date="2018-06-05T10:19:00Z"/>
          <w:lang w:val="en-SG"/>
        </w:rPr>
      </w:pPr>
      <w:del w:id="23" w:author="Sebastian Ma Lik Keung" w:date="2018-06-05T10:19:00Z">
        <w:r w:rsidDel="003B46A0">
          <w:rPr>
            <w:lang w:val="en-SG"/>
          </w:rPr>
          <w:delText>For testing QuorumNetworkManager only. Actual Ubin configuration should be as above.</w:delText>
        </w:r>
      </w:del>
    </w:p>
    <w:p w14:paraId="44174819" w14:textId="570542FD" w:rsidR="00691391" w:rsidRPr="00343387" w:rsidDel="003B46A0" w:rsidRDefault="00691391">
      <w:pPr>
        <w:spacing w:after="0" w:line="240" w:lineRule="auto"/>
        <w:rPr>
          <w:del w:id="24" w:author="Sebastian Ma Lik Keung" w:date="2018-06-05T10:19:00Z"/>
        </w:rPr>
      </w:pPr>
      <w:del w:id="25" w:author="Sebastian Ma Lik Keung" w:date="2018-06-05T10:19:00Z">
        <w:r w:rsidRPr="00343387" w:rsidDel="003B46A0">
          <w:delText>2 CPU</w:delText>
        </w:r>
      </w:del>
    </w:p>
    <w:p w14:paraId="4C35BAAA" w14:textId="532202E8" w:rsidR="00691391" w:rsidRPr="00343387" w:rsidDel="003B46A0" w:rsidRDefault="00691391">
      <w:pPr>
        <w:spacing w:after="0" w:line="240" w:lineRule="auto"/>
        <w:rPr>
          <w:del w:id="26" w:author="Sebastian Ma Lik Keung" w:date="2018-06-05T10:19:00Z"/>
        </w:rPr>
      </w:pPr>
      <w:del w:id="27" w:author="Sebastian Ma Lik Keung" w:date="2018-06-05T10:19:00Z">
        <w:r w:rsidRPr="00343387" w:rsidDel="003B46A0">
          <w:rPr>
            <w:highlight w:val="yellow"/>
          </w:rPr>
          <w:delText>4</w:delText>
        </w:r>
        <w:r w:rsidRPr="00343387" w:rsidDel="003B46A0">
          <w:delText xml:space="preserve"> GB RAM</w:delText>
        </w:r>
      </w:del>
    </w:p>
    <w:p w14:paraId="4446EA2B" w14:textId="6C166DE6" w:rsidR="00691391" w:rsidRPr="00E21839" w:rsidDel="003B46A0" w:rsidRDefault="00691391">
      <w:pPr>
        <w:spacing w:after="0" w:line="240" w:lineRule="auto"/>
        <w:rPr>
          <w:del w:id="28" w:author="Sebastian Ma Lik Keung" w:date="2018-06-05T10:19:00Z"/>
        </w:rPr>
      </w:pPr>
      <w:del w:id="29" w:author="Sebastian Ma Lik Keung" w:date="2018-06-05T10:19:00Z">
        <w:r w:rsidRPr="00E21839" w:rsidDel="003B46A0">
          <w:delText>40 GB Hard disk</w:delText>
        </w:r>
      </w:del>
    </w:p>
    <w:p w14:paraId="6F92485D" w14:textId="4124ADE7" w:rsidR="00691391" w:rsidRPr="00A20793" w:rsidDel="003B46A0" w:rsidRDefault="00691391">
      <w:pPr>
        <w:spacing w:after="0" w:line="240" w:lineRule="auto"/>
        <w:rPr>
          <w:del w:id="30" w:author="Sebastian Ma Lik Keung" w:date="2018-06-05T10:19:00Z"/>
          <w:lang w:val="en-SG"/>
        </w:rPr>
      </w:pPr>
      <w:del w:id="31" w:author="Sebastian Ma Lik Keung" w:date="2018-06-05T10:19:00Z">
        <w:r w:rsidRPr="00A20793" w:rsidDel="003B46A0">
          <w:rPr>
            <w:lang w:val="en-SG"/>
          </w:rPr>
          <w:delText>sudo apt-get update</w:delText>
        </w:r>
      </w:del>
    </w:p>
    <w:p w14:paraId="59EF0255" w14:textId="0A6824B7" w:rsidR="00691391" w:rsidDel="003B46A0" w:rsidRDefault="00691391">
      <w:pPr>
        <w:spacing w:after="0" w:line="240" w:lineRule="auto"/>
        <w:rPr>
          <w:del w:id="32" w:author="Sebastian Ma Lik Keung" w:date="2018-06-05T10:19:00Z"/>
          <w:lang w:val="en-SG"/>
        </w:rPr>
      </w:pPr>
      <w:del w:id="33" w:author="Sebastian Ma Lik Keung" w:date="2018-06-05T10:19:00Z">
        <w:r w:rsidDel="003B46A0">
          <w:rPr>
            <w:lang w:val="en-SG"/>
          </w:rPr>
          <w:delText>s</w:delText>
        </w:r>
        <w:r w:rsidRPr="00A20793" w:rsidDel="003B46A0">
          <w:rPr>
            <w:lang w:val="en-SG"/>
          </w:rPr>
          <w:delText>udo apt-get upgrade</w:delText>
        </w:r>
      </w:del>
    </w:p>
    <w:p w14:paraId="41395C1B" w14:textId="5846C935" w:rsidR="00691391" w:rsidDel="003B46A0" w:rsidRDefault="00691391">
      <w:pPr>
        <w:spacing w:after="0" w:line="240" w:lineRule="auto"/>
        <w:rPr>
          <w:del w:id="34" w:author="Sebastian Ma Lik Keung" w:date="2018-06-05T10:19:00Z"/>
          <w:lang w:val="en-SG"/>
        </w:rPr>
      </w:pPr>
      <w:del w:id="35" w:author="Sebastian Ma Lik Keung" w:date="2018-06-05T10:19:00Z">
        <w:r w:rsidDel="003B46A0">
          <w:rPr>
            <w:lang w:val="en-SG"/>
          </w:rPr>
          <w:delText>sudo apt-get install openssh-server</w:delText>
        </w:r>
      </w:del>
    </w:p>
    <w:p w14:paraId="508F60DB" w14:textId="14455187" w:rsidR="00691391" w:rsidDel="003B46A0" w:rsidRDefault="00691391">
      <w:pPr>
        <w:spacing w:after="0" w:line="240" w:lineRule="auto"/>
        <w:rPr>
          <w:del w:id="36" w:author="Sebastian Ma Lik Keung" w:date="2018-06-05T10:19:00Z"/>
          <w:lang w:val="en-SG"/>
        </w:rPr>
      </w:pPr>
      <w:del w:id="37" w:author="Sebastian Ma Lik Keung" w:date="2018-06-05T10:19:00Z">
        <w:r w:rsidRPr="00FD5ECF" w:rsidDel="003B46A0">
          <w:rPr>
            <w:lang w:val="en-SG"/>
          </w:rPr>
          <w:delText>sudo service ssh restart</w:delText>
        </w:r>
      </w:del>
    </w:p>
    <w:p w14:paraId="1B995C3F" w14:textId="42555D2B" w:rsidR="00FD5ECF" w:rsidDel="003B46A0" w:rsidRDefault="00FD5ECF">
      <w:pPr>
        <w:spacing w:after="0" w:line="240" w:lineRule="auto"/>
        <w:rPr>
          <w:del w:id="38" w:author="Sebastian Ma Lik Keung" w:date="2018-06-05T10:19:00Z"/>
          <w:lang w:val="en-SG"/>
        </w:rPr>
      </w:pPr>
    </w:p>
    <w:p w14:paraId="755D25F8" w14:textId="4AB2B2E5" w:rsidR="00762957" w:rsidDel="003B46A0" w:rsidRDefault="00762957">
      <w:pPr>
        <w:pStyle w:val="Heading2"/>
        <w:spacing w:line="240" w:lineRule="auto"/>
        <w:rPr>
          <w:del w:id="39" w:author="Sebastian Ma Lik Keung" w:date="2018-06-05T10:19:00Z"/>
          <w:lang w:val="en-SG"/>
        </w:rPr>
        <w:pPrChange w:id="40" w:author="Sebastian Ma Lik Keung" w:date="2018-05-24T13:47:00Z">
          <w:pPr>
            <w:pStyle w:val="Heading2"/>
          </w:pPr>
        </w:pPrChange>
      </w:pPr>
      <w:del w:id="41" w:author="Sebastian Ma Lik Keung" w:date="2018-06-05T10:19:00Z">
        <w:r w:rsidDel="003B46A0">
          <w:rPr>
            <w:lang w:val="en-SG"/>
          </w:rPr>
          <w:delText>Disable ports from firewall</w:delText>
        </w:r>
      </w:del>
    </w:p>
    <w:p w14:paraId="116D34C3" w14:textId="4485D1A9" w:rsidR="00762957" w:rsidDel="003B46A0" w:rsidRDefault="00762957">
      <w:pPr>
        <w:spacing w:after="0" w:line="240" w:lineRule="auto"/>
        <w:rPr>
          <w:del w:id="42" w:author="Sebastian Ma Lik Keung" w:date="2018-06-05T10:19:00Z"/>
          <w:lang w:val="en-SG"/>
        </w:rPr>
      </w:pPr>
    </w:p>
    <w:p w14:paraId="6FFCBE9C" w14:textId="27C71B14" w:rsidR="00EB2CBE" w:rsidRPr="00EB2CBE" w:rsidDel="003B46A0" w:rsidRDefault="00EB2C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43" w:author="Sebastian Ma Lik Keung" w:date="2018-06-05T10:19:00Z"/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 w:eastAsia="nl-NL"/>
        </w:rPr>
      </w:pPr>
      <w:del w:id="44" w:author="Sebastian Ma Lik Keung" w:date="2018-06-05T10:19:00Z">
        <w:r w:rsidRPr="00EB2CBE"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delText>raft-http                           TCP 40000</w:delText>
        </w:r>
      </w:del>
    </w:p>
    <w:p w14:paraId="4E294C93" w14:textId="250796A0" w:rsidR="00EB2CBE" w:rsidRPr="00EB2CBE" w:rsidDel="003B46A0" w:rsidRDefault="00EB2C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45" w:author="Sebastian Ma Lik Keung" w:date="2018-06-05T10:19:00Z"/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 w:eastAsia="nl-NL"/>
        </w:rPr>
      </w:pPr>
      <w:del w:id="46" w:author="Sebastian Ma Lik Keung" w:date="2018-06-05T10:19:00Z">
        <w:r w:rsidRPr="00EB2CBE"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delText>geth-communicationNode              TCP 50000</w:delText>
        </w:r>
      </w:del>
    </w:p>
    <w:p w14:paraId="216B7E71" w14:textId="047D8F15" w:rsidR="00EB2CBE" w:rsidRPr="00EB2CBE" w:rsidDel="003B46A0" w:rsidRDefault="00EB2C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47" w:author="Sebastian Ma Lik Keung" w:date="2018-06-05T10:19:00Z"/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 w:eastAsia="nl-NL"/>
        </w:rPr>
      </w:pPr>
      <w:del w:id="48" w:author="Sebastian Ma Lik Keung" w:date="2018-06-05T10:19:00Z">
        <w:r w:rsidRPr="00EB2CBE"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delText>geth-node                           TCP 20000</w:delText>
        </w:r>
      </w:del>
    </w:p>
    <w:p w14:paraId="33DE8321" w14:textId="74EF2A3A" w:rsidR="00EB2CBE" w:rsidRPr="00EB2CBE" w:rsidDel="003B46A0" w:rsidRDefault="00EB2C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49" w:author="Sebastian Ma Lik Keung" w:date="2018-06-05T10:19:00Z"/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 w:eastAsia="nl-NL"/>
        </w:rPr>
      </w:pPr>
      <w:del w:id="50" w:author="Sebastian Ma Lik Keung" w:date="2018-06-05T10:19:00Z">
        <w:r w:rsidRPr="00EB2CBE"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delText>DEVp2p                              TCP 30301</w:delText>
        </w:r>
        <w:r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delText xml:space="preserve"> </w:delText>
        </w:r>
        <w:r w:rsidRPr="00EB2CBE"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sym w:font="Wingdings" w:char="F0DF"/>
        </w:r>
        <w:r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delText xml:space="preserve"> for Whisper</w:delText>
        </w:r>
      </w:del>
    </w:p>
    <w:p w14:paraId="7A5946CD" w14:textId="23E7F79F" w:rsidR="00EB2CBE" w:rsidRPr="00EB2CBE" w:rsidDel="003B46A0" w:rsidRDefault="00EB2C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51" w:author="Sebastian Ma Lik Keung" w:date="2018-06-05T10:19:00Z"/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 w:eastAsia="nl-NL"/>
        </w:rPr>
      </w:pPr>
      <w:del w:id="52" w:author="Sebastian Ma Lik Keung" w:date="2018-06-05T10:19:00Z">
        <w:r w:rsidRPr="00EB2CBE"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delText>constellation-network               TCP 9000</w:delText>
        </w:r>
        <w:r w:rsidR="00A9366C"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delText xml:space="preserve">  </w:delText>
        </w:r>
        <w:r w:rsidR="00A9366C" w:rsidRPr="00A9366C"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sym w:font="Wingdings" w:char="F0DF"/>
        </w:r>
        <w:r w:rsidR="00A9366C"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delText xml:space="preserve"> for transaction privacy</w:delText>
        </w:r>
      </w:del>
    </w:p>
    <w:p w14:paraId="4DFE210E" w14:textId="219B4267" w:rsidR="00EB2CBE" w:rsidRPr="00EB2CBE" w:rsidDel="003B46A0" w:rsidRDefault="00EB2C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53" w:author="Sebastian Ma Lik Keung" w:date="2018-06-05T10:19:00Z"/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 w:eastAsia="nl-NL"/>
        </w:rPr>
      </w:pPr>
      <w:del w:id="54" w:author="Sebastian Ma Lik Keung" w:date="2018-06-05T10:19:00Z">
        <w:r w:rsidRPr="00EB2CBE"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delText>rpc                                 TCP 20010</w:delText>
        </w:r>
      </w:del>
    </w:p>
    <w:p w14:paraId="2946F638" w14:textId="64225732" w:rsidR="00EB2CBE" w:rsidRPr="00EB2CBE" w:rsidRDefault="00EB2C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SG" w:eastAsia="nl-NL"/>
        </w:rPr>
      </w:pPr>
      <w:del w:id="55" w:author="Sebastian Ma Lik Keung" w:date="2018-06-05T10:19:00Z">
        <w:r w:rsidRPr="00A9366C" w:rsidDel="003B46A0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  <w:lang w:val="en-SG" w:eastAsia="nl-NL"/>
          </w:rPr>
          <w:delText>API                                 TCP 3000</w:delText>
        </w:r>
      </w:del>
    </w:p>
    <w:p w14:paraId="78C7072A" w14:textId="77777777" w:rsidR="00EB2CBE" w:rsidRDefault="00EB2CBE">
      <w:pPr>
        <w:spacing w:after="0" w:line="240" w:lineRule="auto"/>
        <w:rPr>
          <w:ins w:id="56" w:author="Sebastian Ma" w:date="2018-05-20T11:54:00Z"/>
          <w:lang w:val="en-SG"/>
        </w:rPr>
      </w:pPr>
    </w:p>
    <w:p w14:paraId="3EFEF189" w14:textId="77777777" w:rsidR="00B00C50" w:rsidRPr="00B00C50" w:rsidRDefault="00B00C50">
      <w:pPr>
        <w:pStyle w:val="Heading2"/>
        <w:spacing w:line="240" w:lineRule="auto"/>
        <w:rPr>
          <w:ins w:id="57" w:author="Sebastian Ma" w:date="2018-05-20T11:56:00Z"/>
          <w:lang w:val="en-SG"/>
        </w:rPr>
        <w:pPrChange w:id="58" w:author="Sebastian Ma Lik Keung" w:date="2018-05-24T13:47:00Z">
          <w:pPr>
            <w:spacing w:after="0" w:line="240" w:lineRule="auto"/>
          </w:pPr>
        </w:pPrChange>
      </w:pPr>
      <w:ins w:id="59" w:author="Sebastian Ma" w:date="2018-05-20T11:56:00Z">
        <w:r w:rsidRPr="00B00C50">
          <w:rPr>
            <w:lang w:val="en-SG"/>
          </w:rPr>
          <w:t>SSH without password</w:t>
        </w:r>
      </w:ins>
    </w:p>
    <w:p w14:paraId="78328180" w14:textId="76312704" w:rsidR="003B46A0" w:rsidRDefault="003B46A0">
      <w:pPr>
        <w:spacing w:after="0" w:line="240" w:lineRule="auto"/>
        <w:rPr>
          <w:ins w:id="60" w:author="Sebastian Ma Lik Keung" w:date="2018-06-05T10:22:00Z"/>
          <w:lang w:val="en-SG"/>
        </w:rPr>
      </w:pPr>
      <w:ins w:id="61" w:author="Sebastian Ma Lik Keung" w:date="2018-06-05T10:20:00Z">
        <w:r>
          <w:rPr>
            <w:lang w:val="en-SG"/>
          </w:rPr>
          <w:t>Before deployment, or before executing deploy.sh, you may need to configure the Deployment node</w:t>
        </w:r>
      </w:ins>
      <w:ins w:id="62" w:author="Sebastian Ma Lik Keung" w:date="2018-06-05T10:21:00Z">
        <w:r>
          <w:rPr>
            <w:lang w:val="en-SG"/>
          </w:rPr>
          <w:t xml:space="preserve"> to be able to SSH automatically and silently into other Bank nodes without </w:t>
        </w:r>
      </w:ins>
      <w:ins w:id="63" w:author="Sebastian Ma Lik Keung" w:date="2018-06-05T10:22:00Z">
        <w:r>
          <w:rPr>
            <w:lang w:val="en-SG"/>
          </w:rPr>
          <w:t>prompting for SSH user and password. Below are the sample steps to do this:</w:t>
        </w:r>
      </w:ins>
    </w:p>
    <w:p w14:paraId="5584D788" w14:textId="53370C7C" w:rsidR="00B00C50" w:rsidRPr="00B00C50" w:rsidRDefault="003B46A0">
      <w:pPr>
        <w:spacing w:after="0" w:line="240" w:lineRule="auto"/>
        <w:rPr>
          <w:ins w:id="64" w:author="Sebastian Ma" w:date="2018-05-20T11:56:00Z"/>
          <w:lang w:val="en-SG"/>
        </w:rPr>
      </w:pPr>
      <w:ins w:id="65" w:author="Sebastian Ma Lik Keung" w:date="2018-06-05T10:23:00Z">
        <w:r>
          <w:rPr>
            <w:lang w:val="en-SG"/>
          </w:rPr>
          <w:t>[‘Credits’]</w:t>
        </w:r>
        <w:bookmarkStart w:id="66" w:name="_GoBack"/>
        <w:bookmarkEnd w:id="66"/>
        <w:r>
          <w:rPr>
            <w:lang w:val="en-SG"/>
          </w:rPr>
          <w:t>(</w:t>
        </w:r>
      </w:ins>
      <w:ins w:id="67" w:author="Sebastian Ma" w:date="2018-05-20T11:56:00Z">
        <w:r w:rsidR="00B00C50" w:rsidRPr="00B00C50">
          <w:rPr>
            <w:lang w:val="en-SG"/>
          </w:rPr>
          <w:t>https://www.tecmint.com/ssh-passwordless-login-using-ssh-keygen-in-5-easy-steps/</w:t>
        </w:r>
      </w:ins>
      <w:ins w:id="68" w:author="Sebastian Ma Lik Keung" w:date="2018-06-05T10:23:00Z">
        <w:r>
          <w:rPr>
            <w:lang w:val="en-SG"/>
          </w:rPr>
          <w:t>)</w:t>
        </w:r>
      </w:ins>
    </w:p>
    <w:p w14:paraId="644D502D" w14:textId="77777777" w:rsidR="00B00C50" w:rsidRPr="00B00C50" w:rsidRDefault="00B00C50">
      <w:pPr>
        <w:spacing w:after="0" w:line="240" w:lineRule="auto"/>
        <w:rPr>
          <w:ins w:id="69" w:author="Sebastian Ma" w:date="2018-05-20T11:56:00Z"/>
          <w:lang w:val="en-SG"/>
        </w:rPr>
      </w:pPr>
    </w:p>
    <w:p w14:paraId="0509AB0A" w14:textId="681FA754" w:rsidR="00B00C50" w:rsidRPr="00B00C50" w:rsidRDefault="00B00C50">
      <w:pPr>
        <w:spacing w:after="0" w:line="240" w:lineRule="auto"/>
        <w:rPr>
          <w:ins w:id="70" w:author="Sebastian Ma" w:date="2018-05-20T11:56:00Z"/>
          <w:lang w:val="en-SG"/>
        </w:rPr>
      </w:pPr>
      <w:ins w:id="71" w:author="Sebastian Ma" w:date="2018-05-20T11:56:00Z">
        <w:r w:rsidRPr="00B00C50">
          <w:rPr>
            <w:lang w:val="en-SG"/>
          </w:rPr>
          <w:t>From source computer, do</w:t>
        </w:r>
        <w:del w:id="72" w:author="Sebastian Ma Lik Keung" w:date="2018-05-23T13:29:00Z">
          <w:r w:rsidRPr="00B00C50" w:rsidDel="00785769">
            <w:rPr>
              <w:lang w:val="en-SG"/>
            </w:rPr>
            <w:delText xml:space="preserve"> </w:delText>
          </w:r>
        </w:del>
      </w:ins>
      <w:ins w:id="73" w:author="Sebastian Ma Lik Keung" w:date="2018-05-23T13:29:00Z">
        <w:r w:rsidR="00785769">
          <w:rPr>
            <w:lang w:val="en-SG"/>
          </w:rPr>
          <w:t xml:space="preserve"> this step</w:t>
        </w:r>
      </w:ins>
      <w:ins w:id="74" w:author="Sebastian Ma" w:date="2018-05-20T11:56:00Z">
        <w:del w:id="75" w:author="Sebastian Ma Lik Keung" w:date="2018-05-23T13:29:00Z">
          <w:r w:rsidRPr="00B00C50" w:rsidDel="00785769">
            <w:rPr>
              <w:lang w:val="en-SG"/>
            </w:rPr>
            <w:delText>the 5 steps for each destination computer</w:delText>
          </w:r>
        </w:del>
        <w:r w:rsidRPr="00B00C50">
          <w:rPr>
            <w:lang w:val="en-SG"/>
          </w:rPr>
          <w:t>:</w:t>
        </w:r>
      </w:ins>
    </w:p>
    <w:p w14:paraId="5EF34632" w14:textId="77777777" w:rsidR="00B00C50" w:rsidRPr="00B00C50" w:rsidRDefault="00B00C50">
      <w:pPr>
        <w:spacing w:after="0" w:line="240" w:lineRule="auto"/>
        <w:rPr>
          <w:ins w:id="76" w:author="Sebastian Ma" w:date="2018-05-20T11:56:00Z"/>
          <w:lang w:val="en-SG"/>
        </w:rPr>
      </w:pPr>
      <w:ins w:id="77" w:author="Sebastian Ma" w:date="2018-05-20T11:56:00Z">
        <w:r w:rsidRPr="00B00C50">
          <w:rPr>
            <w:lang w:val="en-SG"/>
          </w:rPr>
          <w:t xml:space="preserve">(1) </w:t>
        </w:r>
        <w:proofErr w:type="spellStart"/>
        <w:r w:rsidRPr="00B00C50">
          <w:rPr>
            <w:lang w:val="en-SG"/>
          </w:rPr>
          <w:t>ssh</w:t>
        </w:r>
        <w:proofErr w:type="spellEnd"/>
        <w:r w:rsidRPr="00B00C50">
          <w:rPr>
            <w:lang w:val="en-SG"/>
          </w:rPr>
          <w:t xml:space="preserve">-keygen -t </w:t>
        </w:r>
        <w:proofErr w:type="spellStart"/>
        <w:r w:rsidRPr="00B00C50">
          <w:rPr>
            <w:lang w:val="en-SG"/>
          </w:rPr>
          <w:t>rsa</w:t>
        </w:r>
        <w:proofErr w:type="spellEnd"/>
      </w:ins>
    </w:p>
    <w:p w14:paraId="35D8C268" w14:textId="77777777" w:rsidR="00B00C50" w:rsidRPr="00B00C50" w:rsidRDefault="00B00C50">
      <w:pPr>
        <w:spacing w:after="0" w:line="240" w:lineRule="auto"/>
        <w:rPr>
          <w:ins w:id="78" w:author="Sebastian Ma" w:date="2018-05-20T11:56:00Z"/>
          <w:lang w:val="en-SG"/>
        </w:rPr>
      </w:pPr>
      <w:ins w:id="79" w:author="Sebastian Ma" w:date="2018-05-20T11:56:00Z">
        <w:r w:rsidRPr="00B00C50">
          <w:rPr>
            <w:lang w:val="en-SG"/>
          </w:rPr>
          <w:t xml:space="preserve">Generating public/private </w:t>
        </w:r>
        <w:proofErr w:type="spellStart"/>
        <w:r w:rsidRPr="00B00C50">
          <w:rPr>
            <w:lang w:val="en-SG"/>
          </w:rPr>
          <w:t>rsa</w:t>
        </w:r>
        <w:proofErr w:type="spellEnd"/>
        <w:r w:rsidRPr="00B00C50">
          <w:rPr>
            <w:lang w:val="en-SG"/>
          </w:rPr>
          <w:t xml:space="preserve"> key pair.</w:t>
        </w:r>
      </w:ins>
    </w:p>
    <w:p w14:paraId="57A6EC3E" w14:textId="77777777" w:rsidR="00B00C50" w:rsidRPr="00B00C50" w:rsidRDefault="00B00C50">
      <w:pPr>
        <w:spacing w:after="0" w:line="240" w:lineRule="auto"/>
        <w:rPr>
          <w:ins w:id="80" w:author="Sebastian Ma" w:date="2018-05-20T11:56:00Z"/>
          <w:lang w:val="en-SG"/>
        </w:rPr>
      </w:pPr>
      <w:ins w:id="81" w:author="Sebastian Ma" w:date="2018-05-20T11:56:00Z">
        <w:r w:rsidRPr="00B00C50">
          <w:rPr>
            <w:lang w:val="en-SG"/>
          </w:rPr>
          <w:t>Enter file in which to save the key (/home/</w:t>
        </w:r>
        <w:proofErr w:type="spellStart"/>
        <w:r w:rsidRPr="00B00C50">
          <w:rPr>
            <w:lang w:val="en-SG"/>
          </w:rPr>
          <w:t>sebtno</w:t>
        </w:r>
        <w:proofErr w:type="spellEnd"/>
        <w:r w:rsidRPr="00B00C50">
          <w:rPr>
            <w:lang w:val="en-SG"/>
          </w:rPr>
          <w:t>/.</w:t>
        </w:r>
        <w:proofErr w:type="spellStart"/>
        <w:r w:rsidRPr="00B00C50">
          <w:rPr>
            <w:lang w:val="en-SG"/>
          </w:rPr>
          <w:t>ssh</w:t>
        </w:r>
        <w:proofErr w:type="spellEnd"/>
        <w:r w:rsidRPr="00B00C50">
          <w:rPr>
            <w:lang w:val="en-SG"/>
          </w:rPr>
          <w:t>/</w:t>
        </w:r>
        <w:proofErr w:type="spellStart"/>
        <w:r w:rsidRPr="00B00C50">
          <w:rPr>
            <w:lang w:val="en-SG"/>
          </w:rPr>
          <w:t>id_rsa</w:t>
        </w:r>
        <w:proofErr w:type="spellEnd"/>
        <w:r w:rsidRPr="00B00C50">
          <w:rPr>
            <w:lang w:val="en-SG"/>
          </w:rPr>
          <w:t xml:space="preserve">): </w:t>
        </w:r>
      </w:ins>
    </w:p>
    <w:p w14:paraId="39C1E5E8" w14:textId="77777777" w:rsidR="00B00C50" w:rsidRPr="00B00C50" w:rsidRDefault="00B00C50">
      <w:pPr>
        <w:spacing w:after="0" w:line="240" w:lineRule="auto"/>
        <w:rPr>
          <w:ins w:id="82" w:author="Sebastian Ma" w:date="2018-05-20T11:56:00Z"/>
          <w:lang w:val="en-SG"/>
        </w:rPr>
      </w:pPr>
      <w:ins w:id="83" w:author="Sebastian Ma" w:date="2018-05-20T11:56:00Z">
        <w:r w:rsidRPr="00B00C50">
          <w:rPr>
            <w:lang w:val="en-SG"/>
          </w:rPr>
          <w:t>Created directory '/home/</w:t>
        </w:r>
        <w:proofErr w:type="spellStart"/>
        <w:r w:rsidRPr="00B00C50">
          <w:rPr>
            <w:lang w:val="en-SG"/>
          </w:rPr>
          <w:t>sebtno</w:t>
        </w:r>
        <w:proofErr w:type="spellEnd"/>
        <w:r w:rsidRPr="00B00C50">
          <w:rPr>
            <w:lang w:val="en-SG"/>
          </w:rPr>
          <w:t>/.</w:t>
        </w:r>
        <w:proofErr w:type="spellStart"/>
        <w:r w:rsidRPr="00B00C50">
          <w:rPr>
            <w:lang w:val="en-SG"/>
          </w:rPr>
          <w:t>ssh</w:t>
        </w:r>
        <w:proofErr w:type="spellEnd"/>
        <w:r w:rsidRPr="00B00C50">
          <w:rPr>
            <w:lang w:val="en-SG"/>
          </w:rPr>
          <w:t>'.</w:t>
        </w:r>
      </w:ins>
    </w:p>
    <w:p w14:paraId="5E9DD7E3" w14:textId="77777777" w:rsidR="00B00C50" w:rsidRPr="00B00C50" w:rsidRDefault="00B00C50">
      <w:pPr>
        <w:spacing w:after="0" w:line="240" w:lineRule="auto"/>
        <w:rPr>
          <w:ins w:id="84" w:author="Sebastian Ma" w:date="2018-05-20T11:56:00Z"/>
          <w:lang w:val="en-SG"/>
        </w:rPr>
      </w:pPr>
      <w:ins w:id="85" w:author="Sebastian Ma" w:date="2018-05-20T11:56:00Z">
        <w:r w:rsidRPr="00B00C50">
          <w:rPr>
            <w:lang w:val="en-SG"/>
          </w:rPr>
          <w:t xml:space="preserve">Enter passphrase (empty for no passphrase): </w:t>
        </w:r>
      </w:ins>
    </w:p>
    <w:p w14:paraId="686FFACD" w14:textId="77777777" w:rsidR="00B00C50" w:rsidRPr="00B00C50" w:rsidRDefault="00B00C50">
      <w:pPr>
        <w:spacing w:after="0" w:line="240" w:lineRule="auto"/>
        <w:rPr>
          <w:ins w:id="86" w:author="Sebastian Ma" w:date="2018-05-20T11:56:00Z"/>
          <w:lang w:val="en-SG"/>
        </w:rPr>
      </w:pPr>
      <w:ins w:id="87" w:author="Sebastian Ma" w:date="2018-05-20T11:56:00Z">
        <w:r w:rsidRPr="00B00C50">
          <w:rPr>
            <w:lang w:val="en-SG"/>
          </w:rPr>
          <w:t xml:space="preserve">Enter same passphrase again: </w:t>
        </w:r>
      </w:ins>
    </w:p>
    <w:p w14:paraId="2AF5746C" w14:textId="77777777" w:rsidR="00B00C50" w:rsidRPr="00B00C50" w:rsidRDefault="00B00C50">
      <w:pPr>
        <w:spacing w:after="0" w:line="240" w:lineRule="auto"/>
        <w:rPr>
          <w:ins w:id="88" w:author="Sebastian Ma" w:date="2018-05-20T11:56:00Z"/>
          <w:lang w:val="en-SG"/>
        </w:rPr>
      </w:pPr>
      <w:ins w:id="89" w:author="Sebastian Ma" w:date="2018-05-20T11:56:00Z">
        <w:r w:rsidRPr="00B00C50">
          <w:rPr>
            <w:lang w:val="en-SG"/>
          </w:rPr>
          <w:t>Your identification has been saved in /home/</w:t>
        </w:r>
        <w:proofErr w:type="spellStart"/>
        <w:r w:rsidRPr="00B00C50">
          <w:rPr>
            <w:lang w:val="en-SG"/>
          </w:rPr>
          <w:t>sebtno</w:t>
        </w:r>
        <w:proofErr w:type="spellEnd"/>
        <w:r w:rsidRPr="00B00C50">
          <w:rPr>
            <w:lang w:val="en-SG"/>
          </w:rPr>
          <w:t>/.</w:t>
        </w:r>
        <w:proofErr w:type="spellStart"/>
        <w:r w:rsidRPr="00B00C50">
          <w:rPr>
            <w:lang w:val="en-SG"/>
          </w:rPr>
          <w:t>ssh</w:t>
        </w:r>
        <w:proofErr w:type="spellEnd"/>
        <w:r w:rsidRPr="00B00C50">
          <w:rPr>
            <w:lang w:val="en-SG"/>
          </w:rPr>
          <w:t>/</w:t>
        </w:r>
        <w:proofErr w:type="spellStart"/>
        <w:r w:rsidRPr="00B00C50">
          <w:rPr>
            <w:lang w:val="en-SG"/>
          </w:rPr>
          <w:t>id_rsa</w:t>
        </w:r>
        <w:proofErr w:type="spellEnd"/>
        <w:r w:rsidRPr="00B00C50">
          <w:rPr>
            <w:lang w:val="en-SG"/>
          </w:rPr>
          <w:t>.</w:t>
        </w:r>
      </w:ins>
    </w:p>
    <w:p w14:paraId="258026EE" w14:textId="77777777" w:rsidR="00B00C50" w:rsidRPr="00B00C50" w:rsidRDefault="00B00C50">
      <w:pPr>
        <w:spacing w:after="0" w:line="240" w:lineRule="auto"/>
        <w:rPr>
          <w:ins w:id="90" w:author="Sebastian Ma" w:date="2018-05-20T11:56:00Z"/>
          <w:lang w:val="en-SG"/>
        </w:rPr>
      </w:pPr>
      <w:ins w:id="91" w:author="Sebastian Ma" w:date="2018-05-20T11:56:00Z">
        <w:r w:rsidRPr="00B00C50">
          <w:rPr>
            <w:lang w:val="en-SG"/>
          </w:rPr>
          <w:t>Your public key has been saved in /home/</w:t>
        </w:r>
        <w:proofErr w:type="spellStart"/>
        <w:r w:rsidRPr="00B00C50">
          <w:rPr>
            <w:lang w:val="en-SG"/>
          </w:rPr>
          <w:t>sebtno</w:t>
        </w:r>
        <w:proofErr w:type="spellEnd"/>
        <w:r w:rsidRPr="00B00C50">
          <w:rPr>
            <w:lang w:val="en-SG"/>
          </w:rPr>
          <w:t>/.</w:t>
        </w:r>
        <w:proofErr w:type="spellStart"/>
        <w:r w:rsidRPr="00B00C50">
          <w:rPr>
            <w:lang w:val="en-SG"/>
          </w:rPr>
          <w:t>ssh</w:t>
        </w:r>
        <w:proofErr w:type="spellEnd"/>
        <w:r w:rsidRPr="00B00C50">
          <w:rPr>
            <w:lang w:val="en-SG"/>
          </w:rPr>
          <w:t>/id_rsa.pub.</w:t>
        </w:r>
      </w:ins>
    </w:p>
    <w:p w14:paraId="40624E2E" w14:textId="77777777" w:rsidR="00B00C50" w:rsidRPr="00B00C50" w:rsidRDefault="00B00C50">
      <w:pPr>
        <w:spacing w:after="0" w:line="240" w:lineRule="auto"/>
        <w:rPr>
          <w:ins w:id="92" w:author="Sebastian Ma" w:date="2018-05-20T11:56:00Z"/>
          <w:lang w:val="en-SG"/>
        </w:rPr>
      </w:pPr>
      <w:ins w:id="93" w:author="Sebastian Ma" w:date="2018-05-20T11:56:00Z">
        <w:r w:rsidRPr="00B00C50">
          <w:rPr>
            <w:lang w:val="en-SG"/>
          </w:rPr>
          <w:t>The key fingerprint is:</w:t>
        </w:r>
      </w:ins>
    </w:p>
    <w:p w14:paraId="165E0CC3" w14:textId="77777777" w:rsidR="00B00C50" w:rsidRPr="00B00C50" w:rsidRDefault="00B00C50">
      <w:pPr>
        <w:spacing w:after="0" w:line="240" w:lineRule="auto"/>
        <w:rPr>
          <w:ins w:id="94" w:author="Sebastian Ma" w:date="2018-05-20T11:56:00Z"/>
          <w:lang w:val="en-SG"/>
        </w:rPr>
      </w:pPr>
      <w:ins w:id="95" w:author="Sebastian Ma" w:date="2018-05-20T11:56:00Z">
        <w:r w:rsidRPr="00B00C50">
          <w:rPr>
            <w:lang w:val="en-SG"/>
          </w:rPr>
          <w:t>SHA256:RwHwvmogmUI5V03q4SK5/HWnqQQTaTpT0titnUadRBs sebtno@quorumnx01</w:t>
        </w:r>
      </w:ins>
    </w:p>
    <w:p w14:paraId="311C4458" w14:textId="77777777" w:rsidR="00B00C50" w:rsidRPr="00B00C50" w:rsidRDefault="00B00C50">
      <w:pPr>
        <w:spacing w:after="0" w:line="240" w:lineRule="auto"/>
        <w:rPr>
          <w:ins w:id="96" w:author="Sebastian Ma" w:date="2018-05-20T11:56:00Z"/>
          <w:lang w:val="en-SG"/>
        </w:rPr>
      </w:pPr>
      <w:ins w:id="97" w:author="Sebastian Ma" w:date="2018-05-20T11:56:00Z">
        <w:r w:rsidRPr="00B00C50">
          <w:rPr>
            <w:lang w:val="en-SG"/>
          </w:rPr>
          <w:t xml:space="preserve">The key's </w:t>
        </w:r>
        <w:proofErr w:type="spellStart"/>
        <w:r w:rsidRPr="00B00C50">
          <w:rPr>
            <w:lang w:val="en-SG"/>
          </w:rPr>
          <w:t>randomart</w:t>
        </w:r>
        <w:proofErr w:type="spellEnd"/>
        <w:r w:rsidRPr="00B00C50">
          <w:rPr>
            <w:lang w:val="en-SG"/>
          </w:rPr>
          <w:t xml:space="preserve"> image is:</w:t>
        </w:r>
      </w:ins>
    </w:p>
    <w:p w14:paraId="2476C3F4" w14:textId="77777777" w:rsidR="00B00C50" w:rsidRPr="00B00C50" w:rsidRDefault="00B00C50">
      <w:pPr>
        <w:spacing w:after="0" w:line="240" w:lineRule="auto"/>
        <w:rPr>
          <w:ins w:id="98" w:author="Sebastian Ma" w:date="2018-05-20T11:56:00Z"/>
          <w:lang w:val="en-SG"/>
        </w:rPr>
      </w:pPr>
      <w:ins w:id="99" w:author="Sebastian Ma" w:date="2018-05-20T11:56:00Z">
        <w:r w:rsidRPr="00B00C50">
          <w:rPr>
            <w:lang w:val="en-SG"/>
          </w:rPr>
          <w:t>+---[RSA 2048]----+</w:t>
        </w:r>
      </w:ins>
    </w:p>
    <w:p w14:paraId="7B483543" w14:textId="77777777" w:rsidR="00B00C50" w:rsidRPr="00B00C50" w:rsidRDefault="00B00C50">
      <w:pPr>
        <w:spacing w:after="0" w:line="240" w:lineRule="auto"/>
        <w:rPr>
          <w:ins w:id="100" w:author="Sebastian Ma" w:date="2018-05-20T11:56:00Z"/>
          <w:lang w:val="en-SG"/>
        </w:rPr>
      </w:pPr>
      <w:ins w:id="101" w:author="Sebastian Ma" w:date="2018-05-20T11:56:00Z">
        <w:r w:rsidRPr="00B00C50">
          <w:rPr>
            <w:lang w:val="en-SG"/>
          </w:rPr>
          <w:t>|      =E...      |</w:t>
        </w:r>
      </w:ins>
    </w:p>
    <w:p w14:paraId="1C305270" w14:textId="77777777" w:rsidR="00B00C50" w:rsidRPr="00B00C50" w:rsidRDefault="00B00C50">
      <w:pPr>
        <w:spacing w:after="0" w:line="240" w:lineRule="auto"/>
        <w:rPr>
          <w:ins w:id="102" w:author="Sebastian Ma" w:date="2018-05-20T11:56:00Z"/>
          <w:lang w:val="en-SG"/>
        </w:rPr>
      </w:pPr>
      <w:ins w:id="103" w:author="Sebastian Ma" w:date="2018-05-20T11:56:00Z">
        <w:r w:rsidRPr="00B00C50">
          <w:rPr>
            <w:lang w:val="en-SG"/>
          </w:rPr>
          <w:t xml:space="preserve">|  + </w:t>
        </w:r>
        <w:proofErr w:type="spellStart"/>
        <w:r w:rsidRPr="00B00C50">
          <w:rPr>
            <w:lang w:val="en-SG"/>
          </w:rPr>
          <w:t>o.+o</w:t>
        </w:r>
        <w:proofErr w:type="spellEnd"/>
        <w:r w:rsidRPr="00B00C50">
          <w:rPr>
            <w:lang w:val="en-SG"/>
          </w:rPr>
          <w:t>+  .     |</w:t>
        </w:r>
      </w:ins>
    </w:p>
    <w:p w14:paraId="04D75959" w14:textId="77777777" w:rsidR="00B00C50" w:rsidRPr="00B00C50" w:rsidRDefault="00B00C50">
      <w:pPr>
        <w:spacing w:after="0" w:line="240" w:lineRule="auto"/>
        <w:rPr>
          <w:ins w:id="104" w:author="Sebastian Ma" w:date="2018-05-20T11:56:00Z"/>
          <w:lang w:val="en-SG"/>
        </w:rPr>
      </w:pPr>
      <w:ins w:id="105" w:author="Sebastian Ma" w:date="2018-05-20T11:56:00Z">
        <w:r w:rsidRPr="00B00C50">
          <w:rPr>
            <w:lang w:val="en-SG"/>
          </w:rPr>
          <w:t xml:space="preserve">| </w:t>
        </w:r>
        <w:proofErr w:type="spellStart"/>
        <w:r w:rsidRPr="00B00C50">
          <w:rPr>
            <w:lang w:val="en-SG"/>
          </w:rPr>
          <w:t>o.B</w:t>
        </w:r>
        <w:proofErr w:type="spellEnd"/>
        <w:r w:rsidRPr="00B00C50">
          <w:rPr>
            <w:lang w:val="en-SG"/>
          </w:rPr>
          <w:t>.= +. .      |</w:t>
        </w:r>
      </w:ins>
    </w:p>
    <w:p w14:paraId="548B69D2" w14:textId="77777777" w:rsidR="00B00C50" w:rsidRPr="00B00C50" w:rsidRDefault="00B00C50">
      <w:pPr>
        <w:spacing w:after="0" w:line="240" w:lineRule="auto"/>
        <w:rPr>
          <w:ins w:id="106" w:author="Sebastian Ma" w:date="2018-05-20T11:56:00Z"/>
          <w:lang w:val="en-SG"/>
        </w:rPr>
      </w:pPr>
      <w:ins w:id="107" w:author="Sebastian Ma" w:date="2018-05-20T11:56:00Z">
        <w:r w:rsidRPr="00B00C50">
          <w:rPr>
            <w:lang w:val="en-SG"/>
          </w:rPr>
          <w:t>| +*.B o. .       |</w:t>
        </w:r>
      </w:ins>
    </w:p>
    <w:p w14:paraId="036789DD" w14:textId="77777777" w:rsidR="00B00C50" w:rsidRPr="00B00C50" w:rsidRDefault="00B00C50">
      <w:pPr>
        <w:spacing w:after="0" w:line="240" w:lineRule="auto"/>
        <w:rPr>
          <w:ins w:id="108" w:author="Sebastian Ma" w:date="2018-05-20T11:56:00Z"/>
          <w:lang w:val="en-SG"/>
        </w:rPr>
      </w:pPr>
      <w:ins w:id="109" w:author="Sebastian Ma" w:date="2018-05-20T11:56:00Z">
        <w:r w:rsidRPr="00B00C50">
          <w:rPr>
            <w:lang w:val="en-SG"/>
          </w:rPr>
          <w:t>|.*</w:t>
        </w:r>
        <w:proofErr w:type="spellStart"/>
        <w:r w:rsidRPr="00B00C50">
          <w:rPr>
            <w:lang w:val="en-SG"/>
          </w:rPr>
          <w:t>oB</w:t>
        </w:r>
        <w:proofErr w:type="spellEnd"/>
        <w:r w:rsidRPr="00B00C50">
          <w:rPr>
            <w:lang w:val="en-SG"/>
          </w:rPr>
          <w:t xml:space="preserve"> *  S .      |</w:t>
        </w:r>
      </w:ins>
    </w:p>
    <w:p w14:paraId="36209E54" w14:textId="77777777" w:rsidR="00B00C50" w:rsidRPr="00B00C50" w:rsidRDefault="00B00C50">
      <w:pPr>
        <w:spacing w:after="0" w:line="240" w:lineRule="auto"/>
        <w:rPr>
          <w:ins w:id="110" w:author="Sebastian Ma" w:date="2018-05-20T11:56:00Z"/>
          <w:lang w:val="en-SG"/>
        </w:rPr>
      </w:pPr>
      <w:ins w:id="111" w:author="Sebastian Ma" w:date="2018-05-20T11:56:00Z">
        <w:r w:rsidRPr="00B00C50">
          <w:rPr>
            <w:lang w:val="en-SG"/>
          </w:rPr>
          <w:t xml:space="preserve">|o </w:t>
        </w:r>
        <w:proofErr w:type="spellStart"/>
        <w:r w:rsidRPr="00B00C50">
          <w:rPr>
            <w:lang w:val="en-SG"/>
          </w:rPr>
          <w:t>O</w:t>
        </w:r>
        <w:proofErr w:type="spellEnd"/>
        <w:r w:rsidRPr="00B00C50">
          <w:rPr>
            <w:lang w:val="en-SG"/>
          </w:rPr>
          <w:t xml:space="preserve"> *    o       |</w:t>
        </w:r>
      </w:ins>
    </w:p>
    <w:p w14:paraId="1C66DB74" w14:textId="77777777" w:rsidR="00B00C50" w:rsidRPr="00B00C50" w:rsidRDefault="00B00C50">
      <w:pPr>
        <w:spacing w:after="0" w:line="240" w:lineRule="auto"/>
        <w:rPr>
          <w:ins w:id="112" w:author="Sebastian Ma" w:date="2018-05-20T11:56:00Z"/>
          <w:lang w:val="en-SG"/>
        </w:rPr>
      </w:pPr>
      <w:ins w:id="113" w:author="Sebastian Ma" w:date="2018-05-20T11:56:00Z">
        <w:r w:rsidRPr="00B00C50">
          <w:rPr>
            <w:lang w:val="en-SG"/>
          </w:rPr>
          <w:t>| + . + ...       |</w:t>
        </w:r>
      </w:ins>
    </w:p>
    <w:p w14:paraId="30FDA9F0" w14:textId="77777777" w:rsidR="00B00C50" w:rsidRPr="00B00C50" w:rsidRDefault="00B00C50">
      <w:pPr>
        <w:spacing w:after="0" w:line="240" w:lineRule="auto"/>
        <w:rPr>
          <w:ins w:id="114" w:author="Sebastian Ma" w:date="2018-05-20T11:56:00Z"/>
          <w:lang w:val="en-SG"/>
        </w:rPr>
      </w:pPr>
      <w:ins w:id="115" w:author="Sebastian Ma" w:date="2018-05-20T11:56:00Z">
        <w:r w:rsidRPr="00B00C50">
          <w:rPr>
            <w:lang w:val="en-SG"/>
          </w:rPr>
          <w:t xml:space="preserve">|  . o </w:t>
        </w:r>
        <w:proofErr w:type="spellStart"/>
        <w:r w:rsidRPr="00B00C50">
          <w:rPr>
            <w:lang w:val="en-SG"/>
          </w:rPr>
          <w:t>o</w:t>
        </w:r>
        <w:proofErr w:type="spellEnd"/>
        <w:r w:rsidRPr="00B00C50">
          <w:rPr>
            <w:lang w:val="en-SG"/>
          </w:rPr>
          <w:t>.+        |</w:t>
        </w:r>
      </w:ins>
    </w:p>
    <w:p w14:paraId="0E6D29E4" w14:textId="77777777" w:rsidR="00B00C50" w:rsidRPr="00B00C50" w:rsidRDefault="00B00C50">
      <w:pPr>
        <w:spacing w:after="0" w:line="240" w:lineRule="auto"/>
        <w:rPr>
          <w:ins w:id="116" w:author="Sebastian Ma" w:date="2018-05-20T11:56:00Z"/>
          <w:lang w:val="en-SG"/>
        </w:rPr>
      </w:pPr>
      <w:ins w:id="117" w:author="Sebastian Ma" w:date="2018-05-20T11:56:00Z">
        <w:r w:rsidRPr="00B00C50">
          <w:rPr>
            <w:lang w:val="en-SG"/>
          </w:rPr>
          <w:t xml:space="preserve">|   . </w:t>
        </w:r>
        <w:proofErr w:type="spellStart"/>
        <w:r w:rsidRPr="00B00C50">
          <w:rPr>
            <w:lang w:val="en-SG"/>
          </w:rPr>
          <w:t>ooo</w:t>
        </w:r>
        <w:proofErr w:type="spellEnd"/>
        <w:r w:rsidRPr="00B00C50">
          <w:rPr>
            <w:lang w:val="en-SG"/>
          </w:rPr>
          <w:t xml:space="preserve">         |</w:t>
        </w:r>
      </w:ins>
    </w:p>
    <w:p w14:paraId="0CECD12B" w14:textId="77777777" w:rsidR="00B00C50" w:rsidRPr="00B00C50" w:rsidRDefault="00B00C50">
      <w:pPr>
        <w:spacing w:after="0" w:line="240" w:lineRule="auto"/>
        <w:rPr>
          <w:ins w:id="118" w:author="Sebastian Ma" w:date="2018-05-20T11:56:00Z"/>
          <w:lang w:val="en-SG"/>
        </w:rPr>
      </w:pPr>
      <w:ins w:id="119" w:author="Sebastian Ma" w:date="2018-05-20T11:56:00Z">
        <w:r w:rsidRPr="00B00C50">
          <w:rPr>
            <w:lang w:val="en-SG"/>
          </w:rPr>
          <w:t>+----[SHA256]-----+</w:t>
        </w:r>
      </w:ins>
    </w:p>
    <w:p w14:paraId="74212114" w14:textId="3B257236" w:rsidR="00B00C50" w:rsidRDefault="00B00C50">
      <w:pPr>
        <w:spacing w:after="0" w:line="240" w:lineRule="auto"/>
        <w:rPr>
          <w:ins w:id="120" w:author="Sebastian Ma Lik Keung" w:date="2018-05-23T13:28:00Z"/>
          <w:lang w:val="en-SG"/>
        </w:rPr>
      </w:pPr>
    </w:p>
    <w:p w14:paraId="269B5BC2" w14:textId="3727041B" w:rsidR="00224858" w:rsidRPr="00B00C50" w:rsidRDefault="00224858">
      <w:pPr>
        <w:spacing w:after="0" w:line="240" w:lineRule="auto"/>
        <w:rPr>
          <w:ins w:id="121" w:author="Sebastian Ma" w:date="2018-05-20T11:56:00Z"/>
          <w:lang w:val="en-SG"/>
        </w:rPr>
      </w:pPr>
      <w:ins w:id="122" w:author="Sebastian Ma Lik Keung" w:date="2018-05-23T13:28:00Z">
        <w:r w:rsidRPr="00B00C50">
          <w:rPr>
            <w:lang w:val="en-SG"/>
          </w:rPr>
          <w:t>F</w:t>
        </w:r>
        <w:r w:rsidR="00785769">
          <w:rPr>
            <w:lang w:val="en-SG"/>
          </w:rPr>
          <w:t>or each destination</w:t>
        </w:r>
        <w:r w:rsidRPr="00B00C50">
          <w:rPr>
            <w:lang w:val="en-SG"/>
          </w:rPr>
          <w:t xml:space="preserve">, do the </w:t>
        </w:r>
        <w:r w:rsidR="00785769">
          <w:rPr>
            <w:lang w:val="en-SG"/>
          </w:rPr>
          <w:t>4</w:t>
        </w:r>
        <w:r w:rsidRPr="00B00C50">
          <w:rPr>
            <w:lang w:val="en-SG"/>
          </w:rPr>
          <w:t xml:space="preserve"> steps </w:t>
        </w:r>
        <w:r w:rsidR="00785769">
          <w:rPr>
            <w:lang w:val="en-SG"/>
          </w:rPr>
          <w:t>FROM</w:t>
        </w:r>
        <w:r w:rsidRPr="00B00C50">
          <w:rPr>
            <w:lang w:val="en-SG"/>
          </w:rPr>
          <w:t xml:space="preserve"> </w:t>
        </w:r>
      </w:ins>
      <w:ins w:id="123" w:author="Sebastian Ma Lik Keung" w:date="2018-05-23T13:29:00Z">
        <w:r w:rsidR="00785769" w:rsidRPr="00B00C50">
          <w:rPr>
            <w:lang w:val="en-SG"/>
          </w:rPr>
          <w:t xml:space="preserve">source </w:t>
        </w:r>
      </w:ins>
      <w:ins w:id="124" w:author="Sebastian Ma Lik Keung" w:date="2018-05-23T13:28:00Z">
        <w:r w:rsidRPr="00B00C50">
          <w:rPr>
            <w:lang w:val="en-SG"/>
          </w:rPr>
          <w:t>computer:</w:t>
        </w:r>
      </w:ins>
    </w:p>
    <w:p w14:paraId="35FF00E4" w14:textId="3D1CBF0D" w:rsidR="00B00C50" w:rsidRPr="00B00C50" w:rsidRDefault="00B00C50">
      <w:pPr>
        <w:spacing w:after="0" w:line="240" w:lineRule="auto"/>
        <w:rPr>
          <w:ins w:id="125" w:author="Sebastian Ma" w:date="2018-05-20T11:56:00Z"/>
          <w:lang w:val="en-SG"/>
        </w:rPr>
      </w:pPr>
      <w:ins w:id="126" w:author="Sebastian Ma" w:date="2018-05-20T11:56:00Z">
        <w:r w:rsidRPr="00B00C50">
          <w:rPr>
            <w:lang w:val="en-SG"/>
          </w:rPr>
          <w:t xml:space="preserve">(2) </w:t>
        </w:r>
        <w:proofErr w:type="spellStart"/>
        <w:r w:rsidRPr="00B00C50">
          <w:rPr>
            <w:lang w:val="en-SG"/>
          </w:rPr>
          <w:t>ssh</w:t>
        </w:r>
        <w:proofErr w:type="spellEnd"/>
        <w:r w:rsidRPr="00B00C50">
          <w:rPr>
            <w:lang w:val="en-SG"/>
          </w:rPr>
          <w:t xml:space="preserve"> </w:t>
        </w:r>
        <w:proofErr w:type="spellStart"/>
        <w:r w:rsidRPr="00B00C50">
          <w:rPr>
            <w:lang w:val="en-SG"/>
          </w:rPr>
          <w:t>sebtno</w:t>
        </w:r>
        <w:proofErr w:type="spellEnd"/>
        <w:r w:rsidRPr="00B00C50">
          <w:rPr>
            <w:lang w:val="en-SG"/>
          </w:rPr>
          <w:t>@</w:t>
        </w:r>
      </w:ins>
      <w:ins w:id="127" w:author="Sebastian Ma" w:date="2018-05-20T12:36:00Z">
        <w:r w:rsidR="00040C08">
          <w:rPr>
            <w:lang w:val="en-SG"/>
          </w:rPr>
          <w:t>&lt;Destination IP&gt;</w:t>
        </w:r>
      </w:ins>
      <w:ins w:id="128" w:author="Sebastian Ma" w:date="2018-05-20T11:56:00Z">
        <w:r w:rsidRPr="00B00C50">
          <w:rPr>
            <w:lang w:val="en-SG"/>
          </w:rPr>
          <w:t xml:space="preserve"> </w:t>
        </w:r>
        <w:proofErr w:type="spellStart"/>
        <w:r w:rsidRPr="00B00C50">
          <w:rPr>
            <w:lang w:val="en-SG"/>
          </w:rPr>
          <w:t>mkdir</w:t>
        </w:r>
        <w:proofErr w:type="spellEnd"/>
        <w:r w:rsidRPr="00B00C50">
          <w:rPr>
            <w:lang w:val="en-SG"/>
          </w:rPr>
          <w:t xml:space="preserve"> -p .</w:t>
        </w:r>
        <w:proofErr w:type="spellStart"/>
        <w:r w:rsidRPr="00B00C50">
          <w:rPr>
            <w:lang w:val="en-SG"/>
          </w:rPr>
          <w:t>ssh</w:t>
        </w:r>
        <w:proofErr w:type="spellEnd"/>
      </w:ins>
    </w:p>
    <w:p w14:paraId="12D1F1CA" w14:textId="77777777" w:rsidR="00B00C50" w:rsidRPr="00B00C50" w:rsidRDefault="00B00C50">
      <w:pPr>
        <w:spacing w:after="0" w:line="240" w:lineRule="auto"/>
        <w:rPr>
          <w:ins w:id="129" w:author="Sebastian Ma" w:date="2018-05-20T11:56:00Z"/>
          <w:lang w:val="en-SG"/>
        </w:rPr>
      </w:pPr>
      <w:ins w:id="130" w:author="Sebastian Ma" w:date="2018-05-20T11:56:00Z">
        <w:r w:rsidRPr="00B00C50">
          <w:rPr>
            <w:lang w:val="en-SG"/>
          </w:rPr>
          <w:t>The authenticity of host '192.168.30.130 (192.168.30.130)' can't be established.</w:t>
        </w:r>
      </w:ins>
    </w:p>
    <w:p w14:paraId="1B358663" w14:textId="77777777" w:rsidR="00B00C50" w:rsidRPr="00B00C50" w:rsidRDefault="00B00C50">
      <w:pPr>
        <w:spacing w:after="0" w:line="240" w:lineRule="auto"/>
        <w:rPr>
          <w:ins w:id="131" w:author="Sebastian Ma" w:date="2018-05-20T11:56:00Z"/>
          <w:lang w:val="en-SG"/>
        </w:rPr>
      </w:pPr>
      <w:ins w:id="132" w:author="Sebastian Ma" w:date="2018-05-20T11:56:00Z">
        <w:r w:rsidRPr="00B00C50">
          <w:rPr>
            <w:lang w:val="en-SG"/>
          </w:rPr>
          <w:t>ECDSA key fingerprint is SHA256:Zg6gwGUFii4FOsyHwpYtVWC+qMx7pLiDfDk3a+xT268.</w:t>
        </w:r>
      </w:ins>
    </w:p>
    <w:p w14:paraId="6F7139B0" w14:textId="77777777" w:rsidR="00B00C50" w:rsidRPr="00B00C50" w:rsidRDefault="00B00C50">
      <w:pPr>
        <w:spacing w:after="0" w:line="240" w:lineRule="auto"/>
        <w:rPr>
          <w:ins w:id="133" w:author="Sebastian Ma" w:date="2018-05-20T11:56:00Z"/>
          <w:lang w:val="en-SG"/>
        </w:rPr>
      </w:pPr>
      <w:ins w:id="134" w:author="Sebastian Ma" w:date="2018-05-20T11:56:00Z">
        <w:r w:rsidRPr="00B00C50">
          <w:rPr>
            <w:lang w:val="en-SG"/>
          </w:rPr>
          <w:t>Are you sure you want to continue connecting (yes/no)? yes</w:t>
        </w:r>
      </w:ins>
    </w:p>
    <w:p w14:paraId="65BEF7D7" w14:textId="77777777" w:rsidR="00B00C50" w:rsidRPr="00B00C50" w:rsidRDefault="00B00C50">
      <w:pPr>
        <w:spacing w:after="0" w:line="240" w:lineRule="auto"/>
        <w:rPr>
          <w:ins w:id="135" w:author="Sebastian Ma" w:date="2018-05-20T11:56:00Z"/>
          <w:lang w:val="en-SG"/>
        </w:rPr>
      </w:pPr>
      <w:ins w:id="136" w:author="Sebastian Ma" w:date="2018-05-20T11:56:00Z">
        <w:r w:rsidRPr="00B00C50">
          <w:rPr>
            <w:lang w:val="en-SG"/>
          </w:rPr>
          <w:t>Warning: Permanently added '192.168.30.130' (ECDSA) to the list of known hosts.</w:t>
        </w:r>
      </w:ins>
    </w:p>
    <w:p w14:paraId="6A36EA50" w14:textId="77777777" w:rsidR="00B00C50" w:rsidRPr="00B00C50" w:rsidRDefault="00B00C50">
      <w:pPr>
        <w:spacing w:after="0" w:line="240" w:lineRule="auto"/>
        <w:rPr>
          <w:ins w:id="137" w:author="Sebastian Ma" w:date="2018-05-20T11:56:00Z"/>
          <w:lang w:val="en-SG"/>
        </w:rPr>
      </w:pPr>
      <w:ins w:id="138" w:author="Sebastian Ma" w:date="2018-05-20T11:56:00Z">
        <w:r w:rsidRPr="00B00C50">
          <w:rPr>
            <w:lang w:val="en-SG"/>
          </w:rPr>
          <w:t>sebtno@192.168.30.130's password:</w:t>
        </w:r>
      </w:ins>
    </w:p>
    <w:p w14:paraId="57C7FEE4" w14:textId="77777777" w:rsidR="00B00C50" w:rsidRPr="00B00C50" w:rsidRDefault="00B00C50">
      <w:pPr>
        <w:spacing w:after="0" w:line="240" w:lineRule="auto"/>
        <w:rPr>
          <w:ins w:id="139" w:author="Sebastian Ma" w:date="2018-05-20T11:56:00Z"/>
          <w:lang w:val="en-SG"/>
        </w:rPr>
      </w:pPr>
    </w:p>
    <w:p w14:paraId="2E8A4606" w14:textId="0E81B306" w:rsidR="00B00C50" w:rsidRPr="00B00C50" w:rsidRDefault="00B00C50">
      <w:pPr>
        <w:spacing w:after="0" w:line="240" w:lineRule="auto"/>
        <w:rPr>
          <w:ins w:id="140" w:author="Sebastian Ma" w:date="2018-05-20T11:56:00Z"/>
          <w:lang w:val="en-SG"/>
        </w:rPr>
      </w:pPr>
      <w:ins w:id="141" w:author="Sebastian Ma" w:date="2018-05-20T11:56:00Z">
        <w:r w:rsidRPr="00B00C50">
          <w:rPr>
            <w:lang w:val="en-SG"/>
          </w:rPr>
          <w:t>(3) c</w:t>
        </w:r>
        <w:r w:rsidR="00040C08">
          <w:rPr>
            <w:lang w:val="en-SG"/>
          </w:rPr>
          <w:t>at .</w:t>
        </w:r>
        <w:proofErr w:type="spellStart"/>
        <w:r w:rsidR="00040C08">
          <w:rPr>
            <w:lang w:val="en-SG"/>
          </w:rPr>
          <w:t>ssh</w:t>
        </w:r>
        <w:proofErr w:type="spellEnd"/>
        <w:r w:rsidR="00040C08">
          <w:rPr>
            <w:lang w:val="en-SG"/>
          </w:rPr>
          <w:t xml:space="preserve">/id_rsa.pub | </w:t>
        </w:r>
        <w:proofErr w:type="spellStart"/>
        <w:r w:rsidR="00040C08">
          <w:rPr>
            <w:lang w:val="en-SG"/>
          </w:rPr>
          <w:t>ssh</w:t>
        </w:r>
        <w:proofErr w:type="spellEnd"/>
        <w:r w:rsidR="00040C08">
          <w:rPr>
            <w:lang w:val="en-SG"/>
          </w:rPr>
          <w:t xml:space="preserve"> </w:t>
        </w:r>
        <w:proofErr w:type="spellStart"/>
        <w:r w:rsidR="00040C08">
          <w:rPr>
            <w:lang w:val="en-SG"/>
          </w:rPr>
          <w:t>sebtno</w:t>
        </w:r>
      </w:ins>
      <w:proofErr w:type="spellEnd"/>
      <w:ins w:id="142" w:author="Sebastian Ma" w:date="2018-05-20T12:37:00Z">
        <w:r w:rsidR="00040C08" w:rsidRPr="00B00C50">
          <w:rPr>
            <w:lang w:val="en-SG"/>
          </w:rPr>
          <w:t>@</w:t>
        </w:r>
        <w:r w:rsidR="00040C08">
          <w:rPr>
            <w:lang w:val="en-SG"/>
          </w:rPr>
          <w:t>&lt;Destination IP&gt;</w:t>
        </w:r>
        <w:r w:rsidR="00040C08" w:rsidRPr="00B00C50">
          <w:rPr>
            <w:lang w:val="en-SG"/>
          </w:rPr>
          <w:t xml:space="preserve"> </w:t>
        </w:r>
      </w:ins>
      <w:ins w:id="143" w:author="Sebastian Ma" w:date="2018-05-20T11:56:00Z">
        <w:r w:rsidRPr="00B00C50">
          <w:rPr>
            <w:lang w:val="en-SG"/>
          </w:rPr>
          <w:t>'cat &gt;&gt; .</w:t>
        </w:r>
        <w:proofErr w:type="spellStart"/>
        <w:r w:rsidRPr="00B00C50">
          <w:rPr>
            <w:lang w:val="en-SG"/>
          </w:rPr>
          <w:t>ssh</w:t>
        </w:r>
        <w:proofErr w:type="spellEnd"/>
        <w:r w:rsidRPr="00B00C50">
          <w:rPr>
            <w:lang w:val="en-SG"/>
          </w:rPr>
          <w:t>/</w:t>
        </w:r>
        <w:proofErr w:type="spellStart"/>
        <w:r w:rsidRPr="00B00C50">
          <w:rPr>
            <w:lang w:val="en-SG"/>
          </w:rPr>
          <w:t>authorized_keys</w:t>
        </w:r>
        <w:proofErr w:type="spellEnd"/>
        <w:r w:rsidRPr="00B00C50">
          <w:rPr>
            <w:lang w:val="en-SG"/>
          </w:rPr>
          <w:t>'</w:t>
        </w:r>
      </w:ins>
    </w:p>
    <w:p w14:paraId="09AD1BD1" w14:textId="77777777" w:rsidR="00B00C50" w:rsidRPr="00B00C50" w:rsidRDefault="00B00C50">
      <w:pPr>
        <w:spacing w:after="0" w:line="240" w:lineRule="auto"/>
        <w:rPr>
          <w:ins w:id="144" w:author="Sebastian Ma" w:date="2018-05-20T11:56:00Z"/>
          <w:lang w:val="en-SG"/>
        </w:rPr>
      </w:pPr>
      <w:ins w:id="145" w:author="Sebastian Ma" w:date="2018-05-20T11:56:00Z">
        <w:r w:rsidRPr="00B00C50">
          <w:rPr>
            <w:lang w:val="en-SG"/>
          </w:rPr>
          <w:t xml:space="preserve">sebtno@192.168.30.130's password: </w:t>
        </w:r>
      </w:ins>
    </w:p>
    <w:p w14:paraId="5110C6EA" w14:textId="77777777" w:rsidR="00B00C50" w:rsidRPr="00B00C50" w:rsidRDefault="00B00C50">
      <w:pPr>
        <w:spacing w:after="0" w:line="240" w:lineRule="auto"/>
        <w:rPr>
          <w:ins w:id="146" w:author="Sebastian Ma" w:date="2018-05-20T11:56:00Z"/>
          <w:lang w:val="en-SG"/>
        </w:rPr>
      </w:pPr>
    </w:p>
    <w:p w14:paraId="0BABDC5F" w14:textId="2411527E" w:rsidR="00B00C50" w:rsidRPr="00B00C50" w:rsidRDefault="00B00C50">
      <w:pPr>
        <w:spacing w:after="0" w:line="240" w:lineRule="auto"/>
        <w:rPr>
          <w:ins w:id="147" w:author="Sebastian Ma" w:date="2018-05-20T11:56:00Z"/>
          <w:lang w:val="en-SG"/>
        </w:rPr>
      </w:pPr>
      <w:ins w:id="148" w:author="Sebastian Ma" w:date="2018-05-20T11:56:00Z">
        <w:r w:rsidRPr="00B00C50">
          <w:rPr>
            <w:lang w:val="en-SG"/>
          </w:rPr>
          <w:t xml:space="preserve">(4) </w:t>
        </w:r>
        <w:proofErr w:type="spellStart"/>
        <w:r w:rsidRPr="00B00C50">
          <w:rPr>
            <w:lang w:val="en-SG"/>
          </w:rPr>
          <w:t>ssh</w:t>
        </w:r>
        <w:proofErr w:type="spellEnd"/>
        <w:r w:rsidRPr="00B00C50">
          <w:rPr>
            <w:lang w:val="en-SG"/>
          </w:rPr>
          <w:t xml:space="preserve"> </w:t>
        </w:r>
        <w:proofErr w:type="spellStart"/>
        <w:r w:rsidRPr="00B00C50">
          <w:rPr>
            <w:lang w:val="en-SG"/>
          </w:rPr>
          <w:t>sebtno</w:t>
        </w:r>
      </w:ins>
      <w:proofErr w:type="spellEnd"/>
      <w:ins w:id="149" w:author="Sebastian Ma" w:date="2018-05-20T12:37:00Z">
        <w:r w:rsidR="00040C08" w:rsidRPr="00B00C50">
          <w:rPr>
            <w:lang w:val="en-SG"/>
          </w:rPr>
          <w:t>@</w:t>
        </w:r>
        <w:r w:rsidR="00040C08">
          <w:rPr>
            <w:lang w:val="en-SG"/>
          </w:rPr>
          <w:t>&lt;Destination IP&gt;</w:t>
        </w:r>
        <w:r w:rsidR="00040C08" w:rsidRPr="00B00C50">
          <w:rPr>
            <w:lang w:val="en-SG"/>
          </w:rPr>
          <w:t xml:space="preserve"> </w:t>
        </w:r>
      </w:ins>
      <w:ins w:id="150" w:author="Sebastian Ma" w:date="2018-05-20T11:56:00Z">
        <w:r w:rsidRPr="00B00C50">
          <w:rPr>
            <w:lang w:val="en-SG"/>
          </w:rPr>
          <w:t>"</w:t>
        </w:r>
        <w:proofErr w:type="spellStart"/>
        <w:r w:rsidRPr="00B00C50">
          <w:rPr>
            <w:lang w:val="en-SG"/>
          </w:rPr>
          <w:t>chmod</w:t>
        </w:r>
        <w:proofErr w:type="spellEnd"/>
        <w:r w:rsidRPr="00B00C50">
          <w:rPr>
            <w:lang w:val="en-SG"/>
          </w:rPr>
          <w:t xml:space="preserve"> 700 .</w:t>
        </w:r>
        <w:proofErr w:type="spellStart"/>
        <w:r w:rsidRPr="00B00C50">
          <w:rPr>
            <w:lang w:val="en-SG"/>
          </w:rPr>
          <w:t>ssh</w:t>
        </w:r>
        <w:proofErr w:type="spellEnd"/>
        <w:r w:rsidRPr="00B00C50">
          <w:rPr>
            <w:lang w:val="en-SG"/>
          </w:rPr>
          <w:t xml:space="preserve">; </w:t>
        </w:r>
        <w:proofErr w:type="spellStart"/>
        <w:r w:rsidRPr="00B00C50">
          <w:rPr>
            <w:lang w:val="en-SG"/>
          </w:rPr>
          <w:t>chmod</w:t>
        </w:r>
        <w:proofErr w:type="spellEnd"/>
        <w:r w:rsidRPr="00B00C50">
          <w:rPr>
            <w:lang w:val="en-SG"/>
          </w:rPr>
          <w:t xml:space="preserve"> 640 .</w:t>
        </w:r>
        <w:proofErr w:type="spellStart"/>
        <w:r w:rsidRPr="00B00C50">
          <w:rPr>
            <w:lang w:val="en-SG"/>
          </w:rPr>
          <w:t>ssh</w:t>
        </w:r>
        <w:proofErr w:type="spellEnd"/>
        <w:r w:rsidRPr="00B00C50">
          <w:rPr>
            <w:lang w:val="en-SG"/>
          </w:rPr>
          <w:t>/</w:t>
        </w:r>
        <w:proofErr w:type="spellStart"/>
        <w:r w:rsidRPr="00B00C50">
          <w:rPr>
            <w:lang w:val="en-SG"/>
          </w:rPr>
          <w:t>authorized_keys</w:t>
        </w:r>
        <w:proofErr w:type="spellEnd"/>
        <w:r w:rsidRPr="00B00C50">
          <w:rPr>
            <w:lang w:val="en-SG"/>
          </w:rPr>
          <w:t>"</w:t>
        </w:r>
      </w:ins>
    </w:p>
    <w:p w14:paraId="5B31E86D" w14:textId="77777777" w:rsidR="00B00C50" w:rsidRPr="00B00C50" w:rsidRDefault="00B00C50">
      <w:pPr>
        <w:spacing w:after="0" w:line="240" w:lineRule="auto"/>
        <w:rPr>
          <w:ins w:id="151" w:author="Sebastian Ma" w:date="2018-05-20T11:56:00Z"/>
          <w:lang w:val="en-SG"/>
        </w:rPr>
      </w:pPr>
    </w:p>
    <w:p w14:paraId="43A6CAA7" w14:textId="7140AFDB" w:rsidR="00B00C50" w:rsidRDefault="00B00C50">
      <w:pPr>
        <w:spacing w:after="0" w:line="240" w:lineRule="auto"/>
        <w:rPr>
          <w:ins w:id="152" w:author="Sebastian Ma" w:date="2018-05-20T11:54:00Z"/>
          <w:lang w:val="en-SG"/>
        </w:rPr>
      </w:pPr>
      <w:ins w:id="153" w:author="Sebastian Ma" w:date="2018-05-20T11:56:00Z">
        <w:r w:rsidRPr="00B00C50">
          <w:rPr>
            <w:lang w:val="en-SG"/>
          </w:rPr>
          <w:t xml:space="preserve">(5) </w:t>
        </w:r>
        <w:proofErr w:type="spellStart"/>
        <w:r w:rsidRPr="00B00C50">
          <w:rPr>
            <w:lang w:val="en-SG"/>
          </w:rPr>
          <w:t>ssh</w:t>
        </w:r>
        <w:proofErr w:type="spellEnd"/>
        <w:r w:rsidRPr="00B00C50">
          <w:rPr>
            <w:lang w:val="en-SG"/>
          </w:rPr>
          <w:t xml:space="preserve"> </w:t>
        </w:r>
        <w:proofErr w:type="spellStart"/>
        <w:r w:rsidRPr="00B00C50">
          <w:rPr>
            <w:lang w:val="en-SG"/>
          </w:rPr>
          <w:t>sebtno</w:t>
        </w:r>
      </w:ins>
      <w:proofErr w:type="spellEnd"/>
      <w:ins w:id="154" w:author="Sebastian Ma" w:date="2018-05-20T12:37:00Z">
        <w:r w:rsidR="00040C08" w:rsidRPr="00B00C50">
          <w:rPr>
            <w:lang w:val="en-SG"/>
          </w:rPr>
          <w:t>@</w:t>
        </w:r>
        <w:r w:rsidR="00040C08">
          <w:rPr>
            <w:lang w:val="en-SG"/>
          </w:rPr>
          <w:t>&lt;Destination IP&gt;</w:t>
        </w:r>
      </w:ins>
    </w:p>
    <w:p w14:paraId="70B94773" w14:textId="77777777" w:rsidR="00B00C50" w:rsidRDefault="00B00C50">
      <w:pPr>
        <w:spacing w:after="0" w:line="240" w:lineRule="auto"/>
        <w:rPr>
          <w:lang w:val="en-SG"/>
        </w:rPr>
      </w:pPr>
    </w:p>
    <w:p w14:paraId="598A9ADB" w14:textId="0FAE84DF" w:rsidR="00A41474" w:rsidDel="003B46A0" w:rsidRDefault="00A41474">
      <w:pPr>
        <w:pStyle w:val="Heading2"/>
        <w:spacing w:line="240" w:lineRule="auto"/>
        <w:rPr>
          <w:ins w:id="155" w:author="Pieter Hartel" w:date="2018-05-13T11:09:00Z"/>
          <w:del w:id="156" w:author="Sebastian Ma Lik Keung" w:date="2018-06-05T10:24:00Z"/>
          <w:lang w:val="en-SG"/>
        </w:rPr>
        <w:pPrChange w:id="157" w:author="Sebastian Ma Lik Keung" w:date="2018-05-24T13:47:00Z">
          <w:pPr>
            <w:pStyle w:val="Heading2"/>
          </w:pPr>
        </w:pPrChange>
      </w:pPr>
      <w:ins w:id="158" w:author="Pieter Hartel" w:date="2018-05-13T11:09:00Z">
        <w:del w:id="159" w:author="Sebastian Ma Lik Keung" w:date="2018-06-05T10:24:00Z">
          <w:r w:rsidDel="003B46A0">
            <w:rPr>
              <w:lang w:val="en-SG"/>
            </w:rPr>
            <w:delText>Install curl</w:delText>
          </w:r>
        </w:del>
      </w:ins>
    </w:p>
    <w:p w14:paraId="3699C0DE" w14:textId="76B44F3F" w:rsidR="00A41474" w:rsidDel="003B46A0" w:rsidRDefault="00A41474">
      <w:pPr>
        <w:pStyle w:val="Heading2"/>
        <w:spacing w:line="240" w:lineRule="auto"/>
        <w:rPr>
          <w:del w:id="160" w:author="Sebastian Ma Lik Keung" w:date="2018-06-05T10:24:00Z"/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pPrChange w:id="161" w:author="Sebastian Ma Lik Keung" w:date="2018-05-24T13:47:00Z">
          <w:pPr>
            <w:pStyle w:val="Heading2"/>
          </w:pPr>
        </w:pPrChange>
      </w:pPr>
      <w:ins w:id="162" w:author="Pieter Hartel" w:date="2018-05-13T11:09:00Z">
        <w:del w:id="163" w:author="Sebastian Ma Lik Keung" w:date="2018-06-05T10:24:00Z">
          <w:r w:rsidRPr="00A41474" w:rsidDel="003B46A0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SG"/>
            </w:rPr>
            <w:delText>sudo apt-get install curl</w:delText>
          </w:r>
        </w:del>
      </w:ins>
    </w:p>
    <w:p w14:paraId="26102FEA" w14:textId="7E51194C" w:rsidR="00040C08" w:rsidRPr="00040C08" w:rsidDel="003B46A0" w:rsidRDefault="00040C08">
      <w:pPr>
        <w:spacing w:after="0" w:line="240" w:lineRule="auto"/>
        <w:rPr>
          <w:ins w:id="164" w:author="Sebastian Ma" w:date="2018-05-20T12:35:00Z"/>
          <w:del w:id="165" w:author="Sebastian Ma Lik Keung" w:date="2018-06-05T10:24:00Z"/>
          <w:lang w:val="en-SG"/>
        </w:rPr>
        <w:pPrChange w:id="166" w:author="Sebastian Ma Lik Keung" w:date="2018-05-24T13:47:00Z">
          <w:pPr>
            <w:pStyle w:val="Heading2"/>
          </w:pPr>
        </w:pPrChange>
      </w:pPr>
    </w:p>
    <w:p w14:paraId="70A782CD" w14:textId="08446ABB" w:rsidR="00A41474" w:rsidDel="003B46A0" w:rsidRDefault="00A41474">
      <w:pPr>
        <w:pStyle w:val="Heading2"/>
        <w:spacing w:line="240" w:lineRule="auto"/>
        <w:rPr>
          <w:ins w:id="167" w:author="Sebastian Ma" w:date="2018-05-20T12:35:00Z"/>
          <w:del w:id="168" w:author="Sebastian Ma Lik Keung" w:date="2018-06-05T10:24:00Z"/>
          <w:lang w:val="en-SG"/>
        </w:rPr>
        <w:pPrChange w:id="169" w:author="Sebastian Ma Lik Keung" w:date="2018-05-24T13:47:00Z">
          <w:pPr>
            <w:pStyle w:val="Heading2"/>
          </w:pPr>
        </w:pPrChange>
      </w:pPr>
    </w:p>
    <w:p w14:paraId="2DE55E0E" w14:textId="43BF2D9F" w:rsidR="00040C08" w:rsidRPr="00040C08" w:rsidDel="003B46A0" w:rsidRDefault="00040C08">
      <w:pPr>
        <w:spacing w:after="0" w:line="240" w:lineRule="auto"/>
        <w:rPr>
          <w:ins w:id="170" w:author="Pieter Hartel" w:date="2018-05-13T11:09:00Z"/>
          <w:del w:id="171" w:author="Sebastian Ma Lik Keung" w:date="2018-06-05T10:24:00Z"/>
          <w:lang w:val="en-SG"/>
          <w:rPrChange w:id="172" w:author="Sebastian Ma" w:date="2018-05-20T12:35:00Z">
            <w:rPr>
              <w:ins w:id="173" w:author="Pieter Hartel" w:date="2018-05-13T11:09:00Z"/>
              <w:del w:id="174" w:author="Sebastian Ma Lik Keung" w:date="2018-06-05T10:24:00Z"/>
              <w:lang w:val="en-SG"/>
            </w:rPr>
          </w:rPrChange>
        </w:rPr>
        <w:pPrChange w:id="175" w:author="Sebastian Ma Lik Keung" w:date="2018-05-24T13:47:00Z">
          <w:pPr>
            <w:pStyle w:val="Heading2"/>
          </w:pPr>
        </w:pPrChange>
      </w:pPr>
    </w:p>
    <w:p w14:paraId="767E658D" w14:textId="16604287" w:rsidR="00F81741" w:rsidDel="003B46A0" w:rsidRDefault="00F81741">
      <w:pPr>
        <w:pStyle w:val="Heading2"/>
        <w:spacing w:line="240" w:lineRule="auto"/>
        <w:rPr>
          <w:del w:id="176" w:author="Sebastian Ma Lik Keung" w:date="2018-06-05T10:24:00Z"/>
          <w:lang w:val="en-SG"/>
        </w:rPr>
        <w:pPrChange w:id="177" w:author="Sebastian Ma Lik Keung" w:date="2018-05-24T13:47:00Z">
          <w:pPr>
            <w:pStyle w:val="Heading2"/>
          </w:pPr>
        </w:pPrChange>
      </w:pPr>
      <w:del w:id="178" w:author="Sebastian Ma Lik Keung" w:date="2018-06-05T10:24:00Z">
        <w:r w:rsidDel="003B46A0">
          <w:rPr>
            <w:lang w:val="en-SG"/>
          </w:rPr>
          <w:delText>Install Node</w:delText>
        </w:r>
        <w:r w:rsidR="00DB2F18" w:rsidDel="003B46A0">
          <w:rPr>
            <w:lang w:val="en-SG"/>
          </w:rPr>
          <w:delText xml:space="preserve"> 8</w:delText>
        </w:r>
        <w:r w:rsidR="000F4F66" w:rsidDel="003B46A0">
          <w:rPr>
            <w:lang w:val="en-SG"/>
          </w:rPr>
          <w:delText xml:space="preserve"> and NPM</w:delText>
        </w:r>
      </w:del>
    </w:p>
    <w:p w14:paraId="3EF6615E" w14:textId="3C680914" w:rsidR="00DB2F18" w:rsidRPr="00DB2F18" w:rsidDel="003B46A0" w:rsidRDefault="00DB2F18">
      <w:pPr>
        <w:spacing w:after="0" w:line="240" w:lineRule="auto"/>
        <w:rPr>
          <w:del w:id="179" w:author="Sebastian Ma Lik Keung" w:date="2018-06-05T10:24:00Z"/>
          <w:lang w:val="en-SG"/>
        </w:rPr>
      </w:pPr>
      <w:del w:id="180" w:author="Sebastian Ma Lik Keung" w:date="2018-06-05T10:24:00Z">
        <w:r w:rsidRPr="00DB2F18" w:rsidDel="003B46A0">
          <w:rPr>
            <w:lang w:val="en-SG"/>
          </w:rPr>
          <w:delText>curl -sL https://deb.nodesource.com/setup_8.x | sudo -E bash -</w:delText>
        </w:r>
      </w:del>
    </w:p>
    <w:p w14:paraId="7E883D01" w14:textId="3F2B8EA9" w:rsidR="00DB2F18" w:rsidDel="003B46A0" w:rsidRDefault="00DB2F18">
      <w:pPr>
        <w:spacing w:after="0" w:line="240" w:lineRule="auto"/>
        <w:rPr>
          <w:del w:id="181" w:author="Sebastian Ma Lik Keung" w:date="2018-06-05T10:24:00Z"/>
          <w:lang w:val="en-SG"/>
        </w:rPr>
      </w:pPr>
      <w:del w:id="182" w:author="Sebastian Ma Lik Keung" w:date="2018-06-05T10:24:00Z">
        <w:r w:rsidRPr="00DB2F18" w:rsidDel="003B46A0">
          <w:rPr>
            <w:lang w:val="en-SG"/>
          </w:rPr>
          <w:delText>sudo apt-get install -y nodejs</w:delText>
        </w:r>
      </w:del>
    </w:p>
    <w:p w14:paraId="019DE42D" w14:textId="050CB78C" w:rsidR="00EF7F28" w:rsidDel="003B46A0" w:rsidRDefault="00EF7F28">
      <w:pPr>
        <w:spacing w:after="0" w:line="240" w:lineRule="auto"/>
        <w:rPr>
          <w:del w:id="183" w:author="Sebastian Ma Lik Keung" w:date="2018-06-05T10:24:00Z"/>
          <w:lang w:val="en-SG"/>
        </w:rPr>
      </w:pPr>
    </w:p>
    <w:p w14:paraId="37C23D48" w14:textId="1FE70C25" w:rsidR="000F4F66" w:rsidDel="003B46A0" w:rsidRDefault="000F4F66">
      <w:pPr>
        <w:spacing w:after="0" w:line="240" w:lineRule="auto"/>
        <w:rPr>
          <w:del w:id="184" w:author="Sebastian Ma Lik Keung" w:date="2018-06-05T10:24:00Z"/>
          <w:lang w:val="en-SG"/>
        </w:rPr>
      </w:pPr>
      <w:del w:id="185" w:author="Sebastian Ma Lik Keung" w:date="2018-06-05T10:24:00Z">
        <w:r w:rsidDel="003B46A0">
          <w:rPr>
            <w:lang w:val="en-SG"/>
          </w:rPr>
          <w:delText>npm version 5 should already be installed by above</w:delText>
        </w:r>
      </w:del>
    </w:p>
    <w:p w14:paraId="4DA6F108" w14:textId="7DC9991E" w:rsidR="000F4F66" w:rsidDel="003B46A0" w:rsidRDefault="000F4F66">
      <w:pPr>
        <w:spacing w:after="0" w:line="240" w:lineRule="auto"/>
        <w:rPr>
          <w:del w:id="186" w:author="Sebastian Ma Lik Keung" w:date="2018-06-05T10:24:00Z"/>
          <w:lang w:val="en-SG"/>
        </w:rPr>
      </w:pPr>
    </w:p>
    <w:p w14:paraId="1040BBA4" w14:textId="4639C129" w:rsidR="000F4F66" w:rsidRPr="000F4F66" w:rsidDel="003B46A0" w:rsidRDefault="000F4F66">
      <w:pPr>
        <w:spacing w:after="0" w:line="240" w:lineRule="auto"/>
        <w:rPr>
          <w:del w:id="187" w:author="Sebastian Ma Lik Keung" w:date="2018-06-05T10:24:00Z"/>
          <w:lang w:val="en-SG"/>
        </w:rPr>
      </w:pPr>
      <w:del w:id="188" w:author="Sebastian Ma Lik Keung" w:date="2018-06-05T10:24:00Z">
        <w:r w:rsidRPr="000F4F66" w:rsidDel="003B46A0">
          <w:rPr>
            <w:lang w:val="en-SG"/>
          </w:rPr>
          <w:delText>sebtno@ubuntu:~$ npm -v</w:delText>
        </w:r>
      </w:del>
    </w:p>
    <w:p w14:paraId="72A3BA91" w14:textId="0798F87C" w:rsidR="000F4F66" w:rsidDel="003B46A0" w:rsidRDefault="000F4F66">
      <w:pPr>
        <w:spacing w:after="0" w:line="240" w:lineRule="auto"/>
        <w:rPr>
          <w:del w:id="189" w:author="Sebastian Ma Lik Keung" w:date="2018-06-05T10:24:00Z"/>
          <w:lang w:val="en-SG"/>
        </w:rPr>
      </w:pPr>
      <w:del w:id="190" w:author="Sebastian Ma Lik Keung" w:date="2018-06-05T10:24:00Z">
        <w:r w:rsidRPr="000F4F66" w:rsidDel="003B46A0">
          <w:rPr>
            <w:lang w:val="en-SG"/>
          </w:rPr>
          <w:delText>5.6.0</w:delText>
        </w:r>
      </w:del>
    </w:p>
    <w:p w14:paraId="452064CA" w14:textId="12814F38" w:rsidR="00EF7F28" w:rsidDel="003B46A0" w:rsidRDefault="00EF7F28">
      <w:pPr>
        <w:spacing w:after="0" w:line="240" w:lineRule="auto"/>
        <w:rPr>
          <w:del w:id="191" w:author="Sebastian Ma Lik Keung" w:date="2018-06-05T10:24:00Z"/>
          <w:lang w:val="en-SG"/>
        </w:rPr>
      </w:pPr>
    </w:p>
    <w:p w14:paraId="2B20FD16" w14:textId="05C8C43B" w:rsidR="00AE37BC" w:rsidDel="003B46A0" w:rsidRDefault="00AE37BC">
      <w:pPr>
        <w:spacing w:after="0" w:line="240" w:lineRule="auto"/>
        <w:rPr>
          <w:del w:id="192" w:author="Sebastian Ma Lik Keung" w:date="2018-06-05T10:24:00Z"/>
          <w:lang w:val="en-SG"/>
        </w:rPr>
      </w:pPr>
    </w:p>
    <w:p w14:paraId="5CC208BC" w14:textId="22B26F61" w:rsidR="00AE37BC" w:rsidDel="003B46A0" w:rsidRDefault="00AE37BC">
      <w:pPr>
        <w:pStyle w:val="Heading2"/>
        <w:spacing w:line="240" w:lineRule="auto"/>
        <w:rPr>
          <w:ins w:id="193" w:author="Pieter Hartel" w:date="2018-05-13T10:56:00Z"/>
          <w:del w:id="194" w:author="Sebastian Ma Lik Keung" w:date="2018-06-05T10:24:00Z"/>
          <w:lang w:val="en-SG"/>
        </w:rPr>
        <w:pPrChange w:id="195" w:author="Sebastian Ma Lik Keung" w:date="2018-05-24T13:47:00Z">
          <w:pPr>
            <w:pStyle w:val="Heading2"/>
          </w:pPr>
        </w:pPrChange>
      </w:pPr>
      <w:del w:id="196" w:author="Sebastian Ma Lik Keung" w:date="2018-06-05T10:24:00Z">
        <w:r w:rsidDel="003B46A0">
          <w:rPr>
            <w:lang w:val="en-SG"/>
          </w:rPr>
          <w:delText>Install Java 8</w:delText>
        </w:r>
      </w:del>
    </w:p>
    <w:p w14:paraId="7BA47173" w14:textId="4ED270AD" w:rsidR="00BE3147" w:rsidRPr="00CC2FFA" w:rsidDel="003B46A0" w:rsidRDefault="00BE3147">
      <w:pPr>
        <w:spacing w:after="0" w:line="240" w:lineRule="auto"/>
        <w:rPr>
          <w:del w:id="197" w:author="Sebastian Ma Lik Keung" w:date="2018-06-05T10:24:00Z"/>
          <w:lang w:val="en-SG"/>
          <w:rPrChange w:id="198" w:author="Sebastian Ma Lik Keung" w:date="2018-05-17T10:22:00Z">
            <w:rPr>
              <w:del w:id="199" w:author="Sebastian Ma Lik Keung" w:date="2018-06-05T10:24:00Z"/>
            </w:rPr>
          </w:rPrChange>
        </w:rPr>
        <w:pPrChange w:id="200" w:author="Sebastian Ma Lik Keung" w:date="2018-05-24T13:47:00Z">
          <w:pPr/>
        </w:pPrChange>
      </w:pPr>
      <w:ins w:id="201" w:author="Pieter Hartel" w:date="2018-05-13T10:57:00Z">
        <w:del w:id="202" w:author="Sebastian Ma Lik Keung" w:date="2018-06-05T10:24:00Z">
          <w:r w:rsidRPr="00CC2FFA" w:rsidDel="003B46A0">
            <w:rPr>
              <w:lang w:val="en-SG"/>
              <w:rPrChange w:id="203" w:author="Sebastian Ma Lik Keung" w:date="2018-05-17T10:22:00Z">
                <w:rPr/>
              </w:rPrChange>
            </w:rPr>
            <w:delText>sudo apt-get install software-properties-common python-software-properties</w:delText>
          </w:r>
        </w:del>
      </w:ins>
    </w:p>
    <w:p w14:paraId="235B773C" w14:textId="7C205BA5" w:rsidR="00AE37BC" w:rsidDel="003B46A0" w:rsidRDefault="00AE37BC">
      <w:pPr>
        <w:spacing w:after="0" w:line="240" w:lineRule="auto"/>
        <w:rPr>
          <w:del w:id="204" w:author="Sebastian Ma Lik Keung" w:date="2018-06-05T10:24:00Z"/>
          <w:lang w:val="en-SG"/>
        </w:rPr>
      </w:pPr>
      <w:del w:id="205" w:author="Sebastian Ma Lik Keung" w:date="2018-06-05T10:24:00Z">
        <w:r w:rsidDel="003B46A0">
          <w:rPr>
            <w:lang w:val="en-SG"/>
          </w:rPr>
          <w:delText>Add the PPA</w:delText>
        </w:r>
        <w:r w:rsidR="00E26FFD" w:rsidDel="003B46A0">
          <w:rPr>
            <w:lang w:val="en-SG"/>
          </w:rPr>
          <w:delText>:</w:delText>
        </w:r>
      </w:del>
    </w:p>
    <w:p w14:paraId="56FEA12C" w14:textId="4F2FFFCE" w:rsidR="00AE37BC" w:rsidDel="003B46A0" w:rsidRDefault="00E26FFD">
      <w:pPr>
        <w:spacing w:after="0" w:line="240" w:lineRule="auto"/>
        <w:rPr>
          <w:del w:id="206" w:author="Sebastian Ma Lik Keung" w:date="2018-06-05T10:24:00Z"/>
          <w:lang w:val="en-SG"/>
        </w:rPr>
      </w:pPr>
      <w:del w:id="207" w:author="Sebastian Ma Lik Keung" w:date="2018-06-05T10:24:00Z">
        <w:r w:rsidRPr="00E26FFD" w:rsidDel="003B46A0">
          <w:rPr>
            <w:lang w:val="en-SG"/>
          </w:rPr>
          <w:delText>sudo add-apt-repository ppa:webupd8team/java</w:delText>
        </w:r>
      </w:del>
    </w:p>
    <w:p w14:paraId="56DCBB7D" w14:textId="7F756796" w:rsidR="00E26FFD" w:rsidDel="003B46A0" w:rsidRDefault="00E26FFD">
      <w:pPr>
        <w:spacing w:after="0" w:line="240" w:lineRule="auto"/>
        <w:rPr>
          <w:del w:id="208" w:author="Sebastian Ma Lik Keung" w:date="2018-06-05T10:24:00Z"/>
          <w:lang w:val="en-SG"/>
        </w:rPr>
      </w:pPr>
    </w:p>
    <w:p w14:paraId="1D12DE42" w14:textId="6FE64918" w:rsidR="00E26FFD" w:rsidDel="003B46A0" w:rsidRDefault="00E26FFD">
      <w:pPr>
        <w:spacing w:after="0" w:line="240" w:lineRule="auto"/>
        <w:rPr>
          <w:del w:id="209" w:author="Sebastian Ma Lik Keung" w:date="2018-06-05T10:24:00Z"/>
          <w:lang w:val="en-SG"/>
        </w:rPr>
      </w:pPr>
      <w:del w:id="210" w:author="Sebastian Ma Lik Keung" w:date="2018-06-05T10:24:00Z">
        <w:r w:rsidRPr="00E26FFD" w:rsidDel="003B46A0">
          <w:rPr>
            <w:lang w:val="en-SG"/>
          </w:rPr>
          <w:delText>Run commands to update system package index and install Java installer script:</w:delText>
        </w:r>
      </w:del>
    </w:p>
    <w:p w14:paraId="6C744DE9" w14:textId="3C5C456A" w:rsidR="00E26FFD" w:rsidDel="003B46A0" w:rsidRDefault="00E26FFD">
      <w:pPr>
        <w:spacing w:after="0" w:line="240" w:lineRule="auto"/>
        <w:rPr>
          <w:del w:id="211" w:author="Sebastian Ma Lik Keung" w:date="2018-06-05T10:24:00Z"/>
          <w:lang w:val="en-SG"/>
        </w:rPr>
      </w:pPr>
      <w:del w:id="212" w:author="Sebastian Ma Lik Keung" w:date="2018-06-05T10:24:00Z">
        <w:r w:rsidRPr="00E26FFD" w:rsidDel="003B46A0">
          <w:rPr>
            <w:lang w:val="en-SG"/>
          </w:rPr>
          <w:delText>sudo apt update; sudo apt install oracle-java8-installer</w:delText>
        </w:r>
      </w:del>
    </w:p>
    <w:p w14:paraId="3DBD86F9" w14:textId="3ADFCA0D" w:rsidR="00AE37BC" w:rsidDel="003B46A0" w:rsidRDefault="00AE37BC">
      <w:pPr>
        <w:spacing w:after="0" w:line="240" w:lineRule="auto"/>
        <w:rPr>
          <w:del w:id="213" w:author="Sebastian Ma Lik Keung" w:date="2018-06-05T10:24:00Z"/>
          <w:lang w:val="en-SG"/>
        </w:rPr>
      </w:pPr>
    </w:p>
    <w:p w14:paraId="3D3F8CE3" w14:textId="48744990" w:rsidR="00E26FFD" w:rsidDel="003B46A0" w:rsidRDefault="00E26FFD">
      <w:pPr>
        <w:spacing w:after="0" w:line="240" w:lineRule="auto"/>
        <w:rPr>
          <w:del w:id="214" w:author="Sebastian Ma Lik Keung" w:date="2018-06-05T10:24:00Z"/>
          <w:lang w:val="en-SG"/>
        </w:rPr>
      </w:pPr>
      <w:del w:id="215" w:author="Sebastian Ma Lik Keung" w:date="2018-06-05T10:24:00Z">
        <w:r w:rsidRPr="00E26FFD" w:rsidDel="003B46A0">
          <w:rPr>
            <w:lang w:val="en-SG"/>
          </w:rPr>
          <w:delText>check the Java version after installing the package, run command:</w:delText>
        </w:r>
      </w:del>
    </w:p>
    <w:p w14:paraId="1E3504DC" w14:textId="48A4BF1F" w:rsidR="00E26FFD" w:rsidRPr="00E26FFD" w:rsidDel="003B46A0" w:rsidRDefault="00E26FFD">
      <w:pPr>
        <w:spacing w:after="0" w:line="240" w:lineRule="auto"/>
        <w:rPr>
          <w:del w:id="216" w:author="Sebastian Ma Lik Keung" w:date="2018-06-05T10:24:00Z"/>
          <w:lang w:val="en-SG"/>
        </w:rPr>
      </w:pPr>
      <w:del w:id="217" w:author="Sebastian Ma Lik Keung" w:date="2018-06-05T10:24:00Z">
        <w:r w:rsidRPr="00E26FFD" w:rsidDel="003B46A0">
          <w:rPr>
            <w:lang w:val="en-SG"/>
          </w:rPr>
          <w:delText>sebtno@ubuntu:~$ javac -version</w:delText>
        </w:r>
      </w:del>
    </w:p>
    <w:p w14:paraId="73082CA8" w14:textId="36325F24" w:rsidR="00E26FFD" w:rsidRPr="00E26FFD" w:rsidDel="003B46A0" w:rsidRDefault="00E26FFD">
      <w:pPr>
        <w:spacing w:after="0" w:line="240" w:lineRule="auto"/>
        <w:rPr>
          <w:del w:id="218" w:author="Sebastian Ma Lik Keung" w:date="2018-06-05T10:24:00Z"/>
          <w:lang w:val="en-SG"/>
        </w:rPr>
      </w:pPr>
      <w:del w:id="219" w:author="Sebastian Ma Lik Keung" w:date="2018-06-05T10:24:00Z">
        <w:r w:rsidRPr="00E26FFD" w:rsidDel="003B46A0">
          <w:rPr>
            <w:lang w:val="en-SG"/>
          </w:rPr>
          <w:delText>javac 1.8.0_171</w:delText>
        </w:r>
      </w:del>
    </w:p>
    <w:p w14:paraId="1BA626D7" w14:textId="450A622A" w:rsidR="00E26FFD" w:rsidRPr="00E26FFD" w:rsidDel="003B46A0" w:rsidRDefault="00E26FFD">
      <w:pPr>
        <w:spacing w:after="0" w:line="240" w:lineRule="auto"/>
        <w:rPr>
          <w:del w:id="220" w:author="Sebastian Ma Lik Keung" w:date="2018-06-05T10:24:00Z"/>
          <w:lang w:val="en-SG"/>
        </w:rPr>
      </w:pPr>
      <w:del w:id="221" w:author="Sebastian Ma Lik Keung" w:date="2018-06-05T10:24:00Z">
        <w:r w:rsidRPr="00E26FFD" w:rsidDel="003B46A0">
          <w:rPr>
            <w:lang w:val="en-SG"/>
          </w:rPr>
          <w:delText>sebtno@ubuntu:~$ java -version</w:delText>
        </w:r>
      </w:del>
    </w:p>
    <w:p w14:paraId="502CB8AE" w14:textId="44AB0346" w:rsidR="00E26FFD" w:rsidRPr="00E26FFD" w:rsidDel="003B46A0" w:rsidRDefault="00E26FFD">
      <w:pPr>
        <w:spacing w:after="0" w:line="240" w:lineRule="auto"/>
        <w:rPr>
          <w:del w:id="222" w:author="Sebastian Ma Lik Keung" w:date="2018-06-05T10:24:00Z"/>
          <w:lang w:val="en-SG"/>
        </w:rPr>
      </w:pPr>
      <w:del w:id="223" w:author="Sebastian Ma Lik Keung" w:date="2018-06-05T10:24:00Z">
        <w:r w:rsidRPr="00E26FFD" w:rsidDel="003B46A0">
          <w:rPr>
            <w:lang w:val="en-SG"/>
          </w:rPr>
          <w:delText>java version "1.8.0_171"</w:delText>
        </w:r>
      </w:del>
    </w:p>
    <w:p w14:paraId="5EB5DC5A" w14:textId="5145E6C1" w:rsidR="00E26FFD" w:rsidRPr="00E26FFD" w:rsidDel="003B46A0" w:rsidRDefault="00E26FFD">
      <w:pPr>
        <w:spacing w:after="0" w:line="240" w:lineRule="auto"/>
        <w:rPr>
          <w:del w:id="224" w:author="Sebastian Ma Lik Keung" w:date="2018-06-05T10:24:00Z"/>
          <w:lang w:val="en-SG"/>
        </w:rPr>
      </w:pPr>
      <w:del w:id="225" w:author="Sebastian Ma Lik Keung" w:date="2018-06-05T10:24:00Z">
        <w:r w:rsidRPr="00E26FFD" w:rsidDel="003B46A0">
          <w:rPr>
            <w:lang w:val="en-SG"/>
          </w:rPr>
          <w:delText>Java(TM) SE Runtime Environment (build 1.8.0_171-b11)</w:delText>
        </w:r>
      </w:del>
    </w:p>
    <w:p w14:paraId="3C7574A2" w14:textId="3505DE61" w:rsidR="00E26FFD" w:rsidDel="003B46A0" w:rsidRDefault="00E26FFD">
      <w:pPr>
        <w:spacing w:after="0" w:line="240" w:lineRule="auto"/>
        <w:rPr>
          <w:del w:id="226" w:author="Sebastian Ma Lik Keung" w:date="2018-06-05T10:24:00Z"/>
          <w:lang w:val="en-SG"/>
        </w:rPr>
      </w:pPr>
      <w:del w:id="227" w:author="Sebastian Ma Lik Keung" w:date="2018-06-05T10:24:00Z">
        <w:r w:rsidRPr="00E26FFD" w:rsidDel="003B46A0">
          <w:rPr>
            <w:lang w:val="en-SG"/>
          </w:rPr>
          <w:delText>Java HotSpot(TM) 64-Bit Server VM (build 25.171-b11, mixed mode)</w:delText>
        </w:r>
      </w:del>
    </w:p>
    <w:p w14:paraId="3918ABEB" w14:textId="3D30EF28" w:rsidR="00E26FFD" w:rsidDel="003B46A0" w:rsidRDefault="00E26FFD">
      <w:pPr>
        <w:spacing w:after="0" w:line="240" w:lineRule="auto"/>
        <w:rPr>
          <w:del w:id="228" w:author="Sebastian Ma Lik Keung" w:date="2018-06-05T10:24:00Z"/>
          <w:lang w:val="en-SG"/>
        </w:rPr>
      </w:pPr>
    </w:p>
    <w:p w14:paraId="5B753B2E" w14:textId="1CF7B209" w:rsidR="00AE37BC" w:rsidDel="003B46A0" w:rsidRDefault="00CC2FFA">
      <w:pPr>
        <w:spacing w:after="0" w:line="240" w:lineRule="auto"/>
        <w:rPr>
          <w:del w:id="229" w:author="Sebastian Ma Lik Keung" w:date="2018-06-05T10:24:00Z"/>
          <w:lang w:val="en-SG"/>
        </w:rPr>
      </w:pPr>
      <w:del w:id="230" w:author="Sebastian Ma Lik Keung" w:date="2018-06-05T10:24:00Z">
        <w:r w:rsidDel="003B46A0">
          <w:fldChar w:fldCharType="begin"/>
        </w:r>
        <w:r w:rsidRPr="00CC2FFA" w:rsidDel="003B46A0">
          <w:rPr>
            <w:lang w:val="en-SG"/>
            <w:rPrChange w:id="231" w:author="Sebastian Ma Lik Keung" w:date="2018-05-17T10:22:00Z">
              <w:rPr/>
            </w:rPrChange>
          </w:rPr>
          <w:delInstrText xml:space="preserve"> HYPERLINK "http://tipsonubuntu.com/2016/07/31/install-oracle-java-8-9-ubuntu-16-04-linux-mint-18/" </w:delInstrText>
        </w:r>
        <w:r w:rsidDel="003B46A0">
          <w:fldChar w:fldCharType="separate"/>
        </w:r>
        <w:r w:rsidR="00AE37BC" w:rsidRPr="00CD3D73" w:rsidDel="003B46A0">
          <w:rPr>
            <w:rStyle w:val="Hyperlink"/>
            <w:lang w:val="en-SG"/>
          </w:rPr>
          <w:delText>http://tipsonubuntu.com/2016/07/31/install-oracle-java-8-9-ubuntu-16-04-linux-mint-18/</w:delText>
        </w:r>
        <w:r w:rsidDel="003B46A0">
          <w:rPr>
            <w:rStyle w:val="Hyperlink"/>
            <w:lang w:val="en-SG"/>
          </w:rPr>
          <w:fldChar w:fldCharType="end"/>
        </w:r>
      </w:del>
    </w:p>
    <w:p w14:paraId="3B0508F5" w14:textId="6575D012" w:rsidR="00AE37BC" w:rsidDel="003B46A0" w:rsidRDefault="00AE37BC">
      <w:pPr>
        <w:spacing w:after="0" w:line="240" w:lineRule="auto"/>
        <w:rPr>
          <w:del w:id="232" w:author="Sebastian Ma Lik Keung" w:date="2018-06-05T10:24:00Z"/>
          <w:lang w:val="en-SG"/>
        </w:rPr>
      </w:pPr>
    </w:p>
    <w:p w14:paraId="2A34FF0E" w14:textId="13A4DAE3" w:rsidR="00EF7F28" w:rsidDel="003B46A0" w:rsidRDefault="001576B6">
      <w:pPr>
        <w:pStyle w:val="Heading2"/>
        <w:spacing w:line="240" w:lineRule="auto"/>
        <w:rPr>
          <w:del w:id="233" w:author="Sebastian Ma Lik Keung" w:date="2018-06-05T10:24:00Z"/>
          <w:lang w:val="en-SG"/>
        </w:rPr>
        <w:pPrChange w:id="234" w:author="Sebastian Ma Lik Keung" w:date="2018-05-24T13:47:00Z">
          <w:pPr>
            <w:pStyle w:val="Heading2"/>
          </w:pPr>
        </w:pPrChange>
      </w:pPr>
      <w:del w:id="235" w:author="Sebastian Ma Lik Keung" w:date="2018-06-05T10:24:00Z">
        <w:r w:rsidDel="003B46A0">
          <w:rPr>
            <w:lang w:val="en-SG"/>
          </w:rPr>
          <w:delText>Install GIT</w:delText>
        </w:r>
      </w:del>
    </w:p>
    <w:p w14:paraId="5A12F6EF" w14:textId="31B49439" w:rsidR="001576B6" w:rsidDel="003B46A0" w:rsidRDefault="001576B6">
      <w:pPr>
        <w:spacing w:after="0" w:line="240" w:lineRule="auto"/>
        <w:rPr>
          <w:del w:id="236" w:author="Sebastian Ma Lik Keung" w:date="2018-06-05T10:24:00Z"/>
          <w:lang w:val="en-SG"/>
        </w:rPr>
      </w:pPr>
      <w:del w:id="237" w:author="Sebastian Ma Lik Keung" w:date="2018-06-05T10:24:00Z">
        <w:r w:rsidRPr="001576B6" w:rsidDel="003B46A0">
          <w:rPr>
            <w:lang w:val="en-SG"/>
          </w:rPr>
          <w:delText>sebtno@ubuntu:~$ sudo apt-get install git</w:delText>
        </w:r>
      </w:del>
    </w:p>
    <w:p w14:paraId="3E98E8A2" w14:textId="77A72818" w:rsidR="001576B6" w:rsidDel="003B46A0" w:rsidRDefault="001576B6">
      <w:pPr>
        <w:spacing w:after="0" w:line="240" w:lineRule="auto"/>
        <w:rPr>
          <w:ins w:id="238" w:author="Pieter Hartel" w:date="2018-05-13T11:53:00Z"/>
          <w:del w:id="239" w:author="Sebastian Ma Lik Keung" w:date="2018-06-05T10:24:00Z"/>
          <w:lang w:val="en-SG"/>
        </w:rPr>
      </w:pPr>
    </w:p>
    <w:p w14:paraId="1ECE867B" w14:textId="17D04374" w:rsidR="00651A5D" w:rsidDel="003B46A0" w:rsidRDefault="00651A5D">
      <w:pPr>
        <w:pStyle w:val="Heading2"/>
        <w:spacing w:line="240" w:lineRule="auto"/>
        <w:rPr>
          <w:ins w:id="240" w:author="Pieter Hartel" w:date="2018-05-13T11:55:00Z"/>
          <w:del w:id="241" w:author="Sebastian Ma Lik Keung" w:date="2018-06-05T10:24:00Z"/>
          <w:lang w:val="en-SG"/>
        </w:rPr>
        <w:pPrChange w:id="242" w:author="Sebastian Ma Lik Keung" w:date="2018-05-24T13:47:00Z">
          <w:pPr>
            <w:pStyle w:val="Heading2"/>
          </w:pPr>
        </w:pPrChange>
      </w:pPr>
      <w:ins w:id="243" w:author="Pieter Hartel" w:date="2018-05-13T11:55:00Z">
        <w:del w:id="244" w:author="Sebastian Ma Lik Keung" w:date="2018-06-05T10:24:00Z">
          <w:r w:rsidDel="003B46A0">
            <w:rPr>
              <w:lang w:val="en-SG"/>
            </w:rPr>
            <w:delText>Install Killall</w:delText>
          </w:r>
        </w:del>
      </w:ins>
    </w:p>
    <w:p w14:paraId="7409E343" w14:textId="4DA5BD2D" w:rsidR="00651A5D" w:rsidDel="003B46A0" w:rsidRDefault="00651A5D">
      <w:pPr>
        <w:spacing w:after="0" w:line="240" w:lineRule="auto"/>
        <w:rPr>
          <w:del w:id="245" w:author="Sebastian Ma Lik Keung" w:date="2018-06-05T10:24:00Z"/>
          <w:lang w:val="en-SG"/>
        </w:rPr>
        <w:pPrChange w:id="246" w:author="Sebastian Ma Lik Keung" w:date="2018-05-24T13:47:00Z">
          <w:pPr>
            <w:pStyle w:val="Heading2"/>
          </w:pPr>
        </w:pPrChange>
      </w:pPr>
      <w:ins w:id="247" w:author="Pieter Hartel" w:date="2018-05-13T11:55:00Z">
        <w:del w:id="248" w:author="Sebastian Ma Lik Keung" w:date="2018-06-05T10:24:00Z">
          <w:r w:rsidDel="003B46A0">
            <w:rPr>
              <w:lang w:val="en-SG"/>
            </w:rPr>
            <w:delText xml:space="preserve">sudo </w:delText>
          </w:r>
          <w:r w:rsidRPr="0099560B" w:rsidDel="003B46A0">
            <w:rPr>
              <w:lang w:val="en-SG"/>
            </w:rPr>
            <w:delText>apt-get install psmisc</w:delText>
          </w:r>
        </w:del>
      </w:ins>
    </w:p>
    <w:p w14:paraId="660C39C4" w14:textId="6A573CFD" w:rsidR="00177F13" w:rsidDel="003B46A0" w:rsidRDefault="00177F13">
      <w:pPr>
        <w:spacing w:after="0" w:line="240" w:lineRule="auto"/>
        <w:rPr>
          <w:ins w:id="249" w:author="Sebastian Ma" w:date="2018-05-20T12:18:00Z"/>
          <w:del w:id="250" w:author="Sebastian Ma Lik Keung" w:date="2018-06-05T10:24:00Z"/>
          <w:lang w:val="en-SG"/>
        </w:rPr>
      </w:pPr>
    </w:p>
    <w:p w14:paraId="3A608597" w14:textId="2FCBA75A" w:rsidR="00651A5D" w:rsidDel="003B46A0" w:rsidRDefault="00651A5D">
      <w:pPr>
        <w:spacing w:after="0" w:line="240" w:lineRule="auto"/>
        <w:rPr>
          <w:ins w:id="251" w:author="Pieter Hartel" w:date="2018-05-13T11:55:00Z"/>
          <w:del w:id="252" w:author="Sebastian Ma Lik Keung" w:date="2018-06-05T10:24:00Z"/>
          <w:lang w:val="en-SG"/>
        </w:rPr>
        <w:pPrChange w:id="253" w:author="Sebastian Ma Lik Keung" w:date="2018-05-24T13:47:00Z">
          <w:pPr>
            <w:pStyle w:val="Heading2"/>
          </w:pPr>
        </w:pPrChange>
      </w:pPr>
    </w:p>
    <w:p w14:paraId="1E510EEC" w14:textId="56AD762F" w:rsidR="00651A5D" w:rsidDel="003B46A0" w:rsidRDefault="00651A5D">
      <w:pPr>
        <w:pStyle w:val="Heading2"/>
        <w:spacing w:line="240" w:lineRule="auto"/>
        <w:rPr>
          <w:ins w:id="254" w:author="Pieter Hartel" w:date="2018-05-13T11:53:00Z"/>
          <w:del w:id="255" w:author="Sebastian Ma Lik Keung" w:date="2018-06-05T10:24:00Z"/>
          <w:lang w:val="en-SG"/>
        </w:rPr>
        <w:pPrChange w:id="256" w:author="Sebastian Ma Lik Keung" w:date="2018-05-24T13:47:00Z">
          <w:pPr>
            <w:pStyle w:val="Heading2"/>
          </w:pPr>
        </w:pPrChange>
      </w:pPr>
      <w:ins w:id="257" w:author="Pieter Hartel" w:date="2018-05-13T11:53:00Z">
        <w:del w:id="258" w:author="Sebastian Ma Lik Keung" w:date="2018-06-05T10:24:00Z">
          <w:r w:rsidDel="003B46A0">
            <w:rPr>
              <w:lang w:val="en-SG"/>
            </w:rPr>
            <w:delText>Install the solidity complier</w:delText>
          </w:r>
        </w:del>
      </w:ins>
    </w:p>
    <w:p w14:paraId="26B641A9" w14:textId="24B55D49" w:rsidR="00651A5D" w:rsidDel="003B46A0" w:rsidRDefault="00651A5D">
      <w:pPr>
        <w:spacing w:after="0" w:line="240" w:lineRule="auto"/>
        <w:rPr>
          <w:ins w:id="259" w:author="Pieter Hartel" w:date="2018-05-13T11:54:00Z"/>
          <w:del w:id="260" w:author="Sebastian Ma Lik Keung" w:date="2018-06-05T10:24:00Z"/>
          <w:lang w:val="en-SG"/>
        </w:rPr>
      </w:pPr>
      <w:ins w:id="261" w:author="Pieter Hartel" w:date="2018-05-13T11:53:00Z">
        <w:del w:id="262" w:author="Sebastian Ma Lik Keung" w:date="2018-06-05T10:24:00Z">
          <w:r w:rsidDel="003B46A0">
            <w:rPr>
              <w:lang w:val="en-SG"/>
            </w:rPr>
            <w:delText xml:space="preserve">sudo </w:delText>
          </w:r>
        </w:del>
      </w:ins>
      <w:ins w:id="263" w:author="Pieter Hartel" w:date="2018-05-13T11:54:00Z">
        <w:del w:id="264" w:author="Sebastian Ma Lik Keung" w:date="2018-06-05T10:24:00Z">
          <w:r w:rsidDel="003B46A0">
            <w:rPr>
              <w:lang w:val="en-SG"/>
            </w:rPr>
            <w:delText>apt-get install solc</w:delText>
          </w:r>
        </w:del>
      </w:ins>
    </w:p>
    <w:p w14:paraId="2A802BF9" w14:textId="5CC882A6" w:rsidR="00651A5D" w:rsidDel="003B46A0" w:rsidRDefault="00651A5D">
      <w:pPr>
        <w:spacing w:after="0" w:line="240" w:lineRule="auto"/>
        <w:rPr>
          <w:ins w:id="265" w:author="Sebastian Ma" w:date="2018-05-20T12:12:00Z"/>
          <w:del w:id="266" w:author="Sebastian Ma Lik Keung" w:date="2018-06-05T10:24:00Z"/>
          <w:lang w:val="en-SG"/>
        </w:rPr>
      </w:pPr>
    </w:p>
    <w:p w14:paraId="1E5E6E83" w14:textId="3E921F2E" w:rsidR="00F71D57" w:rsidRPr="00F71D57" w:rsidDel="003B46A0" w:rsidRDefault="00F71D57">
      <w:pPr>
        <w:spacing w:after="0" w:line="240" w:lineRule="auto"/>
        <w:rPr>
          <w:ins w:id="267" w:author="Sebastian Ma" w:date="2018-05-20T12:12:00Z"/>
          <w:del w:id="268" w:author="Sebastian Ma Lik Keung" w:date="2018-06-05T10:24:00Z"/>
          <w:lang w:val="en-SG"/>
        </w:rPr>
      </w:pPr>
      <w:ins w:id="269" w:author="Sebastian Ma" w:date="2018-05-20T12:13:00Z">
        <w:del w:id="270" w:author="Sebastian Ma Lik Keung" w:date="2018-06-05T10:24:00Z">
          <w:r w:rsidDel="003B46A0">
            <w:rPr>
              <w:lang w:val="en-SG"/>
            </w:rPr>
            <w:delText xml:space="preserve">If encounter below </w:delText>
          </w:r>
        </w:del>
      </w:ins>
      <w:ins w:id="271" w:author="Sebastian Ma" w:date="2018-05-20T12:12:00Z">
        <w:del w:id="272" w:author="Sebastian Ma Lik Keung" w:date="2018-06-05T10:24:00Z">
          <w:r w:rsidRPr="00F71D57" w:rsidDel="003B46A0">
            <w:rPr>
              <w:lang w:val="en-SG"/>
            </w:rPr>
            <w:delText>ERROR</w:delText>
          </w:r>
        </w:del>
      </w:ins>
    </w:p>
    <w:p w14:paraId="27C2503D" w14:textId="02BA88EA" w:rsidR="00F71D57" w:rsidRPr="00F71D57" w:rsidDel="003B46A0" w:rsidRDefault="00F71D57">
      <w:pPr>
        <w:spacing w:after="0" w:line="240" w:lineRule="auto"/>
        <w:rPr>
          <w:ins w:id="273" w:author="Sebastian Ma" w:date="2018-05-20T12:12:00Z"/>
          <w:del w:id="274" w:author="Sebastian Ma Lik Keung" w:date="2018-06-05T10:24:00Z"/>
          <w:lang w:val="en-SG"/>
        </w:rPr>
      </w:pPr>
      <w:ins w:id="275" w:author="Sebastian Ma" w:date="2018-05-20T12:12:00Z">
        <w:del w:id="276" w:author="Sebastian Ma Lik Keung" w:date="2018-06-05T10:24:00Z">
          <w:r w:rsidRPr="00F71D57" w:rsidDel="003B46A0">
            <w:rPr>
              <w:lang w:val="en-SG"/>
            </w:rPr>
            <w:delText>E: Could not get lock /var/lib/dpkg/lock - open (11: Resource temporarily unavailable)</w:delText>
          </w:r>
        </w:del>
      </w:ins>
    </w:p>
    <w:p w14:paraId="648CF3EC" w14:textId="6682564E" w:rsidR="00F71D57" w:rsidRPr="00F71D57" w:rsidDel="003B46A0" w:rsidRDefault="00F71D57">
      <w:pPr>
        <w:spacing w:after="0" w:line="240" w:lineRule="auto"/>
        <w:rPr>
          <w:ins w:id="277" w:author="Sebastian Ma" w:date="2018-05-20T12:12:00Z"/>
          <w:del w:id="278" w:author="Sebastian Ma Lik Keung" w:date="2018-06-05T10:24:00Z"/>
          <w:lang w:val="en-SG"/>
        </w:rPr>
      </w:pPr>
      <w:ins w:id="279" w:author="Sebastian Ma" w:date="2018-05-20T12:12:00Z">
        <w:del w:id="280" w:author="Sebastian Ma Lik Keung" w:date="2018-06-05T10:24:00Z">
          <w:r w:rsidRPr="00F71D57" w:rsidDel="003B46A0">
            <w:rPr>
              <w:lang w:val="en-SG"/>
            </w:rPr>
            <w:delText>E: Unable to lock the administration directory (/var/lib/dpkg/), is another process using it?</w:delText>
          </w:r>
        </w:del>
      </w:ins>
    </w:p>
    <w:p w14:paraId="0E7694AE" w14:textId="3135D2BE" w:rsidR="00F71D57" w:rsidRPr="00F71D57" w:rsidDel="003B46A0" w:rsidRDefault="00F71D57">
      <w:pPr>
        <w:spacing w:after="0" w:line="240" w:lineRule="auto"/>
        <w:rPr>
          <w:ins w:id="281" w:author="Sebastian Ma" w:date="2018-05-20T12:12:00Z"/>
          <w:del w:id="282" w:author="Sebastian Ma Lik Keung" w:date="2018-06-05T10:24:00Z"/>
          <w:lang w:val="en-SG"/>
        </w:rPr>
      </w:pPr>
    </w:p>
    <w:p w14:paraId="763298EC" w14:textId="6B833534" w:rsidR="00F71D57" w:rsidRPr="00F71D57" w:rsidDel="003B46A0" w:rsidRDefault="00F71D57">
      <w:pPr>
        <w:spacing w:after="0" w:line="240" w:lineRule="auto"/>
        <w:rPr>
          <w:ins w:id="283" w:author="Sebastian Ma" w:date="2018-05-20T12:12:00Z"/>
          <w:del w:id="284" w:author="Sebastian Ma Lik Keung" w:date="2018-06-05T10:24:00Z"/>
          <w:lang w:val="en-SG"/>
        </w:rPr>
      </w:pPr>
      <w:ins w:id="285" w:author="Sebastian Ma" w:date="2018-05-20T12:12:00Z">
        <w:del w:id="286" w:author="Sebastian Ma Lik Keung" w:date="2018-06-05T10:24:00Z">
          <w:r w:rsidRPr="00F71D57" w:rsidDel="003B46A0">
            <w:rPr>
              <w:lang w:val="en-SG"/>
            </w:rPr>
            <w:delText>Remove your /var/lib/dpkg/lock file and force package reconfi</w:delText>
          </w:r>
          <w:r w:rsidDel="003B46A0">
            <w:rPr>
              <w:lang w:val="en-SG"/>
            </w:rPr>
            <w:delText>guration by:</w:delText>
          </w:r>
        </w:del>
      </w:ins>
    </w:p>
    <w:p w14:paraId="3579F84A" w14:textId="591F9AE6" w:rsidR="00F71D57" w:rsidRPr="00F71D57" w:rsidDel="003B46A0" w:rsidRDefault="00F71D57">
      <w:pPr>
        <w:spacing w:after="0" w:line="240" w:lineRule="auto"/>
        <w:rPr>
          <w:ins w:id="287" w:author="Sebastian Ma" w:date="2018-05-20T12:12:00Z"/>
          <w:del w:id="288" w:author="Sebastian Ma Lik Keung" w:date="2018-06-05T10:24:00Z"/>
          <w:lang w:val="en-SG"/>
        </w:rPr>
      </w:pPr>
      <w:ins w:id="289" w:author="Sebastian Ma" w:date="2018-05-20T12:12:00Z">
        <w:del w:id="290" w:author="Sebastian Ma Lik Keung" w:date="2018-06-05T10:24:00Z">
          <w:r w:rsidRPr="00F71D57" w:rsidDel="003B46A0">
            <w:rPr>
              <w:lang w:val="en-SG"/>
            </w:rPr>
            <w:delText>sudo rm /var/lib/dpkg/lock</w:delText>
          </w:r>
        </w:del>
      </w:ins>
    </w:p>
    <w:p w14:paraId="2336F791" w14:textId="36A621EC" w:rsidR="00F71D57" w:rsidRPr="00F71D57" w:rsidDel="003B46A0" w:rsidRDefault="00F71D57">
      <w:pPr>
        <w:spacing w:after="0" w:line="240" w:lineRule="auto"/>
        <w:rPr>
          <w:ins w:id="291" w:author="Sebastian Ma" w:date="2018-05-20T12:12:00Z"/>
          <w:del w:id="292" w:author="Sebastian Ma Lik Keung" w:date="2018-06-05T10:24:00Z"/>
          <w:lang w:val="en-SG"/>
        </w:rPr>
      </w:pPr>
      <w:ins w:id="293" w:author="Sebastian Ma" w:date="2018-05-20T12:12:00Z">
        <w:del w:id="294" w:author="Sebastian Ma Lik Keung" w:date="2018-06-05T10:24:00Z">
          <w:r w:rsidRPr="00F71D57" w:rsidDel="003B46A0">
            <w:rPr>
              <w:lang w:val="en-SG"/>
            </w:rPr>
            <w:delText>sudo dpkg --configure -a</w:delText>
          </w:r>
        </w:del>
      </w:ins>
    </w:p>
    <w:p w14:paraId="3DA34BF6" w14:textId="52755360" w:rsidR="00F71D57" w:rsidDel="003B46A0" w:rsidRDefault="00F71D57">
      <w:pPr>
        <w:spacing w:after="0" w:line="240" w:lineRule="auto"/>
        <w:rPr>
          <w:ins w:id="295" w:author="Sebastian Ma" w:date="2018-05-20T12:12:00Z"/>
          <w:del w:id="296" w:author="Sebastian Ma Lik Keung" w:date="2018-06-05T10:24:00Z"/>
          <w:lang w:val="en-SG"/>
        </w:rPr>
      </w:pPr>
      <w:ins w:id="297" w:author="Sebastian Ma" w:date="2018-05-20T12:12:00Z">
        <w:del w:id="298" w:author="Sebastian Ma Lik Keung" w:date="2018-06-05T10:24:00Z">
          <w:r w:rsidRPr="00F71D57" w:rsidDel="003B46A0">
            <w:rPr>
              <w:lang w:val="en-SG"/>
            </w:rPr>
            <w:delText>It should work after this.</w:delText>
          </w:r>
        </w:del>
      </w:ins>
    </w:p>
    <w:p w14:paraId="3CA60199" w14:textId="7A0C6117" w:rsidR="00F71D57" w:rsidDel="003B46A0" w:rsidRDefault="00F71D57">
      <w:pPr>
        <w:spacing w:after="0" w:line="240" w:lineRule="auto"/>
        <w:rPr>
          <w:del w:id="299" w:author="Sebastian Ma Lik Keung" w:date="2018-06-05T10:24:00Z"/>
          <w:lang w:val="en-SG"/>
        </w:rPr>
      </w:pPr>
    </w:p>
    <w:p w14:paraId="67882803" w14:textId="36BB0EF3" w:rsidR="00105537" w:rsidRPr="00105537" w:rsidDel="003B46A0" w:rsidRDefault="00105537">
      <w:pPr>
        <w:pStyle w:val="Heading2"/>
        <w:spacing w:line="240" w:lineRule="auto"/>
        <w:rPr>
          <w:del w:id="300" w:author="Sebastian Ma Lik Keung" w:date="2018-06-05T10:24:00Z"/>
          <w:lang w:val="en-SG"/>
        </w:rPr>
        <w:pPrChange w:id="301" w:author="Sebastian Ma Lik Keung" w:date="2018-05-24T13:47:00Z">
          <w:pPr>
            <w:pStyle w:val="Heading2"/>
          </w:pPr>
        </w:pPrChange>
      </w:pPr>
      <w:del w:id="302" w:author="Sebastian Ma Lik Keung" w:date="2018-06-05T10:24:00Z">
        <w:r w:rsidRPr="00105537" w:rsidDel="003B46A0">
          <w:rPr>
            <w:lang w:val="en-SG"/>
          </w:rPr>
          <w:delText xml:space="preserve">Install Ubin setups </w:delText>
        </w:r>
        <w:r w:rsidDel="003B46A0">
          <w:rPr>
            <w:lang w:val="en-SG"/>
          </w:rPr>
          <w:delText>and binaries</w:delText>
        </w:r>
      </w:del>
    </w:p>
    <w:p w14:paraId="2E2E70BD" w14:textId="4EC1D3E6" w:rsidR="00105537" w:rsidRPr="00105537" w:rsidDel="003B46A0" w:rsidRDefault="00105537">
      <w:pPr>
        <w:spacing w:after="0" w:line="240" w:lineRule="auto"/>
        <w:rPr>
          <w:del w:id="303" w:author="Sebastian Ma Lik Keung" w:date="2018-06-05T10:24:00Z"/>
          <w:lang w:val="en-SG"/>
        </w:rPr>
      </w:pPr>
      <w:del w:id="304" w:author="Sebastian Ma Lik Keung" w:date="2018-06-05T10:24:00Z">
        <w:r w:rsidRPr="00105537" w:rsidDel="003B46A0">
          <w:rPr>
            <w:lang w:val="en-SG"/>
          </w:rPr>
          <w:delText>sebtno@ubuntu:~$ mkdir ubin</w:delText>
        </w:r>
      </w:del>
    </w:p>
    <w:p w14:paraId="46A7D275" w14:textId="5F7B7304" w:rsidR="00105537" w:rsidRPr="00177037" w:rsidDel="003B46A0" w:rsidRDefault="00105537">
      <w:pPr>
        <w:spacing w:after="0" w:line="240" w:lineRule="auto"/>
        <w:rPr>
          <w:del w:id="305" w:author="Sebastian Ma Lik Keung" w:date="2018-06-05T10:24:00Z"/>
          <w:lang w:val="en-SG"/>
        </w:rPr>
      </w:pPr>
      <w:del w:id="306" w:author="Sebastian Ma Lik Keung" w:date="2018-06-05T10:24:00Z">
        <w:r w:rsidRPr="00177037" w:rsidDel="003B46A0">
          <w:rPr>
            <w:lang w:val="en-SG"/>
          </w:rPr>
          <w:delText>sebtno@ubuntu:~$ cd ubin</w:delText>
        </w:r>
      </w:del>
    </w:p>
    <w:p w14:paraId="2F41BD81" w14:textId="4CEB7442" w:rsidR="00105537" w:rsidRPr="00105537" w:rsidDel="003B46A0" w:rsidRDefault="00105537">
      <w:pPr>
        <w:spacing w:after="0" w:line="240" w:lineRule="auto"/>
        <w:rPr>
          <w:del w:id="307" w:author="Sebastian Ma Lik Keung" w:date="2018-06-05T10:24:00Z"/>
          <w:lang w:val="en-SG"/>
        </w:rPr>
      </w:pPr>
      <w:del w:id="308" w:author="Sebastian Ma Lik Keung" w:date="2018-06-05T10:24:00Z">
        <w:r w:rsidRPr="00105537" w:rsidDel="003B46A0">
          <w:rPr>
            <w:lang w:val="en-SG"/>
          </w:rPr>
          <w:delText>sebtno@ubuntu:~/ubin$ git clone https://github.com/project-ubin/ubin-quorum-setup.git</w:delText>
        </w:r>
      </w:del>
    </w:p>
    <w:p w14:paraId="080FC007" w14:textId="1A352720" w:rsidR="00105537" w:rsidRPr="00105537" w:rsidDel="003B46A0" w:rsidRDefault="00105537">
      <w:pPr>
        <w:spacing w:after="0" w:line="240" w:lineRule="auto"/>
        <w:rPr>
          <w:del w:id="309" w:author="Sebastian Ma Lik Keung" w:date="2018-06-05T10:24:00Z"/>
          <w:lang w:val="en-SG"/>
        </w:rPr>
      </w:pPr>
      <w:del w:id="310" w:author="Sebastian Ma Lik Keung" w:date="2018-06-05T10:24:00Z">
        <w:r w:rsidRPr="00105537" w:rsidDel="003B46A0">
          <w:rPr>
            <w:lang w:val="en-SG"/>
          </w:rPr>
          <w:delText>Cloning into 'ubin-quorum-setup'...</w:delText>
        </w:r>
      </w:del>
    </w:p>
    <w:p w14:paraId="5F468EEE" w14:textId="72CF847F" w:rsidR="00105537" w:rsidRPr="00105537" w:rsidDel="003B46A0" w:rsidRDefault="00105537">
      <w:pPr>
        <w:spacing w:after="0" w:line="240" w:lineRule="auto"/>
        <w:rPr>
          <w:del w:id="311" w:author="Sebastian Ma Lik Keung" w:date="2018-06-05T10:24:00Z"/>
          <w:lang w:val="en-SG"/>
        </w:rPr>
      </w:pPr>
      <w:del w:id="312" w:author="Sebastian Ma Lik Keung" w:date="2018-06-05T10:24:00Z">
        <w:r w:rsidRPr="00105537" w:rsidDel="003B46A0">
          <w:rPr>
            <w:lang w:val="en-SG"/>
          </w:rPr>
          <w:delText>remote: Counting objects: 20, done.</w:delText>
        </w:r>
      </w:del>
    </w:p>
    <w:p w14:paraId="30E617C1" w14:textId="09194C58" w:rsidR="00105537" w:rsidRPr="00105537" w:rsidDel="003B46A0" w:rsidRDefault="00105537">
      <w:pPr>
        <w:spacing w:after="0" w:line="240" w:lineRule="auto"/>
        <w:rPr>
          <w:del w:id="313" w:author="Sebastian Ma Lik Keung" w:date="2018-06-05T10:24:00Z"/>
          <w:lang w:val="en-SG"/>
        </w:rPr>
      </w:pPr>
      <w:del w:id="314" w:author="Sebastian Ma Lik Keung" w:date="2018-06-05T10:24:00Z">
        <w:r w:rsidRPr="00105537" w:rsidDel="003B46A0">
          <w:rPr>
            <w:lang w:val="en-SG"/>
          </w:rPr>
          <w:delText>remote: Total 20 (delta 0), reused 0 (delta 0), pack-reused 20</w:delText>
        </w:r>
      </w:del>
    </w:p>
    <w:p w14:paraId="062A120C" w14:textId="5091F133" w:rsidR="00105537" w:rsidRPr="00105537" w:rsidDel="003B46A0" w:rsidRDefault="00105537">
      <w:pPr>
        <w:spacing w:after="0" w:line="240" w:lineRule="auto"/>
        <w:rPr>
          <w:del w:id="315" w:author="Sebastian Ma Lik Keung" w:date="2018-06-05T10:24:00Z"/>
          <w:lang w:val="en-SG"/>
        </w:rPr>
      </w:pPr>
      <w:del w:id="316" w:author="Sebastian Ma Lik Keung" w:date="2018-06-05T10:24:00Z">
        <w:r w:rsidRPr="00105537" w:rsidDel="003B46A0">
          <w:rPr>
            <w:lang w:val="en-SG"/>
          </w:rPr>
          <w:delText>Unpacking objects: 100% (20/20), done.</w:delText>
        </w:r>
      </w:del>
    </w:p>
    <w:p w14:paraId="6FB42AF9" w14:textId="4C2B8DAD" w:rsidR="00A20793" w:rsidRPr="00A20793" w:rsidDel="003B46A0" w:rsidRDefault="00105537">
      <w:pPr>
        <w:spacing w:after="0" w:line="240" w:lineRule="auto"/>
        <w:rPr>
          <w:del w:id="317" w:author="Sebastian Ma Lik Keung" w:date="2018-06-05T10:24:00Z"/>
          <w:lang w:val="en-SG"/>
        </w:rPr>
      </w:pPr>
      <w:del w:id="318" w:author="Sebastian Ma Lik Keung" w:date="2018-06-05T10:24:00Z">
        <w:r w:rsidRPr="00105537" w:rsidDel="003B46A0">
          <w:rPr>
            <w:lang w:val="en-SG"/>
          </w:rPr>
          <w:delText>Checking connectivity... done.</w:delText>
        </w:r>
      </w:del>
    </w:p>
    <w:p w14:paraId="0B378F36" w14:textId="3DE6F379" w:rsidR="007D5C22" w:rsidRPr="00A20793" w:rsidDel="003B46A0" w:rsidRDefault="007D5C22">
      <w:pPr>
        <w:spacing w:after="0" w:line="240" w:lineRule="auto"/>
        <w:rPr>
          <w:del w:id="319" w:author="Sebastian Ma Lik Keung" w:date="2018-06-05T10:24:00Z"/>
          <w:lang w:val="en-SG"/>
        </w:rPr>
      </w:pPr>
    </w:p>
    <w:p w14:paraId="2AF2394A" w14:textId="0DA11127" w:rsidR="003E3CE3" w:rsidRPr="003E3CE3" w:rsidDel="003B46A0" w:rsidRDefault="003E3CE3">
      <w:pPr>
        <w:spacing w:after="0" w:line="240" w:lineRule="auto"/>
        <w:rPr>
          <w:del w:id="320" w:author="Sebastian Ma Lik Keung" w:date="2018-06-05T10:24:00Z"/>
          <w:lang w:val="en-SG"/>
        </w:rPr>
      </w:pPr>
      <w:del w:id="321" w:author="Sebastian Ma Lik Keung" w:date="2018-06-05T10:24:00Z">
        <w:r w:rsidRPr="003E3CE3" w:rsidDel="003B46A0">
          <w:rPr>
            <w:lang w:val="en-SG"/>
          </w:rPr>
          <w:delText xml:space="preserve">$ cd </w:delText>
        </w:r>
      </w:del>
      <w:ins w:id="322" w:author="Pieter Hartel" w:date="2018-05-13T11:01:00Z">
        <w:del w:id="323" w:author="Sebastian Ma Lik Keung" w:date="2018-06-05T10:24:00Z">
          <w:r w:rsidR="0099560B" w:rsidDel="003B46A0">
            <w:rPr>
              <w:lang w:val="en-SG"/>
            </w:rPr>
            <w:delText>ls</w:delText>
          </w:r>
          <w:r w:rsidR="0099560B" w:rsidRPr="003E3CE3" w:rsidDel="003B46A0">
            <w:rPr>
              <w:lang w:val="en-SG"/>
            </w:rPr>
            <w:delText xml:space="preserve"> </w:delText>
          </w:r>
        </w:del>
      </w:ins>
      <w:del w:id="324" w:author="Sebastian Ma Lik Keung" w:date="2018-06-05T10:24:00Z">
        <w:r w:rsidRPr="003E3CE3" w:rsidDel="003B46A0">
          <w:rPr>
            <w:lang w:val="en-SG"/>
          </w:rPr>
          <w:delText>ubin-quorum-setup</w:delText>
        </w:r>
      </w:del>
    </w:p>
    <w:p w14:paraId="298C9850" w14:textId="73BCBF1A" w:rsidR="003E3CE3" w:rsidRPr="003E3CE3" w:rsidDel="003B46A0" w:rsidRDefault="003E3CE3">
      <w:pPr>
        <w:spacing w:after="0" w:line="240" w:lineRule="auto"/>
        <w:rPr>
          <w:del w:id="325" w:author="Sebastian Ma Lik Keung" w:date="2018-06-05T10:24:00Z"/>
          <w:lang w:val="en-SG"/>
        </w:rPr>
      </w:pPr>
      <w:del w:id="326" w:author="Sebastian Ma Lik Keung" w:date="2018-06-05T10:24:00Z">
        <w:r w:rsidRPr="003E3CE3" w:rsidDel="003B46A0">
          <w:rPr>
            <w:lang w:val="en-SG"/>
          </w:rPr>
          <w:delText>$ ls</w:delText>
        </w:r>
      </w:del>
    </w:p>
    <w:p w14:paraId="11BBF308" w14:textId="4C0A97C9" w:rsidR="003E3CE3" w:rsidRPr="003E3CE3" w:rsidDel="003B46A0" w:rsidRDefault="00A41474">
      <w:pPr>
        <w:spacing w:after="0" w:line="240" w:lineRule="auto"/>
        <w:rPr>
          <w:del w:id="327" w:author="Sebastian Ma Lik Keung" w:date="2018-06-05T10:24:00Z"/>
          <w:lang w:val="en-SG"/>
        </w:rPr>
      </w:pPr>
      <w:ins w:id="328" w:author="Pieter Hartel" w:date="2018-05-13T11:11:00Z">
        <w:del w:id="329" w:author="Sebastian Ma Lik Keung" w:date="2018-06-05T10:24:00Z">
          <w:r w:rsidRPr="00A41474" w:rsidDel="003B46A0">
            <w:rPr>
              <w:lang w:val="en-SG"/>
            </w:rPr>
            <w:delText xml:space="preserve">LICENSE  README.MD  </w:delText>
          </w:r>
        </w:del>
      </w:ins>
      <w:del w:id="330" w:author="Sebastian Ma Lik Keung" w:date="2018-06-05T10:24:00Z">
        <w:r w:rsidR="003E3CE3" w:rsidRPr="003E3CE3" w:rsidDel="003B46A0">
          <w:rPr>
            <w:lang w:val="en-SG"/>
          </w:rPr>
          <w:delText>binaries</w:delText>
        </w:r>
      </w:del>
    </w:p>
    <w:p w14:paraId="726735B2" w14:textId="4D6DD8F4" w:rsidR="003E3CE3" w:rsidDel="003B46A0" w:rsidRDefault="003E3CE3">
      <w:pPr>
        <w:spacing w:after="0" w:line="240" w:lineRule="auto"/>
        <w:rPr>
          <w:ins w:id="331" w:author="Pieter Hartel" w:date="2018-05-13T11:01:00Z"/>
          <w:del w:id="332" w:author="Sebastian Ma Lik Keung" w:date="2018-06-05T10:24:00Z"/>
          <w:lang w:val="en-SG"/>
        </w:rPr>
      </w:pPr>
    </w:p>
    <w:p w14:paraId="2B53AC69" w14:textId="0A28E7CE" w:rsidR="0099560B" w:rsidRPr="003E3CE3" w:rsidDel="003B46A0" w:rsidRDefault="0099560B">
      <w:pPr>
        <w:spacing w:after="0" w:line="240" w:lineRule="auto"/>
        <w:rPr>
          <w:del w:id="333" w:author="Sebastian Ma Lik Keung" w:date="2018-06-05T10:24:00Z"/>
          <w:lang w:val="en-SG"/>
        </w:rPr>
      </w:pPr>
    </w:p>
    <w:p w14:paraId="7C83EBEA" w14:textId="756F8CAF" w:rsidR="003E3CE3" w:rsidRPr="003E3CE3" w:rsidDel="003B46A0" w:rsidRDefault="003E3CE3">
      <w:pPr>
        <w:spacing w:after="0" w:line="240" w:lineRule="auto"/>
        <w:rPr>
          <w:del w:id="334" w:author="Sebastian Ma Lik Keung" w:date="2018-06-05T10:24:00Z"/>
          <w:lang w:val="en-SG"/>
        </w:rPr>
      </w:pPr>
      <w:del w:id="335" w:author="Sebastian Ma Lik Keung" w:date="2018-06-05T10:24:00Z">
        <w:r w:rsidRPr="003E3CE3" w:rsidDel="003B46A0">
          <w:rPr>
            <w:lang w:val="en-SG"/>
          </w:rPr>
          <w:delText>End any running instances of Geth and constellation instances on all the VMs</w:delText>
        </w:r>
      </w:del>
    </w:p>
    <w:p w14:paraId="6BFE72C1" w14:textId="4A506D64" w:rsidR="003E3CE3" w:rsidRPr="003E3CE3" w:rsidDel="003B46A0" w:rsidRDefault="003E3CE3">
      <w:pPr>
        <w:spacing w:after="0" w:line="240" w:lineRule="auto"/>
        <w:rPr>
          <w:del w:id="336" w:author="Sebastian Ma Lik Keung" w:date="2018-06-05T10:24:00Z"/>
          <w:lang w:val="en-SG"/>
        </w:rPr>
      </w:pPr>
      <w:del w:id="337" w:author="Sebastian Ma Lik Keung" w:date="2018-06-05T10:24:00Z">
        <w:r w:rsidRPr="003E3CE3" w:rsidDel="003B46A0">
          <w:rPr>
            <w:lang w:val="en-SG"/>
          </w:rPr>
          <w:delText>$ cd ubin-quorum-setup/binaries/setup</w:delText>
        </w:r>
      </w:del>
    </w:p>
    <w:p w14:paraId="1B8554F8" w14:textId="20C3CB1E" w:rsidR="003E3CE3" w:rsidRPr="003E3CE3" w:rsidDel="003B46A0" w:rsidRDefault="003E3CE3">
      <w:pPr>
        <w:spacing w:after="0" w:line="240" w:lineRule="auto"/>
        <w:rPr>
          <w:del w:id="338" w:author="Sebastian Ma Lik Keung" w:date="2018-06-05T10:24:00Z"/>
          <w:lang w:val="en-SG"/>
        </w:rPr>
      </w:pPr>
      <w:del w:id="339" w:author="Sebastian Ma Lik Keung" w:date="2018-06-05T10:24:00Z">
        <w:r w:rsidRPr="003E3CE3" w:rsidDel="003B46A0">
          <w:rPr>
            <w:lang w:val="en-SG"/>
          </w:rPr>
          <w:delText>$ ./cleanup_process.sh</w:delText>
        </w:r>
      </w:del>
    </w:p>
    <w:p w14:paraId="65197580" w14:textId="1253FC3E" w:rsidR="003E3CE3" w:rsidRPr="003E3CE3" w:rsidDel="003B46A0" w:rsidRDefault="003E3CE3">
      <w:pPr>
        <w:spacing w:after="0" w:line="240" w:lineRule="auto"/>
        <w:rPr>
          <w:del w:id="340" w:author="Sebastian Ma Lik Keung" w:date="2018-06-05T10:24:00Z"/>
          <w:lang w:val="en-SG"/>
        </w:rPr>
      </w:pPr>
    </w:p>
    <w:p w14:paraId="1CBD8D50" w14:textId="1F72EB66" w:rsidR="003E3CE3" w:rsidRPr="003E3CE3" w:rsidDel="003B46A0" w:rsidRDefault="003E3CE3">
      <w:pPr>
        <w:spacing w:after="0" w:line="240" w:lineRule="auto"/>
        <w:rPr>
          <w:del w:id="341" w:author="Sebastian Ma Lik Keung" w:date="2018-06-05T10:24:00Z"/>
          <w:lang w:val="en-SG"/>
        </w:rPr>
      </w:pPr>
      <w:del w:id="342" w:author="Sebastian Ma Lik Keung" w:date="2018-06-05T10:24:00Z">
        <w:r w:rsidRPr="003E3CE3" w:rsidDel="003B46A0">
          <w:rPr>
            <w:lang w:val="en-SG"/>
          </w:rPr>
          <w:delText>Install core prerequisites</w:delText>
        </w:r>
      </w:del>
    </w:p>
    <w:p w14:paraId="2EE2F96D" w14:textId="7A13FA93" w:rsidR="003E3CE3" w:rsidRPr="003E3CE3" w:rsidDel="003B46A0" w:rsidRDefault="003E3CE3">
      <w:pPr>
        <w:spacing w:after="0" w:line="240" w:lineRule="auto"/>
        <w:rPr>
          <w:del w:id="343" w:author="Sebastian Ma Lik Keung" w:date="2018-06-05T10:24:00Z"/>
          <w:lang w:val="en-SG"/>
        </w:rPr>
      </w:pPr>
      <w:del w:id="344" w:author="Sebastian Ma Lik Keung" w:date="2018-06-05T10:24:00Z">
        <w:r w:rsidRPr="003E3CE3" w:rsidDel="003B46A0">
          <w:rPr>
            <w:lang w:val="en-SG"/>
          </w:rPr>
          <w:delText>$ cd ubin-quorum-setup/binaries/setup</w:delText>
        </w:r>
      </w:del>
    </w:p>
    <w:p w14:paraId="54878963" w14:textId="009DBB95" w:rsidR="003E3CE3" w:rsidRPr="003E3CE3" w:rsidDel="003B46A0" w:rsidRDefault="003E3CE3">
      <w:pPr>
        <w:spacing w:after="0" w:line="240" w:lineRule="auto"/>
        <w:rPr>
          <w:del w:id="345" w:author="Sebastian Ma Lik Keung" w:date="2018-06-05T10:24:00Z"/>
          <w:lang w:val="en-SG"/>
        </w:rPr>
      </w:pPr>
      <w:del w:id="346" w:author="Sebastian Ma Lik Keung" w:date="2018-06-05T10:24:00Z">
        <w:r w:rsidRPr="003E3CE3" w:rsidDel="003B46A0">
          <w:rPr>
            <w:lang w:val="en-SG"/>
          </w:rPr>
          <w:delText xml:space="preserve"># Important! there is a </w:delText>
        </w:r>
        <w:r w:rsidRPr="00450F7F" w:rsidDel="003B46A0">
          <w:rPr>
            <w:b/>
            <w:lang w:val="en-SG"/>
          </w:rPr>
          <w:delText>space</w:delText>
        </w:r>
        <w:r w:rsidRPr="003E3CE3" w:rsidDel="003B46A0">
          <w:rPr>
            <w:lang w:val="en-SG"/>
          </w:rPr>
          <w:delText xml:space="preserve"> between the two periods</w:delText>
        </w:r>
      </w:del>
    </w:p>
    <w:p w14:paraId="6EAE7D0B" w14:textId="3E31FCAD" w:rsidR="003E3CE3" w:rsidRPr="003E3CE3" w:rsidDel="003B46A0" w:rsidRDefault="003E3CE3">
      <w:pPr>
        <w:spacing w:after="0" w:line="240" w:lineRule="auto"/>
        <w:rPr>
          <w:del w:id="347" w:author="Sebastian Ma Lik Keung" w:date="2018-06-05T10:24:00Z"/>
          <w:lang w:val="en-SG"/>
        </w:rPr>
      </w:pPr>
    </w:p>
    <w:p w14:paraId="37000648" w14:textId="770C282E" w:rsidR="003E3CE3" w:rsidRPr="003E3CE3" w:rsidDel="003B46A0" w:rsidRDefault="003E3CE3">
      <w:pPr>
        <w:spacing w:after="0" w:line="240" w:lineRule="auto"/>
        <w:rPr>
          <w:del w:id="348" w:author="Sebastian Ma Lik Keung" w:date="2018-06-05T10:24:00Z"/>
          <w:lang w:val="en-SG"/>
        </w:rPr>
      </w:pPr>
      <w:del w:id="349" w:author="Sebastian Ma Lik Keung" w:date="2018-06-05T10:24:00Z">
        <w:r w:rsidRPr="003E3CE3" w:rsidDel="003B46A0">
          <w:rPr>
            <w:lang w:val="en-SG"/>
          </w:rPr>
          <w:delText xml:space="preserve">$ . ./setup_full.sh </w:delText>
        </w:r>
      </w:del>
    </w:p>
    <w:p w14:paraId="16FDD897" w14:textId="286E5144" w:rsidR="003E3CE3" w:rsidRPr="003E3CE3" w:rsidDel="003B46A0" w:rsidRDefault="003E3CE3">
      <w:pPr>
        <w:spacing w:after="0" w:line="240" w:lineRule="auto"/>
        <w:rPr>
          <w:del w:id="350" w:author="Sebastian Ma Lik Keung" w:date="2018-06-05T10:24:00Z"/>
          <w:lang w:val="en-SG"/>
        </w:rPr>
      </w:pPr>
    </w:p>
    <w:p w14:paraId="236AE9EE" w14:textId="7C0DF0AF" w:rsidR="003E3CE3" w:rsidRPr="003E3CE3" w:rsidDel="003B46A0" w:rsidRDefault="003E3CE3">
      <w:pPr>
        <w:spacing w:after="0" w:line="240" w:lineRule="auto"/>
        <w:rPr>
          <w:del w:id="351" w:author="Sebastian Ma Lik Keung" w:date="2018-06-05T10:24:00Z"/>
          <w:lang w:val="en-SG"/>
        </w:rPr>
      </w:pPr>
      <w:del w:id="352" w:author="Sebastian Ma Lik Keung" w:date="2018-06-05T10:24:00Z">
        <w:r w:rsidRPr="003E3CE3" w:rsidDel="003B46A0">
          <w:rPr>
            <w:lang w:val="en-SG"/>
          </w:rPr>
          <w:delText>Confirm installation</w:delText>
        </w:r>
      </w:del>
    </w:p>
    <w:p w14:paraId="579D1777" w14:textId="0B4F9110" w:rsidR="003E3CE3" w:rsidRPr="003E3CE3" w:rsidDel="003B46A0" w:rsidRDefault="003E3CE3">
      <w:pPr>
        <w:spacing w:after="0" w:line="240" w:lineRule="auto"/>
        <w:rPr>
          <w:del w:id="353" w:author="Sebastian Ma Lik Keung" w:date="2018-06-05T10:24:00Z"/>
          <w:lang w:val="en-SG"/>
        </w:rPr>
      </w:pPr>
      <w:del w:id="354" w:author="Sebastian Ma Lik Keung" w:date="2018-06-05T10:24:00Z">
        <w:r w:rsidRPr="003E3CE3" w:rsidDel="003B46A0">
          <w:rPr>
            <w:lang w:val="en-SG"/>
          </w:rPr>
          <w:delText>$ ls ubin-quorum-setup/binaries</w:delText>
        </w:r>
      </w:del>
    </w:p>
    <w:p w14:paraId="409A1F6D" w14:textId="7AD5C1CE" w:rsidR="003E3CE3" w:rsidRPr="003E3CE3" w:rsidDel="003B46A0" w:rsidRDefault="003E3CE3">
      <w:pPr>
        <w:spacing w:after="0" w:line="240" w:lineRule="auto"/>
        <w:rPr>
          <w:del w:id="355" w:author="Sebastian Ma Lik Keung" w:date="2018-06-05T10:24:00Z"/>
          <w:lang w:val="en-SG"/>
        </w:rPr>
      </w:pPr>
      <w:del w:id="356" w:author="Sebastian Ma Lik Keung" w:date="2018-06-05T10:24:00Z">
        <w:r w:rsidRPr="003E3CE3" w:rsidDel="003B46A0">
          <w:rPr>
            <w:lang w:val="en-SG"/>
          </w:rPr>
          <w:delText>constellation</w:delText>
        </w:r>
        <w:r w:rsidRPr="003E3CE3" w:rsidDel="003B46A0">
          <w:rPr>
            <w:lang w:val="en-SG"/>
          </w:rPr>
          <w:tab/>
          <w:delText>geth</w:delText>
        </w:r>
      </w:del>
    </w:p>
    <w:p w14:paraId="73B4615A" w14:textId="3995A98E" w:rsidR="003E3CE3" w:rsidRPr="003E3CE3" w:rsidDel="003B46A0" w:rsidRDefault="003E3CE3">
      <w:pPr>
        <w:spacing w:after="0" w:line="240" w:lineRule="auto"/>
        <w:rPr>
          <w:del w:id="357" w:author="Sebastian Ma Lik Keung" w:date="2018-06-05T10:24:00Z"/>
          <w:lang w:val="en-SG"/>
        </w:rPr>
      </w:pPr>
      <w:del w:id="358" w:author="Sebastian Ma Lik Keung" w:date="2018-06-05T10:24:00Z">
        <w:r w:rsidRPr="003E3CE3" w:rsidDel="003B46A0">
          <w:rPr>
            <w:lang w:val="en-SG"/>
          </w:rPr>
          <w:delText>quorum-genesis</w:delText>
        </w:r>
        <w:r w:rsidRPr="003E3CE3" w:rsidDel="003B46A0">
          <w:rPr>
            <w:lang w:val="en-SG"/>
          </w:rPr>
          <w:tab/>
          <w:delText>QuorumNetworkManager</w:delText>
        </w:r>
      </w:del>
    </w:p>
    <w:p w14:paraId="6A07A1D8" w14:textId="5298D64E" w:rsidR="003E3CE3" w:rsidRPr="003E3CE3" w:rsidDel="003B46A0" w:rsidRDefault="003E3CE3">
      <w:pPr>
        <w:spacing w:after="0" w:line="240" w:lineRule="auto"/>
        <w:rPr>
          <w:del w:id="359" w:author="Sebastian Ma Lik Keung" w:date="2018-06-05T10:24:00Z"/>
          <w:lang w:val="en-SG"/>
        </w:rPr>
      </w:pPr>
      <w:del w:id="360" w:author="Sebastian Ma Lik Keung" w:date="2018-06-05T10:24:00Z">
        <w:r w:rsidRPr="003E3CE3" w:rsidDel="003B46A0">
          <w:rPr>
            <w:lang w:val="en-SG"/>
          </w:rPr>
          <w:delText xml:space="preserve">setup         </w:delText>
        </w:r>
        <w:r w:rsidRPr="003E3CE3" w:rsidDel="003B46A0">
          <w:rPr>
            <w:lang w:val="en-SG"/>
          </w:rPr>
          <w:tab/>
        </w:r>
      </w:del>
    </w:p>
    <w:p w14:paraId="41D8C7E4" w14:textId="4C624255" w:rsidR="003E3CE3" w:rsidRPr="003E3CE3" w:rsidDel="003B46A0" w:rsidRDefault="003E3CE3">
      <w:pPr>
        <w:spacing w:after="0" w:line="240" w:lineRule="auto"/>
        <w:rPr>
          <w:del w:id="361" w:author="Sebastian Ma Lik Keung" w:date="2018-06-05T10:24:00Z"/>
          <w:lang w:val="en-SG"/>
        </w:rPr>
      </w:pPr>
    </w:p>
    <w:p w14:paraId="3479494D" w14:textId="7F672DBB" w:rsidR="003E3CE3" w:rsidRPr="003E3CE3" w:rsidDel="003B46A0" w:rsidRDefault="003E3CE3">
      <w:pPr>
        <w:spacing w:after="0" w:line="240" w:lineRule="auto"/>
        <w:rPr>
          <w:del w:id="362" w:author="Sebastian Ma Lik Keung" w:date="2018-06-05T10:24:00Z"/>
          <w:lang w:val="en-SG"/>
        </w:rPr>
      </w:pPr>
      <w:del w:id="363" w:author="Sebastian Ma Lik Keung" w:date="2018-06-05T10:24:00Z">
        <w:r w:rsidRPr="003E3CE3" w:rsidDel="003B46A0">
          <w:rPr>
            <w:lang w:val="en-SG"/>
          </w:rPr>
          <w:delText>sebtno@ubuntu:~/ubin/ubin-quorum-setup/binaries$ ls -l</w:delText>
        </w:r>
      </w:del>
    </w:p>
    <w:p w14:paraId="2BFDCFCA" w14:textId="56BC9799" w:rsidR="003E3CE3" w:rsidRPr="003E3CE3" w:rsidDel="003B46A0" w:rsidRDefault="003E3CE3">
      <w:pPr>
        <w:spacing w:after="0" w:line="240" w:lineRule="auto"/>
        <w:rPr>
          <w:del w:id="364" w:author="Sebastian Ma Lik Keung" w:date="2018-06-05T10:24:00Z"/>
          <w:lang w:val="en-SG"/>
        </w:rPr>
      </w:pPr>
      <w:del w:id="365" w:author="Sebastian Ma Lik Keung" w:date="2018-06-05T10:24:00Z">
        <w:r w:rsidRPr="003E3CE3" w:rsidDel="003B46A0">
          <w:rPr>
            <w:lang w:val="en-SG"/>
          </w:rPr>
          <w:delText>total 20</w:delText>
        </w:r>
      </w:del>
    </w:p>
    <w:p w14:paraId="4319306E" w14:textId="68EC73AA" w:rsidR="003E3CE3" w:rsidRPr="003E3CE3" w:rsidDel="003B46A0" w:rsidRDefault="003E3CE3">
      <w:pPr>
        <w:spacing w:after="0" w:line="240" w:lineRule="auto"/>
        <w:rPr>
          <w:del w:id="366" w:author="Sebastian Ma Lik Keung" w:date="2018-06-05T10:24:00Z"/>
          <w:lang w:val="en-SG"/>
        </w:rPr>
      </w:pPr>
      <w:del w:id="367" w:author="Sebastian Ma Lik Keung" w:date="2018-06-05T10:24:00Z">
        <w:r w:rsidRPr="003E3CE3" w:rsidDel="003B46A0">
          <w:rPr>
            <w:lang w:val="en-SG"/>
          </w:rPr>
          <w:delText>drwxrwxr-x 3 sebtno sebtno 4096 May  7 01:39 constellation</w:delText>
        </w:r>
      </w:del>
    </w:p>
    <w:p w14:paraId="3863C0B5" w14:textId="6C2800A0" w:rsidR="003E3CE3" w:rsidRPr="003E3CE3" w:rsidDel="003B46A0" w:rsidRDefault="003E3CE3">
      <w:pPr>
        <w:spacing w:after="0" w:line="240" w:lineRule="auto"/>
        <w:rPr>
          <w:del w:id="368" w:author="Sebastian Ma Lik Keung" w:date="2018-06-05T10:24:00Z"/>
          <w:lang w:val="en-SG"/>
        </w:rPr>
      </w:pPr>
      <w:del w:id="369" w:author="Sebastian Ma Lik Keung" w:date="2018-06-05T10:24:00Z">
        <w:r w:rsidRPr="003E3CE3" w:rsidDel="003B46A0">
          <w:rPr>
            <w:lang w:val="en-SG"/>
          </w:rPr>
          <w:delText>drwxrwxr-x 2 sebtno sebtno 4096 May  7 01:14 geth</w:delText>
        </w:r>
      </w:del>
    </w:p>
    <w:p w14:paraId="65E4A3F0" w14:textId="65BC14E7" w:rsidR="003E3CE3" w:rsidRPr="003E3CE3" w:rsidDel="003B46A0" w:rsidRDefault="003E3CE3">
      <w:pPr>
        <w:spacing w:after="0" w:line="240" w:lineRule="auto"/>
        <w:rPr>
          <w:del w:id="370" w:author="Sebastian Ma Lik Keung" w:date="2018-06-05T10:24:00Z"/>
          <w:lang w:val="en-SG"/>
        </w:rPr>
      </w:pPr>
      <w:del w:id="371" w:author="Sebastian Ma Lik Keung" w:date="2018-06-05T10:24:00Z">
        <w:r w:rsidRPr="003E3CE3" w:rsidDel="003B46A0">
          <w:rPr>
            <w:lang w:val="en-SG"/>
          </w:rPr>
          <w:delText>drwxrwxr-x 4 sebtno sebtno 4096 May  7 01:40 quorum-genesis</w:delText>
        </w:r>
      </w:del>
    </w:p>
    <w:p w14:paraId="0F721345" w14:textId="30399F5D" w:rsidR="003E3CE3" w:rsidRPr="003E3CE3" w:rsidDel="003B46A0" w:rsidRDefault="003E3CE3">
      <w:pPr>
        <w:spacing w:after="0" w:line="240" w:lineRule="auto"/>
        <w:rPr>
          <w:del w:id="372" w:author="Sebastian Ma Lik Keung" w:date="2018-06-05T10:24:00Z"/>
          <w:lang w:val="en-SG"/>
        </w:rPr>
      </w:pPr>
      <w:del w:id="373" w:author="Sebastian Ma Lik Keung" w:date="2018-06-05T10:24:00Z">
        <w:r w:rsidRPr="003E3CE3" w:rsidDel="003B46A0">
          <w:rPr>
            <w:lang w:val="en-SG"/>
          </w:rPr>
          <w:delText>drwxrwxr-x 6 sebtno sebtno 4096 May  7 01:41 QuorumNetworkManager</w:delText>
        </w:r>
      </w:del>
    </w:p>
    <w:p w14:paraId="09F2C76A" w14:textId="3EB9C76E" w:rsidR="007D5C22" w:rsidRPr="00A20793" w:rsidDel="003B46A0" w:rsidRDefault="003E3CE3">
      <w:pPr>
        <w:spacing w:after="0" w:line="240" w:lineRule="auto"/>
        <w:rPr>
          <w:del w:id="374" w:author="Sebastian Ma Lik Keung" w:date="2018-06-05T10:24:00Z"/>
          <w:lang w:val="en-SG"/>
        </w:rPr>
      </w:pPr>
      <w:del w:id="375" w:author="Sebastian Ma Lik Keung" w:date="2018-06-05T10:24:00Z">
        <w:r w:rsidRPr="003E3CE3" w:rsidDel="003B46A0">
          <w:rPr>
            <w:lang w:val="en-SG"/>
          </w:rPr>
          <w:delText>drwxrwxr-x 2 sebtno sebtno 4096 May  7 01:14 setup</w:delText>
        </w:r>
      </w:del>
    </w:p>
    <w:p w14:paraId="17F2067F" w14:textId="78248C91" w:rsidR="007D5C22" w:rsidRPr="00A20793" w:rsidDel="003B46A0" w:rsidRDefault="007D5C22">
      <w:pPr>
        <w:spacing w:after="0" w:line="240" w:lineRule="auto"/>
        <w:rPr>
          <w:del w:id="376" w:author="Sebastian Ma Lik Keung" w:date="2018-06-05T10:24:00Z"/>
          <w:lang w:val="en-SG"/>
        </w:rPr>
      </w:pPr>
    </w:p>
    <w:p w14:paraId="76E90903" w14:textId="76FEF0DB" w:rsidR="007316E4" w:rsidDel="003B46A0" w:rsidRDefault="00BF72A8">
      <w:pPr>
        <w:spacing w:after="0" w:line="240" w:lineRule="auto"/>
        <w:rPr>
          <w:del w:id="377" w:author="Sebastian Ma Lik Keung" w:date="2018-06-05T10:24:00Z"/>
          <w:lang w:val="en-SG"/>
        </w:rPr>
      </w:pPr>
      <w:del w:id="378" w:author="Sebastian Ma Lik Keung" w:date="2018-06-05T10:24:00Z">
        <w:r w:rsidDel="003B46A0">
          <w:rPr>
            <w:lang w:val="en-SG"/>
          </w:rPr>
          <w:delText>Install screen</w:delText>
        </w:r>
        <w:r w:rsidR="003C2287" w:rsidDel="003B46A0">
          <w:rPr>
            <w:lang w:val="en-SG"/>
          </w:rPr>
          <w:delText xml:space="preserve"> – this allows you to keep screen active while running programs</w:delText>
        </w:r>
      </w:del>
    </w:p>
    <w:p w14:paraId="680163DC" w14:textId="01CEA9E1" w:rsidR="00BF72A8" w:rsidDel="003B46A0" w:rsidRDefault="0099560B">
      <w:pPr>
        <w:spacing w:after="0" w:line="240" w:lineRule="auto"/>
        <w:rPr>
          <w:del w:id="379" w:author="Sebastian Ma Lik Keung" w:date="2018-06-05T10:24:00Z"/>
          <w:lang w:val="en-SG"/>
        </w:rPr>
      </w:pPr>
      <w:ins w:id="380" w:author="Pieter Hartel" w:date="2018-05-13T11:07:00Z">
        <w:del w:id="381" w:author="Sebastian Ma Lik Keung" w:date="2018-06-05T10:24:00Z">
          <w:r w:rsidDel="003B46A0">
            <w:rPr>
              <w:lang w:val="en-SG"/>
            </w:rPr>
            <w:delText>s</w:delText>
          </w:r>
        </w:del>
      </w:ins>
      <w:del w:id="382" w:author="Sebastian Ma Lik Keung" w:date="2018-06-05T10:24:00Z">
        <w:r w:rsidR="00BF72A8" w:rsidDel="003B46A0">
          <w:rPr>
            <w:lang w:val="en-SG"/>
          </w:rPr>
          <w:delText>Sudo apt-get install screen</w:delText>
        </w:r>
      </w:del>
    </w:p>
    <w:p w14:paraId="125EB3AE" w14:textId="7057D023" w:rsidR="00762957" w:rsidDel="003B46A0" w:rsidRDefault="00762957">
      <w:pPr>
        <w:spacing w:after="0" w:line="240" w:lineRule="auto"/>
        <w:rPr>
          <w:del w:id="383" w:author="Sebastian Ma Lik Keung" w:date="2018-06-05T10:24:00Z"/>
          <w:lang w:val="en-SG"/>
        </w:rPr>
      </w:pPr>
    </w:p>
    <w:p w14:paraId="0C3717C1" w14:textId="2EFE7189" w:rsidR="007316E4" w:rsidDel="003B46A0" w:rsidRDefault="000436AF">
      <w:pPr>
        <w:spacing w:after="0" w:line="240" w:lineRule="auto"/>
        <w:rPr>
          <w:del w:id="384" w:author="Sebastian Ma Lik Keung" w:date="2018-06-05T10:24:00Z"/>
          <w:lang w:val="en-SG"/>
        </w:rPr>
      </w:pPr>
      <w:del w:id="385" w:author="Sebastian Ma Lik Keung" w:date="2018-06-05T10:24:00Z">
        <w:r w:rsidDel="003B46A0">
          <w:rPr>
            <w:lang w:val="en-SG"/>
          </w:rPr>
          <w:delText>S</w:delText>
        </w:r>
        <w:r w:rsidR="007316E4" w:rsidDel="003B46A0">
          <w:rPr>
            <w:lang w:val="en-SG"/>
          </w:rPr>
          <w:delText xml:space="preserve">ome binaries are installed </w:delText>
        </w:r>
        <w:r w:rsidDel="003B46A0">
          <w:rPr>
            <w:lang w:val="en-SG"/>
          </w:rPr>
          <w:delText>in /usr/bin, e.g. geth, bootnode</w:delText>
        </w:r>
      </w:del>
    </w:p>
    <w:p w14:paraId="35914565" w14:textId="02FDEB9F" w:rsidR="000436AF" w:rsidDel="003B46A0" w:rsidRDefault="000436AF">
      <w:pPr>
        <w:spacing w:after="0" w:line="240" w:lineRule="auto"/>
        <w:rPr>
          <w:del w:id="386" w:author="Sebastian Ma Lik Keung" w:date="2018-06-05T10:24:00Z"/>
          <w:lang w:val="en-SG"/>
        </w:rPr>
      </w:pPr>
      <w:del w:id="387" w:author="Sebastian Ma Lik Keung" w:date="2018-06-05T10:24:00Z">
        <w:r w:rsidDel="003B46A0">
          <w:rPr>
            <w:lang w:val="en-SG"/>
          </w:rPr>
          <w:delText>It seems solc fails to install.</w:delText>
        </w:r>
        <w:r w:rsidR="00F271A9" w:rsidDel="003B46A0">
          <w:rPr>
            <w:lang w:val="en-SG"/>
          </w:rPr>
          <w:delText xml:space="preserve"> We can get solc elsewhere, let’s see later.</w:delText>
        </w:r>
      </w:del>
    </w:p>
    <w:p w14:paraId="144BD6B1" w14:textId="6244DA79" w:rsidR="007316E4" w:rsidDel="003B46A0" w:rsidRDefault="007316E4">
      <w:pPr>
        <w:spacing w:after="0" w:line="240" w:lineRule="auto"/>
        <w:rPr>
          <w:del w:id="388" w:author="Sebastian Ma Lik Keung" w:date="2018-06-05T10:24:00Z"/>
          <w:lang w:val="en-SG"/>
        </w:rPr>
      </w:pPr>
    </w:p>
    <w:p w14:paraId="20A2C08E" w14:textId="3351AB41" w:rsidR="007D5C22" w:rsidDel="003B46A0" w:rsidRDefault="00D84D19">
      <w:pPr>
        <w:pStyle w:val="Heading2"/>
        <w:spacing w:line="240" w:lineRule="auto"/>
        <w:rPr>
          <w:del w:id="389" w:author="Sebastian Ma Lik Keung" w:date="2018-06-05T10:24:00Z"/>
          <w:lang w:val="en-SG"/>
        </w:rPr>
        <w:pPrChange w:id="390" w:author="Sebastian Ma Lik Keung" w:date="2018-05-24T13:47:00Z">
          <w:pPr>
            <w:pStyle w:val="Heading2"/>
          </w:pPr>
        </w:pPrChange>
      </w:pPr>
      <w:del w:id="391" w:author="Sebastian Ma Lik Keung" w:date="2018-06-05T10:24:00Z">
        <w:r w:rsidRPr="003E3CE3" w:rsidDel="003B46A0">
          <w:rPr>
            <w:lang w:val="en-SG"/>
          </w:rPr>
          <w:delText>QuorumNetworkManager</w:delText>
        </w:r>
        <w:r w:rsidDel="003B46A0">
          <w:rPr>
            <w:lang w:val="en-SG"/>
          </w:rPr>
          <w:delText xml:space="preserve"> 101</w:delText>
        </w:r>
      </w:del>
    </w:p>
    <w:p w14:paraId="1A77A9BD" w14:textId="787D0D6A" w:rsidR="00F271A9" w:rsidDel="003B46A0" w:rsidRDefault="00F271A9">
      <w:pPr>
        <w:spacing w:after="0" w:line="240" w:lineRule="auto"/>
        <w:rPr>
          <w:del w:id="392" w:author="Sebastian Ma Lik Keung" w:date="2018-06-05T10:24:00Z"/>
          <w:lang w:val="en-SG"/>
        </w:rPr>
      </w:pPr>
      <w:del w:id="393" w:author="Sebastian Ma Lik Keung" w:date="2018-06-05T10:24:00Z">
        <w:r w:rsidDel="003B46A0">
          <w:rPr>
            <w:lang w:val="en-SG"/>
          </w:rPr>
          <w:delText>If you have run quorum nodes manually before, managing genesis file, permissioned or static nodes file, default accounts, default balances, constellation nodes public/private keys etc. is boring.</w:delText>
        </w:r>
      </w:del>
    </w:p>
    <w:p w14:paraId="19E96547" w14:textId="7DF4FDBB" w:rsidR="00D84D19" w:rsidDel="003B46A0" w:rsidRDefault="00D84D19">
      <w:pPr>
        <w:spacing w:after="0" w:line="240" w:lineRule="auto"/>
        <w:rPr>
          <w:del w:id="394" w:author="Sebastian Ma Lik Keung" w:date="2018-06-05T10:24:00Z"/>
          <w:lang w:val="en-SG"/>
        </w:rPr>
      </w:pPr>
      <w:del w:id="395" w:author="Sebastian Ma Lik Keung" w:date="2018-06-05T10:24:00Z">
        <w:r w:rsidDel="003B46A0">
          <w:rPr>
            <w:lang w:val="en-SG"/>
          </w:rPr>
          <w:delText xml:space="preserve">The </w:delText>
        </w:r>
        <w:r w:rsidRPr="003E3CE3" w:rsidDel="003B46A0">
          <w:rPr>
            <w:lang w:val="en-SG"/>
          </w:rPr>
          <w:delText>QuorumNetworkManager</w:delText>
        </w:r>
        <w:r w:rsidDel="003B46A0">
          <w:rPr>
            <w:lang w:val="en-SG"/>
          </w:rPr>
          <w:delText xml:space="preserve"> is a</w:delText>
        </w:r>
        <w:r w:rsidR="0078374C" w:rsidDel="003B46A0">
          <w:rPr>
            <w:lang w:val="en-SG"/>
          </w:rPr>
          <w:delText>n</w:delText>
        </w:r>
        <w:r w:rsidDel="003B46A0">
          <w:rPr>
            <w:lang w:val="en-SG"/>
          </w:rPr>
          <w:delText xml:space="preserve"> utility for managing</w:delText>
        </w:r>
        <w:r w:rsidR="00F271A9" w:rsidDel="003B46A0">
          <w:rPr>
            <w:lang w:val="en-SG"/>
          </w:rPr>
          <w:delText xml:space="preserve"> all these – </w:delText>
        </w:r>
        <w:r w:rsidDel="003B46A0">
          <w:rPr>
            <w:lang w:val="en-SG"/>
          </w:rPr>
          <w:delText>distributing</w:delText>
        </w:r>
        <w:r w:rsidR="00F271A9" w:rsidDel="003B46A0">
          <w:rPr>
            <w:lang w:val="en-SG"/>
          </w:rPr>
          <w:delText xml:space="preserve"> the configurations</w:delText>
        </w:r>
        <w:r w:rsidDel="003B46A0">
          <w:rPr>
            <w:lang w:val="en-SG"/>
          </w:rPr>
          <w:delText>, starting and stop quorum nodes.</w:delText>
        </w:r>
      </w:del>
    </w:p>
    <w:p w14:paraId="555F8140" w14:textId="15A2333E" w:rsidR="00343387" w:rsidDel="003B46A0" w:rsidRDefault="00343387">
      <w:pPr>
        <w:spacing w:after="0" w:line="240" w:lineRule="auto"/>
        <w:rPr>
          <w:del w:id="396" w:author="Sebastian Ma Lik Keung" w:date="2018-06-05T10:24:00Z"/>
          <w:lang w:val="en-SG"/>
        </w:rPr>
      </w:pPr>
      <w:del w:id="397" w:author="Sebastian Ma Lik Keung" w:date="2018-06-05T10:24:00Z">
        <w:r w:rsidDel="003B46A0">
          <w:rPr>
            <w:lang w:val="en-SG"/>
          </w:rPr>
          <w:delText>Background here:</w:delText>
        </w:r>
      </w:del>
    </w:p>
    <w:p w14:paraId="7E041D38" w14:textId="0301D6FD" w:rsidR="00D84D19" w:rsidDel="003B46A0" w:rsidRDefault="00CC2FFA">
      <w:pPr>
        <w:spacing w:after="0" w:line="240" w:lineRule="auto"/>
        <w:rPr>
          <w:del w:id="398" w:author="Sebastian Ma Lik Keung" w:date="2018-06-05T10:24:00Z"/>
          <w:lang w:val="en-SG"/>
        </w:rPr>
      </w:pPr>
      <w:del w:id="399" w:author="Sebastian Ma Lik Keung" w:date="2018-06-05T10:24:00Z">
        <w:r w:rsidDel="003B46A0">
          <w:fldChar w:fldCharType="begin"/>
        </w:r>
        <w:r w:rsidRPr="00CC2FFA" w:rsidDel="003B46A0">
          <w:rPr>
            <w:lang w:val="en-SG"/>
            <w:rPrChange w:id="400" w:author="Sebastian Ma Lik Keung" w:date="2018-05-17T10:22:00Z">
              <w:rPr/>
            </w:rPrChange>
          </w:rPr>
          <w:delInstrText xml:space="preserve"> HYPERLINK "https://github.com/ConsenSys/QuorumNetworkManager" </w:delInstrText>
        </w:r>
        <w:r w:rsidDel="003B46A0">
          <w:fldChar w:fldCharType="separate"/>
        </w:r>
        <w:r w:rsidR="00343387" w:rsidRPr="00C56B67" w:rsidDel="003B46A0">
          <w:rPr>
            <w:rStyle w:val="Hyperlink"/>
            <w:lang w:val="en-SG"/>
          </w:rPr>
          <w:delText>https://github.com/ConsenSys/QuorumNetworkManager</w:delText>
        </w:r>
        <w:r w:rsidDel="003B46A0">
          <w:rPr>
            <w:rStyle w:val="Hyperlink"/>
            <w:lang w:val="en-SG"/>
          </w:rPr>
          <w:fldChar w:fldCharType="end"/>
        </w:r>
      </w:del>
    </w:p>
    <w:p w14:paraId="29B75877" w14:textId="617AF3CB" w:rsidR="00D84D19" w:rsidDel="003B46A0" w:rsidRDefault="00D84D19">
      <w:pPr>
        <w:spacing w:after="0" w:line="240" w:lineRule="auto"/>
        <w:rPr>
          <w:del w:id="401" w:author="Sebastian Ma Lik Keung" w:date="2018-06-05T10:24:00Z"/>
          <w:lang w:val="en-SG"/>
        </w:rPr>
      </w:pPr>
      <w:del w:id="402" w:author="Sebastian Ma Lik Keung" w:date="2018-06-05T10:24:00Z">
        <w:r w:rsidDel="003B46A0">
          <w:rPr>
            <w:lang w:val="en-SG"/>
          </w:rPr>
          <w:delText>Watch this video for a good overview:</w:delText>
        </w:r>
      </w:del>
    </w:p>
    <w:p w14:paraId="6CC825A9" w14:textId="25419519" w:rsidR="00177037" w:rsidDel="003B46A0" w:rsidRDefault="00CC2FFA">
      <w:pPr>
        <w:spacing w:after="0" w:line="240" w:lineRule="auto"/>
        <w:rPr>
          <w:del w:id="403" w:author="Sebastian Ma Lik Keung" w:date="2018-06-05T10:24:00Z"/>
          <w:lang w:val="en-SG"/>
        </w:rPr>
      </w:pPr>
      <w:del w:id="404" w:author="Sebastian Ma Lik Keung" w:date="2018-06-05T10:24:00Z">
        <w:r w:rsidDel="003B46A0">
          <w:fldChar w:fldCharType="begin"/>
        </w:r>
        <w:r w:rsidRPr="00CC2FFA" w:rsidDel="003B46A0">
          <w:rPr>
            <w:lang w:val="en-SG"/>
            <w:rPrChange w:id="405" w:author="Sebastian Ma Lik Keung" w:date="2018-05-17T10:22:00Z">
              <w:rPr/>
            </w:rPrChange>
          </w:rPr>
          <w:delInstrText xml:space="preserve"> HYPERLINK "https://www.youtube.com/watch?v=YlANBFGy49Q" </w:delInstrText>
        </w:r>
        <w:r w:rsidDel="003B46A0">
          <w:fldChar w:fldCharType="separate"/>
        </w:r>
        <w:r w:rsidR="00177037" w:rsidRPr="001630AF" w:rsidDel="003B46A0">
          <w:rPr>
            <w:rStyle w:val="Hyperlink"/>
            <w:lang w:val="en-SG"/>
          </w:rPr>
          <w:delText>https://www.youtube.com/watch?v=YlANBFGy49Q</w:delText>
        </w:r>
        <w:r w:rsidDel="003B46A0">
          <w:rPr>
            <w:rStyle w:val="Hyperlink"/>
            <w:lang w:val="en-SG"/>
          </w:rPr>
          <w:fldChar w:fldCharType="end"/>
        </w:r>
      </w:del>
    </w:p>
    <w:p w14:paraId="1D721831" w14:textId="29E6C75E" w:rsidR="00177037" w:rsidRDefault="00177037">
      <w:pPr>
        <w:spacing w:after="0" w:line="240" w:lineRule="auto"/>
        <w:rPr>
          <w:lang w:val="en-SG"/>
        </w:rPr>
      </w:pPr>
    </w:p>
    <w:p w14:paraId="3AB16049" w14:textId="0B578338" w:rsidR="008859CE" w:rsidRDefault="008859CE">
      <w:pPr>
        <w:pStyle w:val="Heading2"/>
        <w:spacing w:line="240" w:lineRule="auto"/>
        <w:rPr>
          <w:ins w:id="406" w:author="Sebastian Ma Lik Keung" w:date="2018-05-23T16:06:00Z"/>
          <w:lang w:val="en-SG"/>
        </w:rPr>
        <w:pPrChange w:id="407" w:author="Sebastian Ma Lik Keung" w:date="2018-05-24T13:47:00Z">
          <w:pPr>
            <w:spacing w:after="0" w:line="240" w:lineRule="auto"/>
          </w:pPr>
        </w:pPrChange>
      </w:pPr>
      <w:ins w:id="408" w:author="Sebastian Ma Lik Keung" w:date="2018-05-23T16:06:00Z">
        <w:r>
          <w:rPr>
            <w:lang w:val="en-SG"/>
          </w:rPr>
          <w:lastRenderedPageBreak/>
          <w:t>Backup your VMs</w:t>
        </w:r>
      </w:ins>
    </w:p>
    <w:p w14:paraId="27FC4365" w14:textId="206F176F" w:rsidR="008859CE" w:rsidRDefault="008859CE">
      <w:pPr>
        <w:spacing w:after="0" w:line="240" w:lineRule="auto"/>
        <w:rPr>
          <w:ins w:id="409" w:author="Sebastian Ma Lik Keung" w:date="2018-05-23T16:06:00Z"/>
          <w:lang w:val="en-SG"/>
        </w:rPr>
      </w:pPr>
      <w:ins w:id="410" w:author="Sebastian Ma Lik Keung" w:date="2018-05-23T16:06:00Z">
        <w:r>
          <w:rPr>
            <w:lang w:val="en-SG"/>
          </w:rPr>
          <w:t>It is recommended to backup you VMs before each exe</w:t>
        </w:r>
      </w:ins>
      <w:ins w:id="411" w:author="Sebastian Ma Lik Keung" w:date="2018-05-23T16:07:00Z">
        <w:r>
          <w:rPr>
            <w:lang w:val="en-SG"/>
          </w:rPr>
          <w:t>cuting each section below.</w:t>
        </w:r>
      </w:ins>
    </w:p>
    <w:p w14:paraId="79B821F9" w14:textId="77777777" w:rsidR="008859CE" w:rsidRDefault="008859CE">
      <w:pPr>
        <w:spacing w:after="0" w:line="240" w:lineRule="auto"/>
        <w:rPr>
          <w:lang w:val="en-SG"/>
        </w:rPr>
      </w:pPr>
    </w:p>
    <w:p w14:paraId="64202277" w14:textId="3FD72910" w:rsidR="00E010BE" w:rsidRDefault="00E010BE">
      <w:pPr>
        <w:pStyle w:val="Heading2"/>
        <w:spacing w:line="240" w:lineRule="auto"/>
        <w:rPr>
          <w:lang w:val="en-SG"/>
        </w:rPr>
        <w:pPrChange w:id="412" w:author="Sebastian Ma Lik Keung" w:date="2018-05-24T13:47:00Z">
          <w:pPr>
            <w:pStyle w:val="Heading2"/>
          </w:pPr>
        </w:pPrChange>
      </w:pPr>
      <w:r w:rsidRPr="00E010BE">
        <w:rPr>
          <w:lang w:val="en-SG"/>
        </w:rPr>
        <w:t>Configure coordinating node</w:t>
      </w:r>
    </w:p>
    <w:p w14:paraId="71FED4EC" w14:textId="2DF28DC8" w:rsidR="008D4B0A" w:rsidRDefault="008D4B0A">
      <w:pPr>
        <w:pStyle w:val="Heading3"/>
        <w:spacing w:line="240" w:lineRule="auto"/>
        <w:rPr>
          <w:lang w:val="en-SG"/>
        </w:rPr>
        <w:pPrChange w:id="413" w:author="Sebastian Ma Lik Keung" w:date="2018-05-24T13:47:00Z">
          <w:pPr>
            <w:pStyle w:val="Heading3"/>
          </w:pPr>
        </w:pPrChange>
      </w:pPr>
      <w:r w:rsidRPr="00E010BE">
        <w:rPr>
          <w:lang w:val="en-SG"/>
        </w:rPr>
        <w:t>Configure coordinating node</w:t>
      </w:r>
      <w:r>
        <w:rPr>
          <w:lang w:val="en-SG"/>
        </w:rPr>
        <w:t xml:space="preserve"> – Part 1</w:t>
      </w:r>
    </w:p>
    <w:p w14:paraId="6BAD4A0D" w14:textId="77777777" w:rsidR="008D4B0A" w:rsidRDefault="008D4B0A">
      <w:pPr>
        <w:spacing w:after="0" w:line="240" w:lineRule="auto"/>
        <w:rPr>
          <w:lang w:val="en-SG"/>
        </w:rPr>
      </w:pPr>
    </w:p>
    <w:p w14:paraId="616A3628" w14:textId="189D7564" w:rsidR="00126F7D" w:rsidRDefault="00E010BE">
      <w:pPr>
        <w:spacing w:after="0" w:line="240" w:lineRule="auto"/>
        <w:rPr>
          <w:lang w:val="en-SG"/>
        </w:rPr>
      </w:pPr>
      <w:r>
        <w:rPr>
          <w:lang w:val="en-SG"/>
        </w:rPr>
        <w:t xml:space="preserve">In readme’s step </w:t>
      </w:r>
      <w:r w:rsidRPr="00E010BE">
        <w:rPr>
          <w:lang w:val="en-SG"/>
        </w:rPr>
        <w:t>2. Configure coordinating node</w:t>
      </w:r>
      <w:r>
        <w:rPr>
          <w:lang w:val="en-SG"/>
        </w:rPr>
        <w:t xml:space="preserve">, </w:t>
      </w:r>
    </w:p>
    <w:p w14:paraId="517BCB2C" w14:textId="42FE81D3" w:rsidR="00C726A3" w:rsidRDefault="00C726A3">
      <w:pPr>
        <w:spacing w:after="0" w:line="240" w:lineRule="auto"/>
        <w:rPr>
          <w:lang w:val="en-SG"/>
        </w:rPr>
      </w:pPr>
      <w:r>
        <w:rPr>
          <w:lang w:val="en-SG"/>
        </w:rPr>
        <w:t>change the IP to the static IP that other nodes can communicate</w:t>
      </w:r>
    </w:p>
    <w:p w14:paraId="54B2FC3A" w14:textId="66181F01" w:rsidR="00126F7D" w:rsidRDefault="00C726A3">
      <w:pPr>
        <w:spacing w:after="0" w:line="240" w:lineRule="auto"/>
        <w:rPr>
          <w:lang w:val="en-SG"/>
        </w:rPr>
      </w:pPr>
      <w:proofErr w:type="spellStart"/>
      <w:r>
        <w:rPr>
          <w:lang w:val="en-SG"/>
        </w:rPr>
        <w:t>e.g</w:t>
      </w:r>
      <w:proofErr w:type="spellEnd"/>
      <w:r>
        <w:rPr>
          <w:lang w:val="en-SG"/>
        </w:rPr>
        <w:t xml:space="preserve">  from </w:t>
      </w:r>
      <w:r w:rsidR="00126F7D" w:rsidRPr="00126F7D">
        <w:rPr>
          <w:lang w:val="en-SG"/>
        </w:rPr>
        <w:t>115.66.31.158</w:t>
      </w:r>
      <w:r w:rsidR="001F4018">
        <w:rPr>
          <w:lang w:val="en-SG"/>
        </w:rPr>
        <w:t xml:space="preserve"> </w:t>
      </w:r>
      <w:r>
        <w:rPr>
          <w:lang w:val="en-SG"/>
        </w:rPr>
        <w:t>to</w:t>
      </w:r>
      <w:r w:rsidR="001F4018">
        <w:rPr>
          <w:lang w:val="en-SG"/>
        </w:rPr>
        <w:t xml:space="preserve"> </w:t>
      </w:r>
      <w:r w:rsidR="00416E95" w:rsidRPr="00416E95">
        <w:rPr>
          <w:lang w:val="en-SG"/>
        </w:rPr>
        <w:t>192.168.9.136</w:t>
      </w:r>
    </w:p>
    <w:p w14:paraId="692E0781" w14:textId="5A970EA8" w:rsidR="00D04ECB" w:rsidRDefault="00D04ECB">
      <w:pPr>
        <w:spacing w:after="0" w:line="240" w:lineRule="auto"/>
        <w:rPr>
          <w:lang w:val="en-SG"/>
        </w:rPr>
      </w:pPr>
    </w:p>
    <w:p w14:paraId="24B237F1" w14:textId="02812209" w:rsidR="00D04ECB" w:rsidRPr="00C726A3" w:rsidRDefault="00D04ECB">
      <w:pPr>
        <w:pStyle w:val="HTMLPreformatted"/>
        <w:shd w:val="clear" w:color="auto" w:fill="F6F8FA"/>
        <w:rPr>
          <w:rFonts w:ascii="Consolas" w:hAnsi="Consolas"/>
          <w:color w:val="24292E"/>
          <w:lang w:val="en-SG"/>
        </w:rPr>
      </w:pPr>
      <w:r w:rsidRPr="00C726A3">
        <w:rPr>
          <w:rFonts w:ascii="Consolas" w:hAnsi="Consolas"/>
          <w:color w:val="24292E"/>
          <w:lang w:val="en-SG"/>
        </w:rPr>
        <w:t xml:space="preserve">prompt: </w:t>
      </w:r>
      <w:proofErr w:type="spellStart"/>
      <w:r w:rsidRPr="00C726A3">
        <w:rPr>
          <w:rFonts w:ascii="Consolas" w:hAnsi="Consolas"/>
          <w:color w:val="24292E"/>
          <w:lang w:val="en-SG"/>
        </w:rPr>
        <w:t>localIpAddress</w:t>
      </w:r>
      <w:proofErr w:type="spellEnd"/>
      <w:r w:rsidRPr="00C726A3">
        <w:rPr>
          <w:rFonts w:ascii="Consolas" w:hAnsi="Consolas"/>
          <w:color w:val="24292E"/>
          <w:lang w:val="en-SG"/>
        </w:rPr>
        <w:t>: (</w:t>
      </w:r>
      <w:r w:rsidR="00C726A3" w:rsidRPr="00126F7D">
        <w:rPr>
          <w:lang w:val="en-SG"/>
        </w:rPr>
        <w:t>115.66.31.158</w:t>
      </w:r>
      <w:r w:rsidRPr="00C726A3">
        <w:rPr>
          <w:rFonts w:ascii="Consolas" w:hAnsi="Consolas"/>
          <w:color w:val="24292E"/>
          <w:lang w:val="en-SG"/>
        </w:rPr>
        <w:t>)</w:t>
      </w:r>
      <w:r w:rsidR="00C726A3">
        <w:rPr>
          <w:rFonts w:ascii="Consolas" w:hAnsi="Consolas"/>
          <w:color w:val="24292E"/>
          <w:lang w:val="en-SG"/>
        </w:rPr>
        <w:t xml:space="preserve"> </w:t>
      </w:r>
      <w:r w:rsidR="00C726A3" w:rsidRPr="00975622">
        <w:rPr>
          <w:highlight w:val="yellow"/>
          <w:lang w:val="en-SG"/>
        </w:rPr>
        <w:t>192.168.9.136</w:t>
      </w:r>
    </w:p>
    <w:p w14:paraId="6418D4B5" w14:textId="77777777" w:rsidR="00D04ECB" w:rsidRPr="00C726A3" w:rsidRDefault="00D04ECB">
      <w:pPr>
        <w:pStyle w:val="HTMLPreformatted"/>
        <w:shd w:val="clear" w:color="auto" w:fill="F6F8FA"/>
        <w:rPr>
          <w:rFonts w:ascii="Consolas" w:hAnsi="Consolas"/>
          <w:color w:val="24292E"/>
          <w:lang w:val="en-SG"/>
        </w:rPr>
      </w:pPr>
      <w:r w:rsidRPr="00C726A3">
        <w:rPr>
          <w:rFonts w:ascii="Consolas" w:hAnsi="Consolas"/>
          <w:color w:val="24292E"/>
          <w:lang w:val="en-SG"/>
        </w:rPr>
        <w:t xml:space="preserve">prompt: </w:t>
      </w:r>
      <w:proofErr w:type="spellStart"/>
      <w:r w:rsidRPr="00C726A3">
        <w:rPr>
          <w:rFonts w:ascii="Consolas" w:hAnsi="Consolas"/>
          <w:color w:val="24292E"/>
          <w:lang w:val="en-SG"/>
        </w:rPr>
        <w:t>nodeName</w:t>
      </w:r>
      <w:proofErr w:type="spellEnd"/>
      <w:r w:rsidRPr="00C726A3">
        <w:rPr>
          <w:rFonts w:ascii="Consolas" w:hAnsi="Consolas"/>
          <w:color w:val="24292E"/>
          <w:lang w:val="en-SG"/>
        </w:rPr>
        <w:t xml:space="preserve">: </w:t>
      </w:r>
      <w:r w:rsidRPr="00975622">
        <w:rPr>
          <w:rFonts w:ascii="Consolas" w:hAnsi="Consolas"/>
          <w:color w:val="24292E"/>
          <w:highlight w:val="yellow"/>
          <w:lang w:val="en-SG"/>
        </w:rPr>
        <w:t>nx01</w:t>
      </w:r>
    </w:p>
    <w:p w14:paraId="701A26D5" w14:textId="2642F077" w:rsidR="00D04ECB" w:rsidRDefault="00D04ECB">
      <w:pPr>
        <w:spacing w:after="0" w:line="240" w:lineRule="auto"/>
        <w:rPr>
          <w:lang w:val="en-SG"/>
        </w:rPr>
      </w:pPr>
    </w:p>
    <w:p w14:paraId="1B12EB45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Please select an option:</w:t>
      </w:r>
    </w:p>
    <w:p w14:paraId="3FD8808C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1) Raft</w:t>
      </w:r>
    </w:p>
    <w:p w14:paraId="6FC84376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2) </w:t>
      </w:r>
      <w:proofErr w:type="spellStart"/>
      <w:r w:rsidRPr="00975622">
        <w:rPr>
          <w:lang w:val="en-SG"/>
        </w:rPr>
        <w:t>QuorumChain</w:t>
      </w:r>
      <w:proofErr w:type="spellEnd"/>
    </w:p>
    <w:p w14:paraId="70D10671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5) Kill all </w:t>
      </w:r>
      <w:proofErr w:type="spellStart"/>
      <w:r w:rsidRPr="00975622">
        <w:rPr>
          <w:lang w:val="en-SG"/>
        </w:rPr>
        <w:t>geth</w:t>
      </w:r>
      <w:proofErr w:type="spellEnd"/>
      <w:r w:rsidRPr="00975622">
        <w:rPr>
          <w:lang w:val="en-SG"/>
        </w:rPr>
        <w:t xml:space="preserve"> and constellation</w:t>
      </w:r>
    </w:p>
    <w:p w14:paraId="1DF11191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prompt: option:  </w:t>
      </w:r>
      <w:r w:rsidRPr="00975622">
        <w:rPr>
          <w:highlight w:val="yellow"/>
          <w:lang w:val="en-SG"/>
        </w:rPr>
        <w:t>5</w:t>
      </w:r>
    </w:p>
    <w:p w14:paraId="443BAC89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ERROR: </w:t>
      </w:r>
      <w:proofErr w:type="spellStart"/>
      <w:r w:rsidRPr="00975622">
        <w:rPr>
          <w:lang w:val="en-SG"/>
        </w:rPr>
        <w:t>geth</w:t>
      </w:r>
      <w:proofErr w:type="spellEnd"/>
      <w:r w:rsidRPr="00975622">
        <w:rPr>
          <w:lang w:val="en-SG"/>
        </w:rPr>
        <w:t>: no process found</w:t>
      </w:r>
    </w:p>
    <w:p w14:paraId="4056DAD6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constellation-node: no process found</w:t>
      </w:r>
    </w:p>
    <w:p w14:paraId="5F162021" w14:textId="77777777" w:rsidR="00975622" w:rsidRPr="00975622" w:rsidRDefault="00975622">
      <w:pPr>
        <w:spacing w:after="0" w:line="240" w:lineRule="auto"/>
        <w:rPr>
          <w:lang w:val="en-SG"/>
        </w:rPr>
      </w:pPr>
    </w:p>
    <w:p w14:paraId="6EDB6A67" w14:textId="77777777" w:rsidR="00975622" w:rsidRPr="00975622" w:rsidRDefault="00975622">
      <w:pPr>
        <w:spacing w:after="0" w:line="240" w:lineRule="auto"/>
        <w:rPr>
          <w:lang w:val="en-SG"/>
        </w:rPr>
      </w:pPr>
      <w:proofErr w:type="spellStart"/>
      <w:r w:rsidRPr="00975622">
        <w:rPr>
          <w:lang w:val="en-SG"/>
        </w:rPr>
        <w:t>geth</w:t>
      </w:r>
      <w:proofErr w:type="spellEnd"/>
      <w:r w:rsidRPr="00975622">
        <w:rPr>
          <w:lang w:val="en-SG"/>
        </w:rPr>
        <w:t>: no process found</w:t>
      </w:r>
    </w:p>
    <w:p w14:paraId="728DD824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constellation-node: no process found</w:t>
      </w:r>
    </w:p>
    <w:p w14:paraId="46A9DE7B" w14:textId="77777777" w:rsidR="00975622" w:rsidRPr="00975622" w:rsidRDefault="00975622">
      <w:pPr>
        <w:spacing w:after="0" w:line="240" w:lineRule="auto"/>
        <w:rPr>
          <w:lang w:val="en-SG"/>
        </w:rPr>
      </w:pPr>
    </w:p>
    <w:p w14:paraId="7DC8E2D5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Please select an option:</w:t>
      </w:r>
    </w:p>
    <w:p w14:paraId="1EB2F087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1) Raft</w:t>
      </w:r>
    </w:p>
    <w:p w14:paraId="51C23B4A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2) </w:t>
      </w:r>
      <w:proofErr w:type="spellStart"/>
      <w:r w:rsidRPr="00975622">
        <w:rPr>
          <w:lang w:val="en-SG"/>
        </w:rPr>
        <w:t>QuorumChain</w:t>
      </w:r>
      <w:proofErr w:type="spellEnd"/>
    </w:p>
    <w:p w14:paraId="23697454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5) Kill all </w:t>
      </w:r>
      <w:proofErr w:type="spellStart"/>
      <w:r w:rsidRPr="00975622">
        <w:rPr>
          <w:lang w:val="en-SG"/>
        </w:rPr>
        <w:t>geth</w:t>
      </w:r>
      <w:proofErr w:type="spellEnd"/>
      <w:r w:rsidRPr="00975622">
        <w:rPr>
          <w:lang w:val="en-SG"/>
        </w:rPr>
        <w:t xml:space="preserve"> and constellation</w:t>
      </w:r>
    </w:p>
    <w:p w14:paraId="1FA08A51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prompt: option:  </w:t>
      </w:r>
      <w:r w:rsidRPr="00975622">
        <w:rPr>
          <w:highlight w:val="yellow"/>
          <w:lang w:val="en-SG"/>
        </w:rPr>
        <w:t>1</w:t>
      </w:r>
    </w:p>
    <w:p w14:paraId="6CE70A0F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Please select an option below:</w:t>
      </w:r>
    </w:p>
    <w:p w14:paraId="7679C9F9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----- Option 1 and 2 are for the initial setup of a raft network -----</w:t>
      </w:r>
    </w:p>
    <w:p w14:paraId="39463E48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highlight w:val="yellow"/>
          <w:lang w:val="en-SG"/>
        </w:rPr>
        <w:t>1) Start a node as the setup coordinator [Ideally there should only be one coordinator]</w:t>
      </w:r>
    </w:p>
    <w:p w14:paraId="56D02E7D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2) Start a node as a non-coordinator</w:t>
      </w:r>
    </w:p>
    <w:p w14:paraId="0B94658D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----- Option 3 is for joining a raft network post initial setup  -----</w:t>
      </w:r>
    </w:p>
    <w:p w14:paraId="57089A87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3) Join a raft network if you were not part of the initial setup</w:t>
      </w:r>
    </w:p>
    <w:p w14:paraId="001D11C0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4) TODO: Start whisper services and attach to already running node</w:t>
      </w:r>
    </w:p>
    <w:p w14:paraId="763EAB05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5) </w:t>
      </w:r>
      <w:proofErr w:type="spellStart"/>
      <w:r w:rsidRPr="00975622">
        <w:rPr>
          <w:lang w:val="en-SG"/>
        </w:rPr>
        <w:t>killall</w:t>
      </w:r>
      <w:proofErr w:type="spellEnd"/>
      <w:r w:rsidRPr="00975622">
        <w:rPr>
          <w:lang w:val="en-SG"/>
        </w:rPr>
        <w:t xml:space="preserve"> </w:t>
      </w:r>
      <w:proofErr w:type="spellStart"/>
      <w:r w:rsidRPr="00975622">
        <w:rPr>
          <w:lang w:val="en-SG"/>
        </w:rPr>
        <w:t>geth</w:t>
      </w:r>
      <w:proofErr w:type="spellEnd"/>
      <w:r w:rsidRPr="00975622">
        <w:rPr>
          <w:lang w:val="en-SG"/>
        </w:rPr>
        <w:t xml:space="preserve"> constellation-node</w:t>
      </w:r>
    </w:p>
    <w:p w14:paraId="5D33C877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0) Quit</w:t>
      </w:r>
    </w:p>
    <w:p w14:paraId="269E69CE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prompt: option:  </w:t>
      </w:r>
      <w:r w:rsidRPr="00975622">
        <w:rPr>
          <w:highlight w:val="yellow"/>
          <w:lang w:val="en-SG"/>
        </w:rPr>
        <w:t>1</w:t>
      </w:r>
    </w:p>
    <w:p w14:paraId="264DBEE2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Please select an option below:</w:t>
      </w:r>
    </w:p>
    <w:p w14:paraId="0FA09CAD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highlight w:val="yellow"/>
          <w:lang w:val="en-SG"/>
        </w:rPr>
        <w:t>1) Allow anyone to connect</w:t>
      </w:r>
    </w:p>
    <w:p w14:paraId="1FA751A5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2) [TODO] Allow only people with pre-</w:t>
      </w:r>
      <w:proofErr w:type="spellStart"/>
      <w:r w:rsidRPr="00975622">
        <w:rPr>
          <w:lang w:val="en-SG"/>
        </w:rPr>
        <w:t>auth</w:t>
      </w:r>
      <w:proofErr w:type="spellEnd"/>
      <w:r w:rsidRPr="00975622">
        <w:rPr>
          <w:lang w:val="en-SG"/>
        </w:rPr>
        <w:t xml:space="preserve"> tokens to connect</w:t>
      </w:r>
    </w:p>
    <w:p w14:paraId="70F3F4A4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prompt: option:  </w:t>
      </w:r>
      <w:r w:rsidRPr="00975622">
        <w:rPr>
          <w:highlight w:val="yellow"/>
          <w:lang w:val="en-SG"/>
        </w:rPr>
        <w:t>1</w:t>
      </w:r>
    </w:p>
    <w:p w14:paraId="59FD1F47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Please select an option below:</w:t>
      </w:r>
    </w:p>
    <w:p w14:paraId="5EA5CF9E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highlight w:val="yellow"/>
          <w:lang w:val="en-SG"/>
        </w:rPr>
        <w:t>1) Clear all files/configuration and start from scratch[WARNING: this clears everything]</w:t>
      </w:r>
    </w:p>
    <w:p w14:paraId="1A1ABEA9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2) Keep old files/configuration intact and start the node + whisper services</w:t>
      </w:r>
    </w:p>
    <w:p w14:paraId="0F112035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prompt: option:  </w:t>
      </w:r>
      <w:r w:rsidRPr="00975622">
        <w:rPr>
          <w:highlight w:val="yellow"/>
          <w:lang w:val="en-SG"/>
        </w:rPr>
        <w:t>1</w:t>
      </w:r>
    </w:p>
    <w:p w14:paraId="1F0D3752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Starting new node...</w:t>
      </w:r>
    </w:p>
    <w:p w14:paraId="591002C1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Generating node key</w:t>
      </w:r>
    </w:p>
    <w:p w14:paraId="56468845" w14:textId="77777777" w:rsidR="00975622" w:rsidRPr="00975622" w:rsidRDefault="00975622">
      <w:pPr>
        <w:spacing w:after="0" w:line="240" w:lineRule="auto"/>
        <w:rPr>
          <w:lang w:val="en-SG"/>
        </w:rPr>
      </w:pPr>
    </w:p>
    <w:p w14:paraId="6AE696F4" w14:textId="77777777" w:rsidR="00975622" w:rsidRPr="00975622" w:rsidRDefault="00975622">
      <w:pPr>
        <w:spacing w:after="0" w:line="240" w:lineRule="auto"/>
        <w:rPr>
          <w:lang w:val="en-SG"/>
        </w:rPr>
      </w:pPr>
      <w:proofErr w:type="spellStart"/>
      <w:r w:rsidRPr="00975622">
        <w:rPr>
          <w:lang w:val="en-SG"/>
        </w:rPr>
        <w:lastRenderedPageBreak/>
        <w:t>enode</w:t>
      </w:r>
      <w:proofErr w:type="spellEnd"/>
      <w:r w:rsidRPr="00975622">
        <w:rPr>
          <w:lang w:val="en-SG"/>
        </w:rPr>
        <w:t>: enode://be28170a4761bbe181dd0b18c767c081d01ed3c481a15d01a08f1120f5ef1ad615126af437563b307780d0d1bac4f9c8ff3f5f18dd7614ea1dd22b41a80077ca@192.168.9.136:20000</w:t>
      </w:r>
    </w:p>
    <w:p w14:paraId="2B3A1151" w14:textId="77777777" w:rsidR="00975622" w:rsidRPr="00975622" w:rsidRDefault="00975622">
      <w:pPr>
        <w:spacing w:after="0" w:line="240" w:lineRule="auto"/>
        <w:rPr>
          <w:lang w:val="en-SG"/>
        </w:rPr>
      </w:pPr>
    </w:p>
    <w:p w14:paraId="6DB721DF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Starting communication node...</w:t>
      </w:r>
    </w:p>
    <w:p w14:paraId="710FC391" w14:textId="259B52DD" w:rsid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RPC connection established, Node started</w:t>
      </w:r>
    </w:p>
    <w:p w14:paraId="0B33BAEF" w14:textId="77777777" w:rsidR="00D04ECB" w:rsidRDefault="00D04ECB">
      <w:pPr>
        <w:spacing w:after="0" w:line="240" w:lineRule="auto"/>
        <w:rPr>
          <w:lang w:val="en-SG"/>
        </w:rPr>
      </w:pPr>
    </w:p>
    <w:p w14:paraId="598BC84F" w14:textId="77777777" w:rsidR="00195092" w:rsidRPr="00195092" w:rsidRDefault="00195092">
      <w:pPr>
        <w:pStyle w:val="HTMLPreformatted"/>
        <w:shd w:val="clear" w:color="auto" w:fill="F6F8FA"/>
        <w:rPr>
          <w:rFonts w:ascii="Consolas" w:hAnsi="Consolas"/>
          <w:color w:val="24292E"/>
          <w:lang w:val="en-SG"/>
        </w:rPr>
      </w:pPr>
      <w:r w:rsidRPr="00195092">
        <w:rPr>
          <w:rFonts w:ascii="Consolas" w:hAnsi="Consolas"/>
          <w:color w:val="24292E"/>
          <w:lang w:val="en-SG"/>
        </w:rPr>
        <w:t xml:space="preserve">Please </w:t>
      </w:r>
      <w:r w:rsidRPr="00195092">
        <w:rPr>
          <w:rStyle w:val="pl-c1"/>
          <w:rFonts w:ascii="Consolas" w:hAnsi="Consolas"/>
          <w:color w:val="005CC5"/>
          <w:lang w:val="en-SG"/>
        </w:rPr>
        <w:t>wait</w:t>
      </w:r>
      <w:r w:rsidRPr="00195092">
        <w:rPr>
          <w:rFonts w:ascii="Consolas" w:hAnsi="Consolas"/>
          <w:color w:val="24292E"/>
          <w:lang w:val="en-SG"/>
        </w:rPr>
        <w:t xml:space="preserve"> </w:t>
      </w:r>
      <w:r w:rsidRPr="00195092">
        <w:rPr>
          <w:rStyle w:val="pl-k"/>
          <w:rFonts w:ascii="Consolas" w:hAnsi="Consolas"/>
          <w:color w:val="D73A49"/>
          <w:lang w:val="en-SG"/>
        </w:rPr>
        <w:t>for</w:t>
      </w:r>
      <w:r w:rsidRPr="00195092">
        <w:rPr>
          <w:rFonts w:ascii="Consolas" w:hAnsi="Consolas"/>
          <w:color w:val="24292E"/>
          <w:lang w:val="en-SG"/>
        </w:rPr>
        <w:t xml:space="preserve"> others to join. Hit any key + enter once done.</w:t>
      </w:r>
    </w:p>
    <w:p w14:paraId="4B035360" w14:textId="48B7A8FA" w:rsidR="00416E95" w:rsidRPr="00103403" w:rsidRDefault="00195092">
      <w:pPr>
        <w:pStyle w:val="HTMLPreformatted"/>
        <w:shd w:val="clear" w:color="auto" w:fill="F6F8FA"/>
        <w:rPr>
          <w:rFonts w:ascii="Consolas" w:hAnsi="Consolas"/>
          <w:color w:val="24292E"/>
          <w:lang w:val="en-SG"/>
        </w:rPr>
      </w:pPr>
      <w:r w:rsidRPr="00103403">
        <w:rPr>
          <w:rFonts w:ascii="Consolas" w:hAnsi="Consolas"/>
          <w:color w:val="24292E"/>
          <w:lang w:val="en-SG"/>
        </w:rPr>
        <w:t>prompt: done:</w:t>
      </w:r>
    </w:p>
    <w:p w14:paraId="79157942" w14:textId="533AEB52" w:rsidR="002E30C5" w:rsidRDefault="002E30C5">
      <w:pPr>
        <w:spacing w:after="0" w:line="240" w:lineRule="auto"/>
        <w:rPr>
          <w:lang w:val="en-SG"/>
        </w:rPr>
      </w:pPr>
    </w:p>
    <w:p w14:paraId="7B5A534F" w14:textId="46735F40" w:rsidR="00D826DF" w:rsidRDefault="00D826DF">
      <w:pPr>
        <w:spacing w:after="0" w:line="240" w:lineRule="auto"/>
        <w:rPr>
          <w:lang w:val="en-SG"/>
        </w:rPr>
      </w:pPr>
      <w:r w:rsidRPr="00275F27">
        <w:rPr>
          <w:highlight w:val="yellow"/>
          <w:lang w:val="en-SG"/>
        </w:rPr>
        <w:t>NOTE</w:t>
      </w:r>
      <w:r>
        <w:rPr>
          <w:lang w:val="en-SG"/>
        </w:rPr>
        <w:t>: Y</w:t>
      </w:r>
      <w:r w:rsidR="00275F27">
        <w:rPr>
          <w:lang w:val="en-SG"/>
        </w:rPr>
        <w:t xml:space="preserve">ou </w:t>
      </w:r>
      <w:r w:rsidRPr="00CF69DF">
        <w:rPr>
          <w:b/>
          <w:lang w:val="en-SG"/>
        </w:rPr>
        <w:t>hit any key and press enter</w:t>
      </w:r>
      <w:r w:rsidR="00275F27">
        <w:rPr>
          <w:lang w:val="en-SG"/>
        </w:rPr>
        <w:t xml:space="preserve"> only </w:t>
      </w:r>
      <w:r w:rsidR="00275F27" w:rsidRPr="00275F27">
        <w:rPr>
          <w:b/>
          <w:highlight w:val="yellow"/>
          <w:lang w:val="en-SG"/>
        </w:rPr>
        <w:t xml:space="preserve">when </w:t>
      </w:r>
      <w:r w:rsidR="00275F27" w:rsidRPr="00275F27">
        <w:rPr>
          <w:b/>
          <w:highlight w:val="yellow"/>
          <w:u w:val="single"/>
          <w:lang w:val="en-SG"/>
        </w:rPr>
        <w:t>ALL</w:t>
      </w:r>
      <w:r w:rsidR="00275F27" w:rsidRPr="00275F27">
        <w:rPr>
          <w:b/>
          <w:highlight w:val="yellow"/>
          <w:lang w:val="en-SG"/>
        </w:rPr>
        <w:t xml:space="preserve"> nodes are added</w:t>
      </w:r>
      <w:r w:rsidR="00275F27">
        <w:rPr>
          <w:lang w:val="en-SG"/>
        </w:rPr>
        <w:t>.</w:t>
      </w:r>
    </w:p>
    <w:p w14:paraId="10B34EC5" w14:textId="26D19C45" w:rsidR="00275F27" w:rsidRDefault="00275F27">
      <w:pPr>
        <w:spacing w:after="0" w:line="240" w:lineRule="auto"/>
        <w:rPr>
          <w:lang w:val="en-SG"/>
        </w:rPr>
      </w:pPr>
      <w:r>
        <w:rPr>
          <w:lang w:val="en-SG"/>
        </w:rPr>
        <w:t>Failing this, you will encounter either the “node index.js” hangs in Participating nodes or the “node index.js” crashes in Coordinating node.</w:t>
      </w:r>
    </w:p>
    <w:p w14:paraId="5264D99C" w14:textId="77777777" w:rsidR="00275F27" w:rsidRPr="00275F27" w:rsidRDefault="00275F27">
      <w:pPr>
        <w:spacing w:after="0" w:line="240" w:lineRule="auto"/>
        <w:rPr>
          <w:b/>
          <w:lang w:val="en-SG"/>
        </w:rPr>
      </w:pPr>
    </w:p>
    <w:p w14:paraId="485B1ACA" w14:textId="7D483970" w:rsidR="002E30C5" w:rsidRDefault="002E30C5">
      <w:pPr>
        <w:spacing w:after="0" w:line="240" w:lineRule="auto"/>
        <w:rPr>
          <w:lang w:val="en-SG"/>
        </w:rPr>
      </w:pPr>
      <w:r>
        <w:rPr>
          <w:lang w:val="en-SG"/>
        </w:rPr>
        <w:t xml:space="preserve">At this point, </w:t>
      </w:r>
      <w:r w:rsidRPr="008D4B0A">
        <w:rPr>
          <w:highlight w:val="yellow"/>
          <w:lang w:val="en-SG"/>
        </w:rPr>
        <w:t>go to</w:t>
      </w:r>
      <w:r w:rsidR="008D4B0A" w:rsidRPr="008D4B0A">
        <w:rPr>
          <w:highlight w:val="yellow"/>
          <w:lang w:val="en-SG"/>
        </w:rPr>
        <w:t xml:space="preserve"> below</w:t>
      </w:r>
      <w:r w:rsidRPr="008D4B0A">
        <w:rPr>
          <w:highlight w:val="yellow"/>
          <w:lang w:val="en-SG"/>
        </w:rPr>
        <w:t xml:space="preserve"> section</w:t>
      </w:r>
      <w:r w:rsidR="008D4B0A" w:rsidRPr="008D4B0A">
        <w:rPr>
          <w:highlight w:val="yellow"/>
          <w:lang w:val="en-SG"/>
        </w:rPr>
        <w:t xml:space="preserve"> on</w:t>
      </w:r>
      <w:r w:rsidRPr="008D4B0A">
        <w:rPr>
          <w:highlight w:val="yellow"/>
          <w:lang w:val="en-SG"/>
        </w:rPr>
        <w:t xml:space="preserve"> Participating nodes (non-coordinator)</w:t>
      </w:r>
      <w:r w:rsidR="008D4B0A">
        <w:rPr>
          <w:lang w:val="en-SG"/>
        </w:rPr>
        <w:t xml:space="preserve">. Return here when </w:t>
      </w:r>
      <w:r w:rsidR="008D4B0A" w:rsidRPr="002E30C5">
        <w:rPr>
          <w:lang w:val="en-SG"/>
        </w:rPr>
        <w:t>Participating nodes (non-coordinator)</w:t>
      </w:r>
      <w:r w:rsidR="008D4B0A">
        <w:rPr>
          <w:lang w:val="en-SG"/>
        </w:rPr>
        <w:t xml:space="preserve"> section is complete.</w:t>
      </w:r>
    </w:p>
    <w:p w14:paraId="0803B2C7" w14:textId="37953870" w:rsidR="002E30C5" w:rsidRDefault="002E30C5">
      <w:pPr>
        <w:spacing w:after="0" w:line="240" w:lineRule="auto"/>
        <w:rPr>
          <w:lang w:val="en-SG"/>
        </w:rPr>
      </w:pPr>
    </w:p>
    <w:p w14:paraId="6E868056" w14:textId="5EDEE355" w:rsidR="008D4B0A" w:rsidRDefault="008D4B0A">
      <w:pPr>
        <w:pStyle w:val="Heading3"/>
        <w:spacing w:line="240" w:lineRule="auto"/>
        <w:rPr>
          <w:lang w:val="en-SG"/>
        </w:rPr>
        <w:pPrChange w:id="414" w:author="Sebastian Ma Lik Keung" w:date="2018-05-24T13:47:00Z">
          <w:pPr>
            <w:pStyle w:val="Heading3"/>
          </w:pPr>
        </w:pPrChange>
      </w:pPr>
      <w:r w:rsidRPr="00E010BE">
        <w:rPr>
          <w:lang w:val="en-SG"/>
        </w:rPr>
        <w:t>Configure coordinating node</w:t>
      </w:r>
      <w:r>
        <w:rPr>
          <w:lang w:val="en-SG"/>
        </w:rPr>
        <w:t xml:space="preserve"> – Part 2</w:t>
      </w:r>
    </w:p>
    <w:p w14:paraId="09E88078" w14:textId="77777777" w:rsidR="008D4B0A" w:rsidRDefault="008D4B0A">
      <w:pPr>
        <w:spacing w:after="0" w:line="240" w:lineRule="auto"/>
        <w:rPr>
          <w:lang w:val="en-SG"/>
        </w:rPr>
      </w:pPr>
    </w:p>
    <w:p w14:paraId="6F547ED6" w14:textId="6B6094E0" w:rsidR="00195092" w:rsidRDefault="00275F27">
      <w:pPr>
        <w:spacing w:after="0" w:line="240" w:lineRule="auto"/>
        <w:rPr>
          <w:lang w:val="en-SG"/>
        </w:rPr>
      </w:pPr>
      <w:r>
        <w:rPr>
          <w:lang w:val="en-SG"/>
        </w:rPr>
        <w:t>After</w:t>
      </w:r>
      <w:r w:rsidR="00195092">
        <w:rPr>
          <w:lang w:val="en-SG"/>
        </w:rPr>
        <w:t xml:space="preserve"> </w:t>
      </w:r>
      <w:r>
        <w:rPr>
          <w:lang w:val="en-SG"/>
        </w:rPr>
        <w:t>ALL</w:t>
      </w:r>
      <w:r w:rsidR="00195092">
        <w:rPr>
          <w:lang w:val="en-SG"/>
        </w:rPr>
        <w:t xml:space="preserve"> non-coordinating node</w:t>
      </w:r>
      <w:r>
        <w:rPr>
          <w:lang w:val="en-SG"/>
        </w:rPr>
        <w:t xml:space="preserve">s are added and </w:t>
      </w:r>
      <w:r w:rsidR="00195092">
        <w:rPr>
          <w:lang w:val="en-SG"/>
        </w:rPr>
        <w:t xml:space="preserve"> </w:t>
      </w:r>
      <w:r>
        <w:rPr>
          <w:lang w:val="en-SG"/>
        </w:rPr>
        <w:t>are</w:t>
      </w:r>
      <w:r w:rsidR="00195092">
        <w:rPr>
          <w:lang w:val="en-SG"/>
        </w:rPr>
        <w:t xml:space="preserve"> waiting to join, you have to </w:t>
      </w:r>
      <w:r w:rsidR="00195092" w:rsidRPr="00CF69DF">
        <w:rPr>
          <w:b/>
          <w:lang w:val="en-SG"/>
        </w:rPr>
        <w:t>hit any key and press enter</w:t>
      </w:r>
      <w:r w:rsidR="00195092">
        <w:rPr>
          <w:lang w:val="en-SG"/>
        </w:rPr>
        <w:t>.</w:t>
      </w:r>
      <w:r>
        <w:rPr>
          <w:lang w:val="en-SG"/>
        </w:rPr>
        <w:t xml:space="preserve"> (Below shows we are only added nx02 and nx03 for the whole network)</w:t>
      </w:r>
    </w:p>
    <w:p w14:paraId="1F8D70FB" w14:textId="470007D4" w:rsidR="00195092" w:rsidRDefault="00195092">
      <w:pPr>
        <w:spacing w:after="0" w:line="240" w:lineRule="auto"/>
        <w:rPr>
          <w:lang w:val="en-SG"/>
        </w:rPr>
      </w:pPr>
    </w:p>
    <w:p w14:paraId="6017234A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>Please wait for others to join. Hit any key + enter once done.</w:t>
      </w:r>
    </w:p>
    <w:p w14:paraId="72B1AC84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 xml:space="preserve">prompt: done:  </w:t>
      </w:r>
      <w:r w:rsidRPr="00275F27">
        <w:rPr>
          <w:highlight w:val="yellow"/>
          <w:lang w:val="en-SG"/>
        </w:rPr>
        <w:t>nx02 has joined the network</w:t>
      </w:r>
    </w:p>
    <w:p w14:paraId="25342D9B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highlight w:val="yellow"/>
          <w:lang w:val="en-SG"/>
        </w:rPr>
        <w:t>nx03 has joined the network</w:t>
      </w:r>
    </w:p>
    <w:p w14:paraId="5DC64B47" w14:textId="1FE39681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highlight w:val="yellow"/>
          <w:lang w:val="en-SG"/>
        </w:rPr>
        <w:t>p</w:t>
      </w:r>
      <w:r>
        <w:rPr>
          <w:lang w:val="en-SG"/>
        </w:rPr>
        <w:t xml:space="preserve"> </w:t>
      </w:r>
      <w:r w:rsidRPr="00CF69DF">
        <w:rPr>
          <w:rFonts w:ascii="Consolas" w:hAnsi="Consolas"/>
          <w:color w:val="24292E"/>
        </w:rPr>
        <w:sym w:font="Wingdings" w:char="F0DF"/>
      </w:r>
      <w:r w:rsidRPr="002E30C5">
        <w:rPr>
          <w:rFonts w:ascii="Consolas" w:hAnsi="Consolas"/>
          <w:color w:val="24292E"/>
          <w:lang w:val="en-SG"/>
        </w:rPr>
        <w:t xml:space="preserve"> hit p &lt;enter&gt;</w:t>
      </w:r>
    </w:p>
    <w:p w14:paraId="1B42D6EF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>Adding the following addresses to the genesis block: [ '0x6398dd29d801211d2492e9b6062c33b8aac74599',</w:t>
      </w:r>
    </w:p>
    <w:p w14:paraId="6E3C5721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 xml:space="preserve">  '0x000000000000000000000000000000005a534c01',</w:t>
      </w:r>
    </w:p>
    <w:p w14:paraId="1BE771B2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 xml:space="preserve">  '0x000000000000000000000000000000005a534c02',</w:t>
      </w:r>
    </w:p>
    <w:p w14:paraId="190171F0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 xml:space="preserve">  '0x000000000000000000000000000000005a534c03',</w:t>
      </w:r>
    </w:p>
    <w:p w14:paraId="677CC779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 xml:space="preserve">  '0x000000000000000000000000000000005a534c04',</w:t>
      </w:r>
    </w:p>
    <w:p w14:paraId="38FD4B25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 xml:space="preserve">  '0x000000000000000000000000000000005a534c05',</w:t>
      </w:r>
    </w:p>
    <w:p w14:paraId="68388A47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 xml:space="preserve">  '0x4a96d31bfe8d4e797ba60cb9994fb18220354263',</w:t>
      </w:r>
    </w:p>
    <w:p w14:paraId="5C1DBCB4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 xml:space="preserve">  '0x49c40d934caf14114210161ab4bd6d59d12b53e3' ]</w:t>
      </w:r>
    </w:p>
    <w:p w14:paraId="7BDD2957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>[*] Creating genesis config...</w:t>
      </w:r>
    </w:p>
    <w:p w14:paraId="6E87FAA5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>[*] Starting raft node...</w:t>
      </w:r>
    </w:p>
    <w:p w14:paraId="71A77883" w14:textId="77777777" w:rsidR="00275F27" w:rsidRP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>[*] RPC connection established, Node started</w:t>
      </w:r>
    </w:p>
    <w:p w14:paraId="415373D4" w14:textId="40C71B12" w:rsidR="00275F27" w:rsidRDefault="00275F27">
      <w:pPr>
        <w:spacing w:after="0" w:line="240" w:lineRule="auto"/>
        <w:rPr>
          <w:lang w:val="en-SG"/>
        </w:rPr>
      </w:pPr>
      <w:r w:rsidRPr="00275F27">
        <w:rPr>
          <w:lang w:val="en-SG"/>
        </w:rPr>
        <w:t>[*] Done</w:t>
      </w:r>
    </w:p>
    <w:p w14:paraId="73474D03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Please select an option below:</w:t>
      </w:r>
    </w:p>
    <w:p w14:paraId="11625465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----- Option 1 and 2 are for the initial setup of a raft network -----</w:t>
      </w:r>
    </w:p>
    <w:p w14:paraId="044C542D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1) Start a node as the setup coordinator [Ideally there should only be one coordinator]</w:t>
      </w:r>
    </w:p>
    <w:p w14:paraId="7F45FFA3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2) Start a node as a non-coordinator</w:t>
      </w:r>
    </w:p>
    <w:p w14:paraId="3B6D0062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----- Option 3 is for joining a raft network post initial setup  -----</w:t>
      </w:r>
    </w:p>
    <w:p w14:paraId="5FB4864B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3) Join a raft network if you were not part of the initial setup</w:t>
      </w:r>
    </w:p>
    <w:p w14:paraId="2B90CB28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4) TODO: Start whisper services and attach to already running node</w:t>
      </w:r>
    </w:p>
    <w:p w14:paraId="6CCE8430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 xml:space="preserve">5) </w:t>
      </w:r>
      <w:proofErr w:type="spellStart"/>
      <w:r w:rsidRPr="00E66563">
        <w:rPr>
          <w:lang w:val="en-SG"/>
        </w:rPr>
        <w:t>killall</w:t>
      </w:r>
      <w:proofErr w:type="spellEnd"/>
      <w:r w:rsidRPr="00E66563">
        <w:rPr>
          <w:lang w:val="en-SG"/>
        </w:rPr>
        <w:t xml:space="preserve"> </w:t>
      </w:r>
      <w:proofErr w:type="spellStart"/>
      <w:r w:rsidRPr="00E66563">
        <w:rPr>
          <w:lang w:val="en-SG"/>
        </w:rPr>
        <w:t>geth</w:t>
      </w:r>
      <w:proofErr w:type="spellEnd"/>
      <w:r w:rsidRPr="00E66563">
        <w:rPr>
          <w:lang w:val="en-SG"/>
        </w:rPr>
        <w:t xml:space="preserve"> constellation-node</w:t>
      </w:r>
    </w:p>
    <w:p w14:paraId="49B20A4A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0) Quit</w:t>
      </w:r>
    </w:p>
    <w:p w14:paraId="36E08810" w14:textId="4E41A59A" w:rsid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prompt: option:</w:t>
      </w:r>
    </w:p>
    <w:p w14:paraId="346BD883" w14:textId="38520231" w:rsidR="00E66563" w:rsidRDefault="00E66563">
      <w:pPr>
        <w:spacing w:after="0" w:line="240" w:lineRule="auto"/>
        <w:rPr>
          <w:lang w:val="en-SG"/>
        </w:rPr>
      </w:pPr>
    </w:p>
    <w:p w14:paraId="3D2ADAEE" w14:textId="29FE1E9C" w:rsidR="00275F27" w:rsidRDefault="00275F27">
      <w:pPr>
        <w:spacing w:after="0" w:line="240" w:lineRule="auto"/>
        <w:rPr>
          <w:lang w:val="en-SG"/>
        </w:rPr>
      </w:pPr>
      <w:r>
        <w:rPr>
          <w:lang w:val="en-SG"/>
        </w:rPr>
        <w:t xml:space="preserve">Go to </w:t>
      </w:r>
      <w:r w:rsidRPr="008D4B0A">
        <w:rPr>
          <w:highlight w:val="yellow"/>
          <w:lang w:val="en-SG"/>
        </w:rPr>
        <w:t xml:space="preserve">Verify </w:t>
      </w:r>
      <w:r w:rsidR="00975622" w:rsidRPr="008D4B0A">
        <w:rPr>
          <w:highlight w:val="yellow"/>
          <w:lang w:val="en-SG"/>
        </w:rPr>
        <w:t>Coordinating Node</w:t>
      </w:r>
      <w:r w:rsidR="00975622">
        <w:rPr>
          <w:lang w:val="en-SG"/>
        </w:rPr>
        <w:t xml:space="preserve"> section below.</w:t>
      </w:r>
    </w:p>
    <w:p w14:paraId="4AA020A8" w14:textId="5CA57739" w:rsidR="008D4B0A" w:rsidRDefault="008D4B0A">
      <w:pPr>
        <w:spacing w:after="0" w:line="240" w:lineRule="auto"/>
        <w:rPr>
          <w:lang w:val="en-SG"/>
        </w:rPr>
      </w:pPr>
      <w:r>
        <w:rPr>
          <w:lang w:val="en-SG"/>
        </w:rPr>
        <w:lastRenderedPageBreak/>
        <w:t xml:space="preserve">Go to </w:t>
      </w:r>
      <w:r w:rsidRPr="008D4B0A">
        <w:rPr>
          <w:highlight w:val="yellow"/>
          <w:lang w:val="en-SG"/>
        </w:rPr>
        <w:t xml:space="preserve">Verify </w:t>
      </w:r>
      <w:r>
        <w:rPr>
          <w:highlight w:val="yellow"/>
          <w:lang w:val="en-SG"/>
        </w:rPr>
        <w:t>Participating</w:t>
      </w:r>
      <w:r w:rsidRPr="008D4B0A">
        <w:rPr>
          <w:highlight w:val="yellow"/>
          <w:lang w:val="en-SG"/>
        </w:rPr>
        <w:t xml:space="preserve"> Node</w:t>
      </w:r>
      <w:r>
        <w:rPr>
          <w:lang w:val="en-SG"/>
        </w:rPr>
        <w:t xml:space="preserve"> section below.</w:t>
      </w:r>
    </w:p>
    <w:p w14:paraId="14E90637" w14:textId="51E0D25B" w:rsidR="008D4B0A" w:rsidRDefault="008D4B0A">
      <w:pPr>
        <w:spacing w:after="0" w:line="240" w:lineRule="auto"/>
        <w:rPr>
          <w:ins w:id="415" w:author="Sebastian Ma Lik Keung" w:date="2018-05-21T10:14:00Z"/>
          <w:lang w:val="en-SG"/>
        </w:rPr>
      </w:pPr>
    </w:p>
    <w:p w14:paraId="38F2CB3F" w14:textId="442AE5A0" w:rsidR="00B46F65" w:rsidRDefault="00B46F65">
      <w:pPr>
        <w:spacing w:after="0" w:line="240" w:lineRule="auto"/>
        <w:rPr>
          <w:ins w:id="416" w:author="Sebastian Ma Lik Keung" w:date="2018-05-21T10:15:00Z"/>
          <w:lang w:val="en-SG"/>
        </w:rPr>
      </w:pPr>
      <w:ins w:id="417" w:author="Sebastian Ma Lik Keung" w:date="2018-05-21T10:14:00Z">
        <w:r>
          <w:rPr>
            <w:lang w:val="en-SG"/>
          </w:rPr>
          <w:t>After you are done verifying, you can</w:t>
        </w:r>
      </w:ins>
      <w:ins w:id="418" w:author="Sebastian Ma Lik Keung" w:date="2018-05-21T10:28:00Z">
        <w:r w:rsidR="000D4DA2">
          <w:rPr>
            <w:lang w:val="en-SG"/>
          </w:rPr>
          <w:t xml:space="preserve"> do the following</w:t>
        </w:r>
      </w:ins>
    </w:p>
    <w:p w14:paraId="05970563" w14:textId="50C0D63B" w:rsidR="00B46F65" w:rsidRDefault="00B46F65">
      <w:pPr>
        <w:spacing w:after="0" w:line="240" w:lineRule="auto"/>
        <w:rPr>
          <w:ins w:id="419" w:author="Sebastian Ma Lik Keung" w:date="2018-05-21T10:15:00Z"/>
          <w:lang w:val="en-SG"/>
        </w:rPr>
      </w:pPr>
    </w:p>
    <w:p w14:paraId="1B5F4E30" w14:textId="77777777" w:rsidR="00B46F65" w:rsidRPr="00E66563" w:rsidRDefault="00B46F65">
      <w:pPr>
        <w:spacing w:after="0" w:line="240" w:lineRule="auto"/>
        <w:rPr>
          <w:ins w:id="420" w:author="Sebastian Ma Lik Keung" w:date="2018-05-21T10:15:00Z"/>
          <w:lang w:val="en-SG"/>
        </w:rPr>
      </w:pPr>
      <w:ins w:id="421" w:author="Sebastian Ma Lik Keung" w:date="2018-05-21T10:15:00Z">
        <w:r w:rsidRPr="00E66563">
          <w:rPr>
            <w:lang w:val="en-SG"/>
          </w:rPr>
          <w:t>4) TODO: Start whisper services and attach to already running node</w:t>
        </w:r>
      </w:ins>
    </w:p>
    <w:p w14:paraId="32474C00" w14:textId="77777777" w:rsidR="00B46F65" w:rsidRPr="00E66563" w:rsidRDefault="00B46F65">
      <w:pPr>
        <w:spacing w:after="0" w:line="240" w:lineRule="auto"/>
        <w:rPr>
          <w:ins w:id="422" w:author="Sebastian Ma Lik Keung" w:date="2018-05-21T10:15:00Z"/>
          <w:lang w:val="en-SG"/>
        </w:rPr>
      </w:pPr>
      <w:ins w:id="423" w:author="Sebastian Ma Lik Keung" w:date="2018-05-21T10:15:00Z">
        <w:r w:rsidRPr="00E66563">
          <w:rPr>
            <w:lang w:val="en-SG"/>
          </w:rPr>
          <w:t xml:space="preserve">5) </w:t>
        </w:r>
        <w:proofErr w:type="spellStart"/>
        <w:r w:rsidRPr="00E66563">
          <w:rPr>
            <w:lang w:val="en-SG"/>
          </w:rPr>
          <w:t>killall</w:t>
        </w:r>
        <w:proofErr w:type="spellEnd"/>
        <w:r w:rsidRPr="00E66563">
          <w:rPr>
            <w:lang w:val="en-SG"/>
          </w:rPr>
          <w:t xml:space="preserve"> </w:t>
        </w:r>
        <w:proofErr w:type="spellStart"/>
        <w:r w:rsidRPr="00E66563">
          <w:rPr>
            <w:lang w:val="en-SG"/>
          </w:rPr>
          <w:t>geth</w:t>
        </w:r>
        <w:proofErr w:type="spellEnd"/>
        <w:r w:rsidRPr="00E66563">
          <w:rPr>
            <w:lang w:val="en-SG"/>
          </w:rPr>
          <w:t xml:space="preserve"> constellation-node</w:t>
        </w:r>
      </w:ins>
    </w:p>
    <w:p w14:paraId="743B5731" w14:textId="77777777" w:rsidR="00B46F65" w:rsidRPr="00E66563" w:rsidRDefault="00B46F65">
      <w:pPr>
        <w:spacing w:after="0" w:line="240" w:lineRule="auto"/>
        <w:rPr>
          <w:ins w:id="424" w:author="Sebastian Ma Lik Keung" w:date="2018-05-21T10:15:00Z"/>
          <w:lang w:val="en-SG"/>
        </w:rPr>
      </w:pPr>
      <w:ins w:id="425" w:author="Sebastian Ma Lik Keung" w:date="2018-05-21T10:15:00Z">
        <w:r w:rsidRPr="00E66563">
          <w:rPr>
            <w:lang w:val="en-SG"/>
          </w:rPr>
          <w:t>0) Quit</w:t>
        </w:r>
      </w:ins>
    </w:p>
    <w:p w14:paraId="6E6DA079" w14:textId="77777777" w:rsidR="00B46F65" w:rsidRDefault="00B46F65">
      <w:pPr>
        <w:spacing w:after="0" w:line="240" w:lineRule="auto"/>
        <w:rPr>
          <w:ins w:id="426" w:author="Sebastian Ma Lik Keung" w:date="2018-05-21T10:15:00Z"/>
          <w:lang w:val="en-SG"/>
        </w:rPr>
      </w:pPr>
      <w:ins w:id="427" w:author="Sebastian Ma Lik Keung" w:date="2018-05-21T10:15:00Z">
        <w:r w:rsidRPr="00E66563">
          <w:rPr>
            <w:lang w:val="en-SG"/>
          </w:rPr>
          <w:t>prompt: option:</w:t>
        </w:r>
      </w:ins>
    </w:p>
    <w:p w14:paraId="261D6538" w14:textId="77777777" w:rsidR="00B46F65" w:rsidRDefault="00B46F65">
      <w:pPr>
        <w:spacing w:after="0" w:line="240" w:lineRule="auto"/>
        <w:rPr>
          <w:ins w:id="428" w:author="Sebastian Ma Lik Keung" w:date="2018-05-21T10:14:00Z"/>
          <w:lang w:val="en-SG"/>
        </w:rPr>
      </w:pPr>
    </w:p>
    <w:p w14:paraId="7B9D054A" w14:textId="02DDF448" w:rsidR="00B46F65" w:rsidRDefault="00B46F65">
      <w:pPr>
        <w:spacing w:after="0" w:line="240" w:lineRule="auto"/>
        <w:rPr>
          <w:ins w:id="429" w:author="Sebastian Ma Lik Keung" w:date="2018-05-21T10:15:00Z"/>
          <w:lang w:val="en-SG"/>
        </w:rPr>
      </w:pPr>
      <w:ins w:id="430" w:author="Sebastian Ma Lik Keung" w:date="2018-05-21T10:15:00Z">
        <w:r>
          <w:rPr>
            <w:lang w:val="en-SG"/>
          </w:rPr>
          <w:t>Y</w:t>
        </w:r>
      </w:ins>
      <w:ins w:id="431" w:author="Sebastian Ma Lik Keung" w:date="2018-05-21T10:14:00Z">
        <w:r>
          <w:rPr>
            <w:lang w:val="en-SG"/>
          </w:rPr>
          <w:t xml:space="preserve">ou can enter “5” to kill all </w:t>
        </w:r>
        <w:proofErr w:type="spellStart"/>
        <w:r w:rsidRPr="00B46F65">
          <w:rPr>
            <w:i/>
            <w:lang w:val="en-SG"/>
            <w:rPrChange w:id="432" w:author="Sebastian Ma Lik Keung" w:date="2018-05-21T10:15:00Z">
              <w:rPr>
                <w:lang w:val="en-SG"/>
              </w:rPr>
            </w:rPrChange>
          </w:rPr>
          <w:t>geth</w:t>
        </w:r>
        <w:proofErr w:type="spellEnd"/>
        <w:r>
          <w:rPr>
            <w:lang w:val="en-SG"/>
          </w:rPr>
          <w:t xml:space="preserve"> and </w:t>
        </w:r>
        <w:r w:rsidRPr="00B46F65">
          <w:rPr>
            <w:i/>
            <w:lang w:val="en-SG"/>
            <w:rPrChange w:id="433" w:author="Sebastian Ma Lik Keung" w:date="2018-05-21T10:15:00Z">
              <w:rPr>
                <w:lang w:val="en-SG"/>
              </w:rPr>
            </w:rPrChange>
          </w:rPr>
          <w:t>constellation-node</w:t>
        </w:r>
        <w:r>
          <w:rPr>
            <w:lang w:val="en-SG"/>
          </w:rPr>
          <w:t xml:space="preserve"> processes before you “0” to Quit.</w:t>
        </w:r>
      </w:ins>
    </w:p>
    <w:p w14:paraId="5F75BD7A" w14:textId="77777777" w:rsidR="00E62F0A" w:rsidRDefault="00B46F65">
      <w:pPr>
        <w:spacing w:after="0" w:line="240" w:lineRule="auto"/>
        <w:rPr>
          <w:ins w:id="434" w:author="Sebastian Ma Lik Keung" w:date="2018-05-21T10:20:00Z"/>
          <w:lang w:val="en-SG"/>
        </w:rPr>
      </w:pPr>
      <w:ins w:id="435" w:author="Sebastian Ma Lik Keung" w:date="2018-05-21T10:15:00Z">
        <w:r>
          <w:rPr>
            <w:lang w:val="en-SG"/>
          </w:rPr>
          <w:t xml:space="preserve">If you leave the </w:t>
        </w:r>
      </w:ins>
      <w:ins w:id="436" w:author="Sebastian Ma Lik Keung" w:date="2018-05-21T10:16:00Z">
        <w:r>
          <w:rPr>
            <w:lang w:val="en-SG"/>
          </w:rPr>
          <w:t xml:space="preserve">processes running, you can kill them later using </w:t>
        </w:r>
      </w:ins>
    </w:p>
    <w:p w14:paraId="17F127DB" w14:textId="7825CEFA" w:rsidR="00B46F65" w:rsidRPr="00E62F0A" w:rsidRDefault="00E62F0A">
      <w:pPr>
        <w:spacing w:after="0" w:line="240" w:lineRule="auto"/>
        <w:rPr>
          <w:ins w:id="437" w:author="Sebastian Ma Lik Keung" w:date="2018-05-21T10:14:00Z"/>
          <w:i/>
          <w:lang w:val="en-SG"/>
          <w:rPrChange w:id="438" w:author="Sebastian Ma Lik Keung" w:date="2018-05-21T10:21:00Z">
            <w:rPr>
              <w:ins w:id="439" w:author="Sebastian Ma Lik Keung" w:date="2018-05-21T10:14:00Z"/>
              <w:lang w:val="en-SG"/>
            </w:rPr>
          </w:rPrChange>
        </w:rPr>
      </w:pPr>
      <w:ins w:id="440" w:author="Sebastian Ma Lik Keung" w:date="2018-05-21T10:21:00Z">
        <w:r>
          <w:rPr>
            <w:lang w:val="en-SG"/>
          </w:rPr>
          <w:t xml:space="preserve">    </w:t>
        </w:r>
      </w:ins>
      <w:proofErr w:type="spellStart"/>
      <w:ins w:id="441" w:author="Sebastian Ma Lik Keung" w:date="2018-05-21T10:20:00Z">
        <w:r w:rsidR="00B46F65" w:rsidRPr="00E62F0A">
          <w:rPr>
            <w:i/>
            <w:lang w:val="en-SG"/>
            <w:rPrChange w:id="442" w:author="Sebastian Ma Lik Keung" w:date="2018-05-21T10:21:00Z">
              <w:rPr>
                <w:lang w:val="en-SG"/>
              </w:rPr>
            </w:rPrChange>
          </w:rPr>
          <w:t>ubin</w:t>
        </w:r>
        <w:proofErr w:type="spellEnd"/>
        <w:r w:rsidR="00B46F65" w:rsidRPr="00E62F0A">
          <w:rPr>
            <w:i/>
            <w:lang w:val="en-SG"/>
            <w:rPrChange w:id="443" w:author="Sebastian Ma Lik Keung" w:date="2018-05-21T10:21:00Z">
              <w:rPr>
                <w:lang w:val="en-SG"/>
              </w:rPr>
            </w:rPrChange>
          </w:rPr>
          <w:t>-quorum-setup/binaries/setup/</w:t>
        </w:r>
        <w:r w:rsidRPr="00E62F0A">
          <w:rPr>
            <w:i/>
            <w:lang w:val="en-SG"/>
            <w:rPrChange w:id="444" w:author="Sebastian Ma Lik Keung" w:date="2018-05-21T10:21:00Z">
              <w:rPr/>
            </w:rPrChange>
          </w:rPr>
          <w:t xml:space="preserve"> </w:t>
        </w:r>
        <w:r w:rsidRPr="00E62F0A">
          <w:rPr>
            <w:i/>
            <w:lang w:val="en-SG"/>
            <w:rPrChange w:id="445" w:author="Sebastian Ma Lik Keung" w:date="2018-05-21T10:21:00Z">
              <w:rPr>
                <w:lang w:val="en-SG"/>
              </w:rPr>
            </w:rPrChange>
          </w:rPr>
          <w:t>cleanup_process.sh</w:t>
        </w:r>
      </w:ins>
    </w:p>
    <w:p w14:paraId="4FC9610D" w14:textId="57B55725" w:rsidR="00B46F65" w:rsidRDefault="00B46F65">
      <w:pPr>
        <w:spacing w:after="0" w:line="240" w:lineRule="auto"/>
        <w:rPr>
          <w:ins w:id="446" w:author="Sebastian Ma Lik Keung" w:date="2018-05-21T10:28:00Z"/>
          <w:lang w:val="en-SG"/>
        </w:rPr>
      </w:pPr>
    </w:p>
    <w:p w14:paraId="57989C4B" w14:textId="19F94DD6" w:rsidR="000D4DA2" w:rsidRDefault="000D4DA2">
      <w:pPr>
        <w:spacing w:after="0" w:line="240" w:lineRule="auto"/>
        <w:rPr>
          <w:ins w:id="447" w:author="Sebastian Ma Lik Keung" w:date="2018-05-21T10:32:00Z"/>
          <w:lang w:val="en-SG"/>
        </w:rPr>
      </w:pPr>
      <w:ins w:id="448" w:author="Sebastian Ma Lik Keung" w:date="2018-05-21T10:34:00Z">
        <w:r>
          <w:rPr>
            <w:lang w:val="en-SG"/>
          </w:rPr>
          <w:t>By now, a</w:t>
        </w:r>
      </w:ins>
      <w:ins w:id="449" w:author="Sebastian Ma Lik Keung" w:date="2018-05-21T10:32:00Z">
        <w:r>
          <w:rPr>
            <w:lang w:val="en-SG"/>
          </w:rPr>
          <w:t xml:space="preserve">ll nodes would have the </w:t>
        </w:r>
        <w:proofErr w:type="spellStart"/>
        <w:r>
          <w:rPr>
            <w:lang w:val="en-SG"/>
          </w:rPr>
          <w:t>geth</w:t>
        </w:r>
        <w:proofErr w:type="spellEnd"/>
        <w:r>
          <w:rPr>
            <w:lang w:val="en-SG"/>
          </w:rPr>
          <w:t xml:space="preserve"> and </w:t>
        </w:r>
      </w:ins>
      <w:ins w:id="450" w:author="Sebastian Ma Lik Keung" w:date="2018-05-21T10:33:00Z">
        <w:r>
          <w:rPr>
            <w:lang w:val="en-SG"/>
          </w:rPr>
          <w:t>quorum data-</w:t>
        </w:r>
        <w:proofErr w:type="spellStart"/>
        <w:r>
          <w:rPr>
            <w:lang w:val="en-SG"/>
          </w:rPr>
          <w:t>dirs</w:t>
        </w:r>
        <w:proofErr w:type="spellEnd"/>
        <w:r>
          <w:rPr>
            <w:lang w:val="en-SG"/>
          </w:rPr>
          <w:t xml:space="preserve"> po</w:t>
        </w:r>
      </w:ins>
      <w:ins w:id="451" w:author="Sebastian Ma Lik Keung" w:date="2018-05-21T10:34:00Z">
        <w:r>
          <w:rPr>
            <w:lang w:val="en-SG"/>
          </w:rPr>
          <w:t>pulated.</w:t>
        </w:r>
      </w:ins>
    </w:p>
    <w:p w14:paraId="62DD13C3" w14:textId="276B39E4" w:rsidR="000D4DA2" w:rsidRDefault="000D4DA2">
      <w:pPr>
        <w:spacing w:after="0" w:line="240" w:lineRule="auto"/>
        <w:rPr>
          <w:ins w:id="452" w:author="Sebastian Ma Lik Keung" w:date="2018-05-21T10:30:00Z"/>
          <w:lang w:val="en-SG"/>
        </w:rPr>
      </w:pPr>
      <w:ins w:id="453" w:author="Sebastian Ma Lik Keung" w:date="2018-05-21T10:28:00Z">
        <w:r>
          <w:rPr>
            <w:lang w:val="en-SG"/>
          </w:rPr>
          <w:t>You can re-start t</w:t>
        </w:r>
      </w:ins>
      <w:ins w:id="454" w:author="Sebastian Ma Lik Keung" w:date="2018-05-21T10:29:00Z">
        <w:r>
          <w:rPr>
            <w:lang w:val="en-SG"/>
          </w:rPr>
          <w:t xml:space="preserve">he same way again by executing the same steps, except that </w:t>
        </w:r>
      </w:ins>
      <w:ins w:id="455" w:author="Sebastian Ma Lik Keung" w:date="2018-05-21T10:30:00Z">
        <w:r>
          <w:rPr>
            <w:lang w:val="en-SG"/>
          </w:rPr>
          <w:t>you will just select op</w:t>
        </w:r>
      </w:ins>
      <w:ins w:id="456" w:author="Sebastian Ma Lik Keung" w:date="2018-05-21T10:31:00Z">
        <w:r>
          <w:rPr>
            <w:lang w:val="en-SG"/>
          </w:rPr>
          <w:t xml:space="preserve">tion </w:t>
        </w:r>
        <w:r w:rsidRPr="000D4DA2">
          <w:rPr>
            <w:highlight w:val="yellow"/>
            <w:lang w:val="en-SG"/>
            <w:rPrChange w:id="457" w:author="Sebastian Ma Lik Keung" w:date="2018-05-21T10:32:00Z">
              <w:rPr>
                <w:lang w:val="en-SG"/>
              </w:rPr>
            </w:rPrChange>
          </w:rPr>
          <w:t>2</w:t>
        </w:r>
        <w:r>
          <w:rPr>
            <w:lang w:val="en-SG"/>
          </w:rPr>
          <w:t xml:space="preserve"> for the coordinator node and the rest of non-</w:t>
        </w:r>
        <w:r w:rsidRPr="000D4DA2">
          <w:rPr>
            <w:lang w:val="en-SG"/>
          </w:rPr>
          <w:t xml:space="preserve"> </w:t>
        </w:r>
        <w:r>
          <w:rPr>
            <w:lang w:val="en-SG"/>
          </w:rPr>
          <w:t>coordinator nodes.</w:t>
        </w:r>
      </w:ins>
    </w:p>
    <w:p w14:paraId="3DBC1331" w14:textId="4B1F183E" w:rsidR="000D4DA2" w:rsidRDefault="000D4DA2">
      <w:pPr>
        <w:spacing w:after="0" w:line="240" w:lineRule="auto"/>
        <w:rPr>
          <w:ins w:id="458" w:author="Sebastian Ma Lik Keung" w:date="2018-05-21T10:28:00Z"/>
          <w:lang w:val="en-SG"/>
        </w:rPr>
      </w:pPr>
      <w:ins w:id="459" w:author="Sebastian Ma Lik Keung" w:date="2018-05-21T10:30:00Z">
        <w:r>
          <w:rPr>
            <w:lang w:val="en-SG"/>
          </w:rPr>
          <w:t xml:space="preserve">   </w:t>
        </w:r>
        <w:r w:rsidRPr="000D4DA2">
          <w:rPr>
            <w:highlight w:val="yellow"/>
            <w:lang w:val="en-SG"/>
            <w:rPrChange w:id="460" w:author="Sebastian Ma Lik Keung" w:date="2018-05-21T10:32:00Z">
              <w:rPr>
                <w:lang w:val="en-SG"/>
              </w:rPr>
            </w:rPrChange>
          </w:rPr>
          <w:t>2) Keep old files/configuration intact and start the node + whisper services</w:t>
        </w:r>
      </w:ins>
    </w:p>
    <w:p w14:paraId="7944992D" w14:textId="6F22DC52" w:rsidR="000D4DA2" w:rsidRDefault="000D4DA2">
      <w:pPr>
        <w:spacing w:after="0" w:line="240" w:lineRule="auto"/>
        <w:rPr>
          <w:ins w:id="461" w:author="Sebastian Ma Lik Keung" w:date="2018-05-21T10:14:00Z"/>
          <w:lang w:val="en-SG"/>
        </w:rPr>
      </w:pPr>
    </w:p>
    <w:p w14:paraId="6FAC0AA9" w14:textId="77777777" w:rsidR="00B46F65" w:rsidRDefault="00B46F65">
      <w:pPr>
        <w:spacing w:after="0" w:line="240" w:lineRule="auto"/>
        <w:rPr>
          <w:lang w:val="en-SG"/>
        </w:rPr>
      </w:pPr>
    </w:p>
    <w:p w14:paraId="18EF65E7" w14:textId="292DFACF" w:rsidR="002E30C5" w:rsidRDefault="002E30C5">
      <w:pPr>
        <w:pStyle w:val="Heading2"/>
        <w:spacing w:line="240" w:lineRule="auto"/>
        <w:rPr>
          <w:lang w:val="en-SG"/>
        </w:rPr>
        <w:pPrChange w:id="462" w:author="Sebastian Ma Lik Keung" w:date="2018-05-24T13:47:00Z">
          <w:pPr>
            <w:pStyle w:val="Heading2"/>
          </w:pPr>
        </w:pPrChange>
      </w:pPr>
      <w:r w:rsidRPr="002E30C5">
        <w:rPr>
          <w:lang w:val="en-SG"/>
        </w:rPr>
        <w:t xml:space="preserve">Participating </w:t>
      </w:r>
      <w:r w:rsidR="00975622">
        <w:rPr>
          <w:lang w:val="en-SG"/>
        </w:rPr>
        <w:t>N</w:t>
      </w:r>
      <w:r w:rsidRPr="002E30C5">
        <w:rPr>
          <w:lang w:val="en-SG"/>
        </w:rPr>
        <w:t>odes (non-coordinator)</w:t>
      </w:r>
    </w:p>
    <w:p w14:paraId="14DF97AD" w14:textId="07703A0F" w:rsidR="002E30C5" w:rsidRDefault="002E30C5">
      <w:pPr>
        <w:spacing w:after="0" w:line="240" w:lineRule="auto"/>
        <w:rPr>
          <w:lang w:val="en-SG"/>
        </w:rPr>
      </w:pPr>
      <w:r>
        <w:rPr>
          <w:lang w:val="en-SG"/>
        </w:rPr>
        <w:t xml:space="preserve">Follow readme’s </w:t>
      </w:r>
      <w:r w:rsidRPr="002E30C5">
        <w:rPr>
          <w:lang w:val="en-SG"/>
        </w:rPr>
        <w:t>3. Steps for Participating nodes (non-coordinator)</w:t>
      </w:r>
    </w:p>
    <w:p w14:paraId="7E92AEDA" w14:textId="1F998435" w:rsidR="002E30C5" w:rsidRDefault="002E30C5">
      <w:pPr>
        <w:spacing w:after="0" w:line="240" w:lineRule="auto"/>
        <w:rPr>
          <w:lang w:val="en-SG"/>
        </w:rPr>
      </w:pPr>
    </w:p>
    <w:p w14:paraId="23D7B14A" w14:textId="77777777" w:rsidR="002E30C5" w:rsidRDefault="002E30C5">
      <w:pPr>
        <w:spacing w:after="0" w:line="240" w:lineRule="auto"/>
        <w:rPr>
          <w:lang w:val="en-SG"/>
        </w:rPr>
      </w:pPr>
      <w:r>
        <w:rPr>
          <w:lang w:val="en-SG"/>
        </w:rPr>
        <w:t>change the IP to the static IP that other nodes can communicate</w:t>
      </w:r>
    </w:p>
    <w:p w14:paraId="5F7197C1" w14:textId="673A4C91" w:rsidR="002E30C5" w:rsidRDefault="002E30C5">
      <w:pPr>
        <w:spacing w:after="0" w:line="240" w:lineRule="auto"/>
        <w:rPr>
          <w:lang w:val="en-SG"/>
        </w:rPr>
      </w:pPr>
      <w:proofErr w:type="spellStart"/>
      <w:r>
        <w:rPr>
          <w:lang w:val="en-SG"/>
        </w:rPr>
        <w:t>e.g</w:t>
      </w:r>
      <w:proofErr w:type="spellEnd"/>
      <w:r>
        <w:rPr>
          <w:lang w:val="en-SG"/>
        </w:rPr>
        <w:t xml:space="preserve">  from </w:t>
      </w:r>
      <w:r w:rsidRPr="00126F7D">
        <w:rPr>
          <w:lang w:val="en-SG"/>
        </w:rPr>
        <w:t>115.66.31.158</w:t>
      </w:r>
      <w:r>
        <w:rPr>
          <w:lang w:val="en-SG"/>
        </w:rPr>
        <w:t xml:space="preserve"> to </w:t>
      </w:r>
      <w:r w:rsidRPr="00416E95">
        <w:rPr>
          <w:lang w:val="en-SG"/>
        </w:rPr>
        <w:t>192.168.9.13</w:t>
      </w:r>
      <w:r>
        <w:rPr>
          <w:lang w:val="en-SG"/>
        </w:rPr>
        <w:t>7</w:t>
      </w:r>
    </w:p>
    <w:p w14:paraId="4A072BF7" w14:textId="567FF30B" w:rsidR="002E30C5" w:rsidRPr="002E30C5" w:rsidRDefault="002E30C5">
      <w:pPr>
        <w:pStyle w:val="HTMLPreformatted"/>
        <w:shd w:val="clear" w:color="auto" w:fill="F6F8FA"/>
        <w:rPr>
          <w:rFonts w:ascii="Consolas" w:hAnsi="Consolas"/>
          <w:color w:val="24292E"/>
          <w:lang w:val="en-SG"/>
        </w:rPr>
      </w:pPr>
      <w:r w:rsidRPr="002E30C5">
        <w:rPr>
          <w:rFonts w:ascii="Consolas" w:hAnsi="Consolas"/>
          <w:color w:val="24292E"/>
          <w:lang w:val="en-SG"/>
        </w:rPr>
        <w:t xml:space="preserve">prompt: </w:t>
      </w:r>
      <w:proofErr w:type="spellStart"/>
      <w:r w:rsidRPr="002E30C5">
        <w:rPr>
          <w:rFonts w:ascii="Consolas" w:hAnsi="Consolas"/>
          <w:color w:val="24292E"/>
          <w:lang w:val="en-SG"/>
        </w:rPr>
        <w:t>localIpAddress</w:t>
      </w:r>
      <w:proofErr w:type="spellEnd"/>
      <w:r w:rsidRPr="002E30C5">
        <w:rPr>
          <w:rFonts w:ascii="Consolas" w:hAnsi="Consolas"/>
          <w:color w:val="24292E"/>
          <w:lang w:val="en-SG"/>
        </w:rPr>
        <w:t>: (</w:t>
      </w:r>
      <w:r w:rsidRPr="00126F7D">
        <w:rPr>
          <w:lang w:val="en-SG"/>
        </w:rPr>
        <w:t>115.66.31.158</w:t>
      </w:r>
      <w:r w:rsidRPr="002E30C5">
        <w:rPr>
          <w:rFonts w:ascii="Consolas" w:hAnsi="Consolas"/>
          <w:color w:val="24292E"/>
          <w:lang w:val="en-SG"/>
        </w:rPr>
        <w:t>)</w:t>
      </w:r>
      <w:r>
        <w:rPr>
          <w:rFonts w:ascii="Consolas" w:hAnsi="Consolas"/>
          <w:color w:val="24292E"/>
          <w:lang w:val="en-SG"/>
        </w:rPr>
        <w:t xml:space="preserve"> </w:t>
      </w:r>
      <w:r w:rsidRPr="00975622">
        <w:rPr>
          <w:highlight w:val="yellow"/>
          <w:lang w:val="en-SG"/>
        </w:rPr>
        <w:t>192.168.9.137</w:t>
      </w:r>
    </w:p>
    <w:p w14:paraId="102E8617" w14:textId="77777777" w:rsidR="002E30C5" w:rsidRPr="002E30C5" w:rsidRDefault="002E30C5">
      <w:pPr>
        <w:pStyle w:val="HTMLPreformatted"/>
        <w:shd w:val="clear" w:color="auto" w:fill="F6F8FA"/>
        <w:rPr>
          <w:rFonts w:ascii="Consolas" w:hAnsi="Consolas"/>
          <w:color w:val="24292E"/>
          <w:lang w:val="en-SG"/>
        </w:rPr>
      </w:pPr>
      <w:r w:rsidRPr="002E30C5">
        <w:rPr>
          <w:rFonts w:ascii="Consolas" w:hAnsi="Consolas"/>
          <w:color w:val="24292E"/>
          <w:lang w:val="en-SG"/>
        </w:rPr>
        <w:t xml:space="preserve">prompt: </w:t>
      </w:r>
      <w:proofErr w:type="spellStart"/>
      <w:r w:rsidRPr="002E30C5">
        <w:rPr>
          <w:rFonts w:ascii="Consolas" w:hAnsi="Consolas"/>
          <w:color w:val="24292E"/>
          <w:lang w:val="en-SG"/>
        </w:rPr>
        <w:t>nodeName</w:t>
      </w:r>
      <w:proofErr w:type="spellEnd"/>
      <w:r w:rsidRPr="002E30C5">
        <w:rPr>
          <w:rFonts w:ascii="Consolas" w:hAnsi="Consolas"/>
          <w:color w:val="24292E"/>
          <w:lang w:val="en-SG"/>
        </w:rPr>
        <w:t xml:space="preserve">: </w:t>
      </w:r>
      <w:r w:rsidRPr="00975622">
        <w:rPr>
          <w:rFonts w:ascii="Consolas" w:hAnsi="Consolas"/>
          <w:color w:val="24292E"/>
          <w:highlight w:val="yellow"/>
          <w:lang w:val="en-SG"/>
        </w:rPr>
        <w:t>nx02</w:t>
      </w:r>
    </w:p>
    <w:p w14:paraId="21E6ADD6" w14:textId="58E6AF37" w:rsidR="002E30C5" w:rsidRDefault="002E30C5">
      <w:pPr>
        <w:spacing w:after="0" w:line="240" w:lineRule="auto"/>
        <w:rPr>
          <w:lang w:val="en-SG"/>
        </w:rPr>
      </w:pPr>
    </w:p>
    <w:p w14:paraId="54CCE883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Please select an option:</w:t>
      </w:r>
    </w:p>
    <w:p w14:paraId="5400DAA8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1) Raft</w:t>
      </w:r>
    </w:p>
    <w:p w14:paraId="3FD13C8B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2) </w:t>
      </w:r>
      <w:proofErr w:type="spellStart"/>
      <w:r w:rsidRPr="00975622">
        <w:rPr>
          <w:lang w:val="en-SG"/>
        </w:rPr>
        <w:t>QuorumChain</w:t>
      </w:r>
      <w:proofErr w:type="spellEnd"/>
    </w:p>
    <w:p w14:paraId="590C6E58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5) Kill all </w:t>
      </w:r>
      <w:proofErr w:type="spellStart"/>
      <w:r w:rsidRPr="00975622">
        <w:rPr>
          <w:lang w:val="en-SG"/>
        </w:rPr>
        <w:t>geth</w:t>
      </w:r>
      <w:proofErr w:type="spellEnd"/>
      <w:r w:rsidRPr="00975622">
        <w:rPr>
          <w:lang w:val="en-SG"/>
        </w:rPr>
        <w:t xml:space="preserve"> and constellation</w:t>
      </w:r>
    </w:p>
    <w:p w14:paraId="4CF21B9B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prompt: option:  5</w:t>
      </w:r>
    </w:p>
    <w:p w14:paraId="7F19E9E3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ERROR: </w:t>
      </w:r>
      <w:proofErr w:type="spellStart"/>
      <w:r w:rsidRPr="00975622">
        <w:rPr>
          <w:lang w:val="en-SG"/>
        </w:rPr>
        <w:t>geth</w:t>
      </w:r>
      <w:proofErr w:type="spellEnd"/>
      <w:r w:rsidRPr="00975622">
        <w:rPr>
          <w:lang w:val="en-SG"/>
        </w:rPr>
        <w:t>: no process found</w:t>
      </w:r>
    </w:p>
    <w:p w14:paraId="202EAED7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constellation-node: no process found</w:t>
      </w:r>
    </w:p>
    <w:p w14:paraId="39F62DDF" w14:textId="77777777" w:rsidR="00975622" w:rsidRPr="00975622" w:rsidRDefault="00975622">
      <w:pPr>
        <w:spacing w:after="0" w:line="240" w:lineRule="auto"/>
        <w:rPr>
          <w:lang w:val="en-SG"/>
        </w:rPr>
      </w:pPr>
    </w:p>
    <w:p w14:paraId="344A8D98" w14:textId="77777777" w:rsidR="00975622" w:rsidRPr="00975622" w:rsidRDefault="00975622">
      <w:pPr>
        <w:spacing w:after="0" w:line="240" w:lineRule="auto"/>
        <w:rPr>
          <w:lang w:val="en-SG"/>
        </w:rPr>
      </w:pPr>
      <w:proofErr w:type="spellStart"/>
      <w:r w:rsidRPr="00975622">
        <w:rPr>
          <w:lang w:val="en-SG"/>
        </w:rPr>
        <w:t>geth</w:t>
      </w:r>
      <w:proofErr w:type="spellEnd"/>
      <w:r w:rsidRPr="00975622">
        <w:rPr>
          <w:lang w:val="en-SG"/>
        </w:rPr>
        <w:t>: no process found</w:t>
      </w:r>
    </w:p>
    <w:p w14:paraId="2B26C1EF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constellation-node: no process found</w:t>
      </w:r>
    </w:p>
    <w:p w14:paraId="08EAACC5" w14:textId="77777777" w:rsidR="00975622" w:rsidRPr="00975622" w:rsidRDefault="00975622">
      <w:pPr>
        <w:spacing w:after="0" w:line="240" w:lineRule="auto"/>
        <w:rPr>
          <w:lang w:val="en-SG"/>
        </w:rPr>
      </w:pPr>
    </w:p>
    <w:p w14:paraId="2DF2A4DC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Please select an option:</w:t>
      </w:r>
    </w:p>
    <w:p w14:paraId="50AB549A" w14:textId="77777777" w:rsidR="00975622" w:rsidRPr="00975622" w:rsidRDefault="00975622">
      <w:pPr>
        <w:spacing w:after="0" w:line="240" w:lineRule="auto"/>
        <w:rPr>
          <w:lang w:val="en-SG"/>
        </w:rPr>
      </w:pPr>
      <w:r w:rsidRPr="008D4B0A">
        <w:rPr>
          <w:highlight w:val="yellow"/>
          <w:lang w:val="en-SG"/>
        </w:rPr>
        <w:t>1) Raft</w:t>
      </w:r>
    </w:p>
    <w:p w14:paraId="57D97920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2) </w:t>
      </w:r>
      <w:proofErr w:type="spellStart"/>
      <w:r w:rsidRPr="00975622">
        <w:rPr>
          <w:lang w:val="en-SG"/>
        </w:rPr>
        <w:t>QuorumChain</w:t>
      </w:r>
      <w:proofErr w:type="spellEnd"/>
    </w:p>
    <w:p w14:paraId="4D08B104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5) Kill all </w:t>
      </w:r>
      <w:proofErr w:type="spellStart"/>
      <w:r w:rsidRPr="00975622">
        <w:rPr>
          <w:lang w:val="en-SG"/>
        </w:rPr>
        <w:t>geth</w:t>
      </w:r>
      <w:proofErr w:type="spellEnd"/>
      <w:r w:rsidRPr="00975622">
        <w:rPr>
          <w:lang w:val="en-SG"/>
        </w:rPr>
        <w:t xml:space="preserve"> and constellation</w:t>
      </w:r>
    </w:p>
    <w:p w14:paraId="617BD1F9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prompt: option:  </w:t>
      </w:r>
      <w:r w:rsidRPr="008D4B0A">
        <w:rPr>
          <w:highlight w:val="yellow"/>
          <w:lang w:val="en-SG"/>
        </w:rPr>
        <w:t>1</w:t>
      </w:r>
    </w:p>
    <w:p w14:paraId="66333065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Please select an option below:</w:t>
      </w:r>
    </w:p>
    <w:p w14:paraId="54D484F5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----- Option 1 and 2 are for the initial setup of a raft network -----</w:t>
      </w:r>
    </w:p>
    <w:p w14:paraId="77FD84EA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1) Start a node as the setup coordinator [Ideally there should only be one coordinator]</w:t>
      </w:r>
    </w:p>
    <w:p w14:paraId="53E10403" w14:textId="77777777" w:rsidR="00975622" w:rsidRPr="00975622" w:rsidRDefault="00975622">
      <w:pPr>
        <w:spacing w:after="0" w:line="240" w:lineRule="auto"/>
        <w:rPr>
          <w:lang w:val="en-SG"/>
        </w:rPr>
      </w:pPr>
      <w:r w:rsidRPr="008D4B0A">
        <w:rPr>
          <w:highlight w:val="yellow"/>
          <w:lang w:val="en-SG"/>
        </w:rPr>
        <w:t>2) Start a node as a non-coordinator</w:t>
      </w:r>
    </w:p>
    <w:p w14:paraId="7A63BC6E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----- Option 3 is for joining a raft network post initial setup  -----</w:t>
      </w:r>
    </w:p>
    <w:p w14:paraId="5F40C3E4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3) Join a raft network if you were not part of the initial setup</w:t>
      </w:r>
    </w:p>
    <w:p w14:paraId="52A7EC73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4) TODO: Start whisper services and attach to already running node</w:t>
      </w:r>
    </w:p>
    <w:p w14:paraId="0F26E3D4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5) </w:t>
      </w:r>
      <w:proofErr w:type="spellStart"/>
      <w:r w:rsidRPr="00975622">
        <w:rPr>
          <w:lang w:val="en-SG"/>
        </w:rPr>
        <w:t>killall</w:t>
      </w:r>
      <w:proofErr w:type="spellEnd"/>
      <w:r w:rsidRPr="00975622">
        <w:rPr>
          <w:lang w:val="en-SG"/>
        </w:rPr>
        <w:t xml:space="preserve"> </w:t>
      </w:r>
      <w:proofErr w:type="spellStart"/>
      <w:r w:rsidRPr="00975622">
        <w:rPr>
          <w:lang w:val="en-SG"/>
        </w:rPr>
        <w:t>geth</w:t>
      </w:r>
      <w:proofErr w:type="spellEnd"/>
      <w:r w:rsidRPr="00975622">
        <w:rPr>
          <w:lang w:val="en-SG"/>
        </w:rPr>
        <w:t xml:space="preserve"> constellation-node</w:t>
      </w:r>
    </w:p>
    <w:p w14:paraId="61FEECA4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lastRenderedPageBreak/>
        <w:t>0) Quit</w:t>
      </w:r>
    </w:p>
    <w:p w14:paraId="0BC94B5D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prompt: option:  </w:t>
      </w:r>
      <w:r w:rsidRPr="008D4B0A">
        <w:rPr>
          <w:highlight w:val="yellow"/>
          <w:lang w:val="en-SG"/>
        </w:rPr>
        <w:t>2</w:t>
      </w:r>
    </w:p>
    <w:p w14:paraId="445CE4F5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Please select an option below:</w:t>
      </w:r>
    </w:p>
    <w:p w14:paraId="3AC8715B" w14:textId="77777777" w:rsidR="00975622" w:rsidRPr="00975622" w:rsidRDefault="00975622">
      <w:pPr>
        <w:spacing w:after="0" w:line="240" w:lineRule="auto"/>
        <w:rPr>
          <w:lang w:val="en-SG"/>
        </w:rPr>
      </w:pPr>
      <w:r w:rsidRPr="008D4B0A">
        <w:rPr>
          <w:highlight w:val="yellow"/>
          <w:lang w:val="en-SG"/>
        </w:rPr>
        <w:t>1) Clear all files/configuration and start from scratch[WARNING: this clears everything]</w:t>
      </w:r>
    </w:p>
    <w:p w14:paraId="36B18E8B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2) Keep old files/configuration intact and start the node + whisper services</w:t>
      </w:r>
    </w:p>
    <w:p w14:paraId="54B64635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prompt: option:  </w:t>
      </w:r>
      <w:r w:rsidRPr="008D4B0A">
        <w:rPr>
          <w:highlight w:val="yellow"/>
          <w:lang w:val="en-SG"/>
        </w:rPr>
        <w:t>1</w:t>
      </w:r>
    </w:p>
    <w:p w14:paraId="6FB045AE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In order to join the network, please enter the </w:t>
      </w:r>
      <w:proofErr w:type="spellStart"/>
      <w:r w:rsidRPr="00975622">
        <w:rPr>
          <w:lang w:val="en-SG"/>
        </w:rPr>
        <w:t>ip</w:t>
      </w:r>
      <w:proofErr w:type="spellEnd"/>
      <w:r w:rsidRPr="00975622">
        <w:rPr>
          <w:lang w:val="en-SG"/>
        </w:rPr>
        <w:t xml:space="preserve"> address of the coordinating node</w:t>
      </w:r>
    </w:p>
    <w:p w14:paraId="586E09AA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prompt: </w:t>
      </w:r>
      <w:proofErr w:type="spellStart"/>
      <w:r w:rsidRPr="00975622">
        <w:rPr>
          <w:lang w:val="en-SG"/>
        </w:rPr>
        <w:t>ipAddress</w:t>
      </w:r>
      <w:proofErr w:type="spellEnd"/>
      <w:r w:rsidRPr="00975622">
        <w:rPr>
          <w:lang w:val="en-SG"/>
        </w:rPr>
        <w:t xml:space="preserve">:  </w:t>
      </w:r>
      <w:r w:rsidRPr="008D4B0A">
        <w:rPr>
          <w:highlight w:val="yellow"/>
          <w:lang w:val="en-SG"/>
        </w:rPr>
        <w:t>192.168.9.136</w:t>
      </w:r>
    </w:p>
    <w:p w14:paraId="10759681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Starting new node...</w:t>
      </w:r>
    </w:p>
    <w:p w14:paraId="0A1B7AE1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Account: 0x4a96d31bfe8d4e797ba60cb9994fb18220354263</w:t>
      </w:r>
    </w:p>
    <w:p w14:paraId="5B45BD10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Generating node key</w:t>
      </w:r>
    </w:p>
    <w:p w14:paraId="1D72F8EA" w14:textId="77777777" w:rsidR="00975622" w:rsidRPr="00975622" w:rsidRDefault="00975622">
      <w:pPr>
        <w:spacing w:after="0" w:line="240" w:lineRule="auto"/>
        <w:rPr>
          <w:lang w:val="en-SG"/>
        </w:rPr>
      </w:pPr>
    </w:p>
    <w:p w14:paraId="5EC3E446" w14:textId="77777777" w:rsidR="00975622" w:rsidRPr="00975622" w:rsidRDefault="00975622">
      <w:pPr>
        <w:spacing w:after="0" w:line="240" w:lineRule="auto"/>
        <w:rPr>
          <w:lang w:val="en-SG"/>
        </w:rPr>
      </w:pPr>
      <w:proofErr w:type="spellStart"/>
      <w:r w:rsidRPr="00975622">
        <w:rPr>
          <w:lang w:val="en-SG"/>
        </w:rPr>
        <w:t>enode</w:t>
      </w:r>
      <w:proofErr w:type="spellEnd"/>
      <w:r w:rsidRPr="00975622">
        <w:rPr>
          <w:lang w:val="en-SG"/>
        </w:rPr>
        <w:t>: enode://63d0c71de52c59540150542b4e5db1353e4fe43ebfcc1c19fb7b4889ff75788842a410e389afcbb047e6ca7fcc7405df4737b9b58c7d89f57589c0810d6ce9b9@192.168.9.137:20000</w:t>
      </w:r>
    </w:p>
    <w:p w14:paraId="1C194545" w14:textId="77777777" w:rsidR="00975622" w:rsidRPr="00975622" w:rsidRDefault="00975622">
      <w:pPr>
        <w:spacing w:after="0" w:line="240" w:lineRule="auto"/>
        <w:rPr>
          <w:lang w:val="en-SG"/>
        </w:rPr>
      </w:pPr>
    </w:p>
    <w:p w14:paraId="10833ADE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Joining communication network...</w:t>
      </w:r>
    </w:p>
    <w:p w14:paraId="1575FF1D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RPC connection established, Node started</w:t>
      </w:r>
    </w:p>
    <w:p w14:paraId="6AC8B24E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true</w:t>
      </w:r>
    </w:p>
    <w:p w14:paraId="306D5213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Communication network joined</w:t>
      </w:r>
    </w:p>
    <w:p w14:paraId="6CF26091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Requesting network membership. This will block until the other node responds</w:t>
      </w:r>
    </w:p>
    <w:p w14:paraId="296F8753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Network membership: ACCEPTED</w:t>
      </w:r>
    </w:p>
    <w:p w14:paraId="36A73D51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Requesting genesis block config. This will block until the other node is online</w:t>
      </w:r>
    </w:p>
    <w:p w14:paraId="48E80ED0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received genesis config</w:t>
      </w:r>
    </w:p>
    <w:p w14:paraId="098D18DC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Requesting static nodes file. This will block until the other node is online</w:t>
      </w:r>
    </w:p>
    <w:p w14:paraId="04FF547E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received static nodes file</w:t>
      </w:r>
    </w:p>
    <w:p w14:paraId="52590B76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RPC connection established, Node started</w:t>
      </w:r>
    </w:p>
    <w:p w14:paraId="3D1995B8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[*] New node started</w:t>
      </w:r>
    </w:p>
    <w:p w14:paraId="1991843F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Please select an option below:</w:t>
      </w:r>
    </w:p>
    <w:p w14:paraId="7E8B148A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----- Option 1 and 2 are for the initial setup of a raft network -----</w:t>
      </w:r>
    </w:p>
    <w:p w14:paraId="389FE00E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1) Start a node as the setup coordinator [Ideally there should only be one coordinator]</w:t>
      </w:r>
    </w:p>
    <w:p w14:paraId="68633E8B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2) Start a node as a non-coordinator</w:t>
      </w:r>
    </w:p>
    <w:p w14:paraId="426342F2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----- Option 3 is for joining a raft network post initial setup  -----</w:t>
      </w:r>
    </w:p>
    <w:p w14:paraId="750C1FB1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3) Join a raft network if you were not part of the initial setup</w:t>
      </w:r>
    </w:p>
    <w:p w14:paraId="6D28CB13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4) TODO: Start whisper services and attach to already running node</w:t>
      </w:r>
    </w:p>
    <w:p w14:paraId="510388D2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 xml:space="preserve">5) </w:t>
      </w:r>
      <w:proofErr w:type="spellStart"/>
      <w:r w:rsidRPr="00975622">
        <w:rPr>
          <w:lang w:val="en-SG"/>
        </w:rPr>
        <w:t>killall</w:t>
      </w:r>
      <w:proofErr w:type="spellEnd"/>
      <w:r w:rsidRPr="00975622">
        <w:rPr>
          <w:lang w:val="en-SG"/>
        </w:rPr>
        <w:t xml:space="preserve"> </w:t>
      </w:r>
      <w:proofErr w:type="spellStart"/>
      <w:r w:rsidRPr="00975622">
        <w:rPr>
          <w:lang w:val="en-SG"/>
        </w:rPr>
        <w:t>geth</w:t>
      </w:r>
      <w:proofErr w:type="spellEnd"/>
      <w:r w:rsidRPr="00975622">
        <w:rPr>
          <w:lang w:val="en-SG"/>
        </w:rPr>
        <w:t xml:space="preserve"> constellation-node</w:t>
      </w:r>
    </w:p>
    <w:p w14:paraId="0FA4AFF1" w14:textId="77777777" w:rsidR="00975622" w:rsidRP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0) Quit</w:t>
      </w:r>
    </w:p>
    <w:p w14:paraId="24DCB550" w14:textId="3EA6F648" w:rsidR="00975622" w:rsidRDefault="00975622">
      <w:pPr>
        <w:spacing w:after="0" w:line="240" w:lineRule="auto"/>
        <w:rPr>
          <w:lang w:val="en-SG"/>
        </w:rPr>
      </w:pPr>
      <w:r w:rsidRPr="00975622">
        <w:rPr>
          <w:lang w:val="en-SG"/>
        </w:rPr>
        <w:t>prompt:</w:t>
      </w:r>
    </w:p>
    <w:p w14:paraId="109B8FF1" w14:textId="0653CBD7" w:rsidR="00E66563" w:rsidRDefault="00E66563">
      <w:pPr>
        <w:spacing w:after="0" w:line="240" w:lineRule="auto"/>
        <w:rPr>
          <w:lang w:val="en-SG"/>
        </w:rPr>
      </w:pPr>
    </w:p>
    <w:p w14:paraId="3844C250" w14:textId="0E6B51EA" w:rsidR="008D4B0A" w:rsidRDefault="008D4B0A">
      <w:pPr>
        <w:spacing w:after="0" w:line="240" w:lineRule="auto"/>
        <w:rPr>
          <w:ins w:id="463" w:author="Sebastian Ma Lik Keung" w:date="2018-05-21T10:22:00Z"/>
          <w:lang w:val="en-SG"/>
        </w:rPr>
      </w:pPr>
      <w:r>
        <w:rPr>
          <w:lang w:val="en-SG"/>
        </w:rPr>
        <w:t>Return to “</w:t>
      </w:r>
      <w:r w:rsidRPr="00E010BE">
        <w:rPr>
          <w:lang w:val="en-SG"/>
        </w:rPr>
        <w:t>Configure coordinating node</w:t>
      </w:r>
      <w:r>
        <w:rPr>
          <w:lang w:val="en-SG"/>
        </w:rPr>
        <w:t xml:space="preserve"> – Part 2” above.</w:t>
      </w:r>
    </w:p>
    <w:p w14:paraId="46322D70" w14:textId="74CBDE21" w:rsidR="00E62F0A" w:rsidRDefault="00E62F0A">
      <w:pPr>
        <w:spacing w:after="0" w:line="240" w:lineRule="auto"/>
        <w:rPr>
          <w:ins w:id="464" w:author="Sebastian Ma Lik Keung" w:date="2018-05-21T10:22:00Z"/>
          <w:lang w:val="en-SG"/>
        </w:rPr>
      </w:pPr>
    </w:p>
    <w:p w14:paraId="4C15A0AF" w14:textId="455D3123" w:rsidR="00E62F0A" w:rsidRDefault="00E62F0A">
      <w:pPr>
        <w:spacing w:after="0" w:line="240" w:lineRule="auto"/>
        <w:rPr>
          <w:ins w:id="465" w:author="Sebastian Ma Lik Keung" w:date="2018-05-21T10:22:00Z"/>
          <w:lang w:val="en-SG"/>
        </w:rPr>
      </w:pPr>
      <w:ins w:id="466" w:author="Sebastian Ma Lik Keung" w:date="2018-05-21T10:22:00Z">
        <w:r>
          <w:rPr>
            <w:lang w:val="en-SG"/>
          </w:rPr>
          <w:t>After you are done above,</w:t>
        </w:r>
      </w:ins>
      <w:ins w:id="467" w:author="Sebastian Ma Lik Keung" w:date="2018-05-21T10:28:00Z">
        <w:r w:rsidR="000D4DA2">
          <w:rPr>
            <w:lang w:val="en-SG"/>
          </w:rPr>
          <w:t xml:space="preserve"> you can do the following:</w:t>
        </w:r>
      </w:ins>
    </w:p>
    <w:p w14:paraId="280C7EF8" w14:textId="77777777" w:rsidR="00E62F0A" w:rsidRDefault="00E62F0A">
      <w:pPr>
        <w:spacing w:after="0" w:line="240" w:lineRule="auto"/>
        <w:rPr>
          <w:ins w:id="468" w:author="Sebastian Ma Lik Keung" w:date="2018-05-21T10:22:00Z"/>
          <w:lang w:val="en-SG"/>
        </w:rPr>
      </w:pPr>
    </w:p>
    <w:p w14:paraId="52EC2812" w14:textId="77777777" w:rsidR="00E62F0A" w:rsidRPr="00E66563" w:rsidRDefault="00E62F0A">
      <w:pPr>
        <w:spacing w:after="0" w:line="240" w:lineRule="auto"/>
        <w:rPr>
          <w:ins w:id="469" w:author="Sebastian Ma Lik Keung" w:date="2018-05-21T10:22:00Z"/>
          <w:lang w:val="en-SG"/>
        </w:rPr>
      </w:pPr>
      <w:ins w:id="470" w:author="Sebastian Ma Lik Keung" w:date="2018-05-21T10:22:00Z">
        <w:r w:rsidRPr="00E66563">
          <w:rPr>
            <w:lang w:val="en-SG"/>
          </w:rPr>
          <w:t>4) TODO: Start whisper services and attach to already running node</w:t>
        </w:r>
      </w:ins>
    </w:p>
    <w:p w14:paraId="48CA2B02" w14:textId="77777777" w:rsidR="00E62F0A" w:rsidRPr="00E66563" w:rsidRDefault="00E62F0A">
      <w:pPr>
        <w:spacing w:after="0" w:line="240" w:lineRule="auto"/>
        <w:rPr>
          <w:ins w:id="471" w:author="Sebastian Ma Lik Keung" w:date="2018-05-21T10:22:00Z"/>
          <w:lang w:val="en-SG"/>
        </w:rPr>
      </w:pPr>
      <w:ins w:id="472" w:author="Sebastian Ma Lik Keung" w:date="2018-05-21T10:22:00Z">
        <w:r w:rsidRPr="00E66563">
          <w:rPr>
            <w:lang w:val="en-SG"/>
          </w:rPr>
          <w:t xml:space="preserve">5) </w:t>
        </w:r>
        <w:proofErr w:type="spellStart"/>
        <w:r w:rsidRPr="00E66563">
          <w:rPr>
            <w:lang w:val="en-SG"/>
          </w:rPr>
          <w:t>killall</w:t>
        </w:r>
        <w:proofErr w:type="spellEnd"/>
        <w:r w:rsidRPr="00E66563">
          <w:rPr>
            <w:lang w:val="en-SG"/>
          </w:rPr>
          <w:t xml:space="preserve"> </w:t>
        </w:r>
        <w:proofErr w:type="spellStart"/>
        <w:r w:rsidRPr="00E66563">
          <w:rPr>
            <w:lang w:val="en-SG"/>
          </w:rPr>
          <w:t>geth</w:t>
        </w:r>
        <w:proofErr w:type="spellEnd"/>
        <w:r w:rsidRPr="00E66563">
          <w:rPr>
            <w:lang w:val="en-SG"/>
          </w:rPr>
          <w:t xml:space="preserve"> constellation-node</w:t>
        </w:r>
      </w:ins>
    </w:p>
    <w:p w14:paraId="0EE0B7DB" w14:textId="77777777" w:rsidR="00E62F0A" w:rsidRPr="00E66563" w:rsidRDefault="00E62F0A">
      <w:pPr>
        <w:spacing w:after="0" w:line="240" w:lineRule="auto"/>
        <w:rPr>
          <w:ins w:id="473" w:author="Sebastian Ma Lik Keung" w:date="2018-05-21T10:22:00Z"/>
          <w:lang w:val="en-SG"/>
        </w:rPr>
      </w:pPr>
      <w:ins w:id="474" w:author="Sebastian Ma Lik Keung" w:date="2018-05-21T10:22:00Z">
        <w:r w:rsidRPr="00E66563">
          <w:rPr>
            <w:lang w:val="en-SG"/>
          </w:rPr>
          <w:t>0) Quit</w:t>
        </w:r>
      </w:ins>
    </w:p>
    <w:p w14:paraId="5DFA1503" w14:textId="5E0456CC" w:rsidR="00E62F0A" w:rsidRDefault="00E62F0A">
      <w:pPr>
        <w:spacing w:after="0" w:line="240" w:lineRule="auto"/>
        <w:rPr>
          <w:ins w:id="475" w:author="Sebastian Ma Lik Keung" w:date="2018-05-21T10:22:00Z"/>
          <w:lang w:val="en-SG"/>
        </w:rPr>
      </w:pPr>
      <w:ins w:id="476" w:author="Sebastian Ma Lik Keung" w:date="2018-05-21T10:22:00Z">
        <w:r w:rsidRPr="00E66563">
          <w:rPr>
            <w:lang w:val="en-SG"/>
          </w:rPr>
          <w:t>prompt:</w:t>
        </w:r>
      </w:ins>
    </w:p>
    <w:p w14:paraId="5E0506BB" w14:textId="77777777" w:rsidR="00E62F0A" w:rsidRDefault="00E62F0A">
      <w:pPr>
        <w:spacing w:after="0" w:line="240" w:lineRule="auto"/>
        <w:rPr>
          <w:ins w:id="477" w:author="Sebastian Ma Lik Keung" w:date="2018-05-21T10:22:00Z"/>
          <w:lang w:val="en-SG"/>
        </w:rPr>
      </w:pPr>
    </w:p>
    <w:p w14:paraId="01E00A54" w14:textId="77777777" w:rsidR="00E62F0A" w:rsidRDefault="00E62F0A">
      <w:pPr>
        <w:spacing w:after="0" w:line="240" w:lineRule="auto"/>
        <w:rPr>
          <w:ins w:id="478" w:author="Sebastian Ma Lik Keung" w:date="2018-05-21T10:22:00Z"/>
          <w:lang w:val="en-SG"/>
        </w:rPr>
      </w:pPr>
      <w:ins w:id="479" w:author="Sebastian Ma Lik Keung" w:date="2018-05-21T10:22:00Z">
        <w:r>
          <w:rPr>
            <w:lang w:val="en-SG"/>
          </w:rPr>
          <w:t xml:space="preserve">You can enter “5” to kill all </w:t>
        </w:r>
        <w:proofErr w:type="spellStart"/>
        <w:r w:rsidRPr="00144D4C">
          <w:rPr>
            <w:i/>
            <w:lang w:val="en-SG"/>
          </w:rPr>
          <w:t>geth</w:t>
        </w:r>
        <w:proofErr w:type="spellEnd"/>
        <w:r>
          <w:rPr>
            <w:lang w:val="en-SG"/>
          </w:rPr>
          <w:t xml:space="preserve"> and </w:t>
        </w:r>
        <w:r w:rsidRPr="00144D4C">
          <w:rPr>
            <w:i/>
            <w:lang w:val="en-SG"/>
          </w:rPr>
          <w:t>constellation-node</w:t>
        </w:r>
        <w:r>
          <w:rPr>
            <w:lang w:val="en-SG"/>
          </w:rPr>
          <w:t xml:space="preserve"> processes before you “0” to Quit.</w:t>
        </w:r>
      </w:ins>
    </w:p>
    <w:p w14:paraId="0AF8FC8E" w14:textId="77777777" w:rsidR="00E62F0A" w:rsidRDefault="00E62F0A">
      <w:pPr>
        <w:spacing w:after="0" w:line="240" w:lineRule="auto"/>
        <w:rPr>
          <w:ins w:id="480" w:author="Sebastian Ma Lik Keung" w:date="2018-05-21T10:22:00Z"/>
          <w:lang w:val="en-SG"/>
        </w:rPr>
      </w:pPr>
      <w:ins w:id="481" w:author="Sebastian Ma Lik Keung" w:date="2018-05-21T10:22:00Z">
        <w:r>
          <w:rPr>
            <w:lang w:val="en-SG"/>
          </w:rPr>
          <w:t xml:space="preserve">If you leave the processes running, you can kill them later using </w:t>
        </w:r>
      </w:ins>
    </w:p>
    <w:p w14:paraId="166F9D24" w14:textId="0CFD845F" w:rsidR="00E62F0A" w:rsidRDefault="00E62F0A">
      <w:pPr>
        <w:spacing w:after="0" w:line="240" w:lineRule="auto"/>
        <w:rPr>
          <w:lang w:val="en-SG"/>
        </w:rPr>
      </w:pPr>
      <w:ins w:id="482" w:author="Sebastian Ma Lik Keung" w:date="2018-05-21T10:22:00Z">
        <w:r>
          <w:rPr>
            <w:lang w:val="en-SG"/>
          </w:rPr>
          <w:t xml:space="preserve">    </w:t>
        </w:r>
        <w:proofErr w:type="spellStart"/>
        <w:r w:rsidRPr="00144D4C">
          <w:rPr>
            <w:i/>
            <w:lang w:val="en-SG"/>
          </w:rPr>
          <w:t>ubin</w:t>
        </w:r>
        <w:proofErr w:type="spellEnd"/>
        <w:r w:rsidRPr="00144D4C">
          <w:rPr>
            <w:i/>
            <w:lang w:val="en-SG"/>
          </w:rPr>
          <w:t>-quorum-setup/binaries/setup/ cleanup_process.sh</w:t>
        </w:r>
      </w:ins>
    </w:p>
    <w:p w14:paraId="6E8C6829" w14:textId="600194C1" w:rsidR="00E62F0A" w:rsidRDefault="00E62F0A">
      <w:pPr>
        <w:spacing w:after="0" w:line="240" w:lineRule="auto"/>
        <w:rPr>
          <w:ins w:id="483" w:author="Sebastian Ma Lik Keung" w:date="2018-05-21T10:23:00Z"/>
          <w:lang w:val="en-SG"/>
        </w:rPr>
        <w:pPrChange w:id="484" w:author="Sebastian Ma Lik Keung" w:date="2018-05-24T13:47:00Z">
          <w:pPr/>
        </w:pPrChange>
      </w:pPr>
    </w:p>
    <w:p w14:paraId="57BFAA48" w14:textId="625EEBE4" w:rsidR="00281595" w:rsidRDefault="00281595">
      <w:pPr>
        <w:spacing w:after="0" w:line="240" w:lineRule="auto"/>
        <w:rPr>
          <w:ins w:id="485" w:author="Sebastian Ma Lik Keung" w:date="2018-05-21T10:22:00Z"/>
          <w:lang w:val="en-SG"/>
        </w:rPr>
        <w:pPrChange w:id="486" w:author="Sebastian Ma Lik Keung" w:date="2018-05-24T13:47:00Z">
          <w:pPr/>
        </w:pPrChange>
      </w:pPr>
      <w:del w:id="487" w:author="Sebastian Ma Lik Keung" w:date="2018-05-21T10:23:00Z">
        <w:r w:rsidDel="00E62F0A">
          <w:rPr>
            <w:lang w:val="en-SG"/>
          </w:rPr>
          <w:br w:type="page"/>
        </w:r>
      </w:del>
    </w:p>
    <w:p w14:paraId="62E53691" w14:textId="3B026731" w:rsidR="00E62F0A" w:rsidDel="00E62F0A" w:rsidRDefault="00E62F0A">
      <w:pPr>
        <w:spacing w:after="0" w:line="240" w:lineRule="auto"/>
        <w:rPr>
          <w:del w:id="488" w:author="Sebastian Ma Lik Keung" w:date="2018-05-21T10:23:00Z"/>
          <w:lang w:val="en-SG"/>
        </w:rPr>
        <w:pPrChange w:id="489" w:author="Sebastian Ma Lik Keung" w:date="2018-05-24T13:47:00Z">
          <w:pPr/>
        </w:pPrChange>
      </w:pPr>
    </w:p>
    <w:p w14:paraId="3B46882E" w14:textId="663D8D34" w:rsidR="008D4B0A" w:rsidDel="00E62F0A" w:rsidRDefault="008D4B0A">
      <w:pPr>
        <w:spacing w:after="0" w:line="240" w:lineRule="auto"/>
        <w:rPr>
          <w:del w:id="490" w:author="Sebastian Ma Lik Keung" w:date="2018-05-21T10:23:00Z"/>
          <w:lang w:val="en-SG"/>
        </w:rPr>
      </w:pPr>
    </w:p>
    <w:p w14:paraId="64A92B85" w14:textId="61E5DD58" w:rsidR="009D73D9" w:rsidRDefault="009D73D9">
      <w:pPr>
        <w:pStyle w:val="Heading1"/>
        <w:spacing w:line="240" w:lineRule="auto"/>
        <w:rPr>
          <w:lang w:val="en-SG"/>
        </w:rPr>
        <w:pPrChange w:id="491" w:author="Sebastian Ma Lik Keung" w:date="2018-05-24T13:47:00Z">
          <w:pPr>
            <w:pStyle w:val="Heading1"/>
          </w:pPr>
        </w:pPrChange>
      </w:pPr>
      <w:r>
        <w:rPr>
          <w:lang w:val="en-SG"/>
        </w:rPr>
        <w:t>3 Quorum nodes up and running for now</w:t>
      </w:r>
    </w:p>
    <w:p w14:paraId="5AE62588" w14:textId="1C958E7A" w:rsidR="009D73D9" w:rsidRDefault="009D73D9">
      <w:pPr>
        <w:spacing w:after="0" w:line="240" w:lineRule="auto"/>
        <w:rPr>
          <w:lang w:val="en-SG"/>
        </w:rPr>
      </w:pPr>
    </w:p>
    <w:p w14:paraId="30879DDC" w14:textId="37DB9068" w:rsidR="009D73D9" w:rsidRDefault="009D73D9">
      <w:pPr>
        <w:spacing w:after="0" w:line="240" w:lineRule="auto"/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7D3FCA68" wp14:editId="482BEDD2">
            <wp:extent cx="541972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892" cy="577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3A72" w14:textId="77777777" w:rsidR="009D73D9" w:rsidRDefault="009D73D9">
      <w:pPr>
        <w:spacing w:after="0" w:line="240" w:lineRule="auto"/>
        <w:rPr>
          <w:lang w:val="en-SG"/>
        </w:rPr>
      </w:pPr>
    </w:p>
    <w:p w14:paraId="506BDC5C" w14:textId="1FE71D9F" w:rsidR="00E66563" w:rsidRPr="00CC2FFA" w:rsidRDefault="00E66563">
      <w:pPr>
        <w:pStyle w:val="Heading2"/>
        <w:spacing w:line="240" w:lineRule="auto"/>
        <w:rPr>
          <w:lang w:val="en-SG"/>
          <w:rPrChange w:id="492" w:author="Sebastian Ma Lik Keung" w:date="2018-05-17T10:22:00Z">
            <w:rPr/>
          </w:rPrChange>
        </w:rPr>
        <w:pPrChange w:id="493" w:author="Sebastian Ma Lik Keung" w:date="2018-05-24T13:47:00Z">
          <w:pPr>
            <w:pStyle w:val="Heading2"/>
          </w:pPr>
        </w:pPrChange>
      </w:pPr>
      <w:r w:rsidRPr="00CC2FFA">
        <w:rPr>
          <w:lang w:val="en-SG"/>
          <w:rPrChange w:id="494" w:author="Sebastian Ma Lik Keung" w:date="2018-05-17T10:22:00Z">
            <w:rPr/>
          </w:rPrChange>
        </w:rPr>
        <w:t>Verify Coordinating Node</w:t>
      </w:r>
    </w:p>
    <w:p w14:paraId="65FDB32E" w14:textId="11C2DE22" w:rsidR="00AE77D8" w:rsidRDefault="00AE77D8">
      <w:pPr>
        <w:spacing w:after="0" w:line="240" w:lineRule="auto"/>
        <w:rPr>
          <w:lang w:val="en-SG"/>
        </w:rPr>
      </w:pPr>
      <w:r>
        <w:rPr>
          <w:lang w:val="en-SG"/>
        </w:rPr>
        <w:t xml:space="preserve">If you are in screen session, Ctrl-A-D out to shell and attach to quorum </w:t>
      </w:r>
      <w:proofErr w:type="spellStart"/>
      <w:r>
        <w:rPr>
          <w:lang w:val="en-SG"/>
        </w:rPr>
        <w:t>geth</w:t>
      </w:r>
      <w:proofErr w:type="spellEnd"/>
      <w:r>
        <w:rPr>
          <w:lang w:val="en-SG"/>
        </w:rPr>
        <w:t xml:space="preserve"> node:</w:t>
      </w:r>
    </w:p>
    <w:p w14:paraId="7BD0878E" w14:textId="77777777" w:rsidR="00AE77D8" w:rsidRDefault="00AE77D8">
      <w:pPr>
        <w:spacing w:after="0" w:line="240" w:lineRule="auto"/>
        <w:rPr>
          <w:lang w:val="en-SG"/>
        </w:rPr>
      </w:pPr>
    </w:p>
    <w:p w14:paraId="2CAA66D5" w14:textId="6F3882C5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sebtno@ubuntu:~/ubin/ubin-quorum-setup/binaries/QuorumNetworkManager$ ./attachToLocalQuorumNode.sh</w:t>
      </w:r>
    </w:p>
    <w:p w14:paraId="2037D40B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 xml:space="preserve">Welcome to the </w:t>
      </w:r>
      <w:proofErr w:type="spellStart"/>
      <w:r w:rsidRPr="00E66563">
        <w:rPr>
          <w:lang w:val="en-SG"/>
        </w:rPr>
        <w:t>Geth</w:t>
      </w:r>
      <w:proofErr w:type="spellEnd"/>
      <w:r w:rsidRPr="00E66563">
        <w:rPr>
          <w:lang w:val="en-SG"/>
        </w:rPr>
        <w:t xml:space="preserve"> JavaScript console!</w:t>
      </w:r>
    </w:p>
    <w:p w14:paraId="18CE7B99" w14:textId="77777777" w:rsidR="00E66563" w:rsidRPr="00E66563" w:rsidRDefault="00E66563">
      <w:pPr>
        <w:spacing w:after="0" w:line="240" w:lineRule="auto"/>
        <w:rPr>
          <w:lang w:val="en-SG"/>
        </w:rPr>
      </w:pPr>
    </w:p>
    <w:p w14:paraId="446848A4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 xml:space="preserve">instance: </w:t>
      </w:r>
      <w:proofErr w:type="spellStart"/>
      <w:r w:rsidRPr="00E66563">
        <w:rPr>
          <w:lang w:val="en-SG"/>
        </w:rPr>
        <w:t>Geth</w:t>
      </w:r>
      <w:proofErr w:type="spellEnd"/>
      <w:r w:rsidRPr="00E66563">
        <w:rPr>
          <w:lang w:val="en-SG"/>
        </w:rPr>
        <w:t>/v1.5.0-unstable-f4adbc2e/</w:t>
      </w:r>
      <w:proofErr w:type="spellStart"/>
      <w:r w:rsidRPr="00E66563">
        <w:rPr>
          <w:lang w:val="en-SG"/>
        </w:rPr>
        <w:t>linux</w:t>
      </w:r>
      <w:proofErr w:type="spellEnd"/>
      <w:r w:rsidRPr="00E66563">
        <w:rPr>
          <w:lang w:val="en-SG"/>
        </w:rPr>
        <w:t>/go1.7.3</w:t>
      </w:r>
    </w:p>
    <w:p w14:paraId="6FB78DEC" w14:textId="77777777" w:rsidR="00E66563" w:rsidRPr="00E66563" w:rsidRDefault="00E66563">
      <w:pPr>
        <w:spacing w:after="0" w:line="240" w:lineRule="auto"/>
        <w:rPr>
          <w:lang w:val="en-SG"/>
        </w:rPr>
      </w:pPr>
      <w:proofErr w:type="spellStart"/>
      <w:r w:rsidRPr="00E66563">
        <w:rPr>
          <w:lang w:val="en-SG"/>
        </w:rPr>
        <w:t>coinbase</w:t>
      </w:r>
      <w:proofErr w:type="spellEnd"/>
      <w:r w:rsidRPr="00E66563">
        <w:rPr>
          <w:lang w:val="en-SG"/>
        </w:rPr>
        <w:t>: 0x178651dfebe721845ec7abf2b79003ba9a5dcb91</w:t>
      </w:r>
    </w:p>
    <w:p w14:paraId="6FCC8879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at block: 0 (Wed, 31 Dec 1969 16:00:00 PST)</w:t>
      </w:r>
    </w:p>
    <w:p w14:paraId="149C7FF9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 xml:space="preserve"> </w:t>
      </w:r>
      <w:proofErr w:type="spellStart"/>
      <w:r w:rsidRPr="00E66563">
        <w:rPr>
          <w:lang w:val="en-SG"/>
        </w:rPr>
        <w:t>datadir</w:t>
      </w:r>
      <w:proofErr w:type="spellEnd"/>
      <w:r w:rsidRPr="00E66563">
        <w:rPr>
          <w:lang w:val="en-SG"/>
        </w:rPr>
        <w:t>: /home/sebtno/ubin/ubin-quorum-setup/binaries/QuorumNetworkManager/Blockchain</w:t>
      </w:r>
    </w:p>
    <w:p w14:paraId="52E62A3B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lastRenderedPageBreak/>
        <w:t xml:space="preserve"> modules: admin:1.0 debug:1.0 eth:1.0 net:1.0 personal:1.0 quorum:1.0 raft:1.0 rpc:1.0 shh:1.0 txpool:1.0 web3:1.0 zsl:1.0</w:t>
      </w:r>
    </w:p>
    <w:p w14:paraId="62EEEACE" w14:textId="77777777" w:rsidR="00E66563" w:rsidRPr="00E66563" w:rsidRDefault="00E66563">
      <w:pPr>
        <w:spacing w:after="0" w:line="240" w:lineRule="auto"/>
        <w:rPr>
          <w:lang w:val="en-SG"/>
        </w:rPr>
      </w:pPr>
    </w:p>
    <w:p w14:paraId="02B2C4B8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&gt; raft</w:t>
      </w:r>
    </w:p>
    <w:p w14:paraId="1F317F31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{</w:t>
      </w:r>
    </w:p>
    <w:p w14:paraId="48E9450F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 xml:space="preserve">  role: "</w:t>
      </w:r>
      <w:r w:rsidRPr="008D4B0A">
        <w:rPr>
          <w:highlight w:val="yellow"/>
          <w:lang w:val="en-SG"/>
        </w:rPr>
        <w:t>minter</w:t>
      </w:r>
      <w:r w:rsidRPr="00E66563">
        <w:rPr>
          <w:lang w:val="en-SG"/>
        </w:rPr>
        <w:t>",</w:t>
      </w:r>
    </w:p>
    <w:p w14:paraId="380B1B27" w14:textId="77777777" w:rsidR="00E66563" w:rsidRP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 xml:space="preserve">  </w:t>
      </w:r>
      <w:proofErr w:type="spellStart"/>
      <w:r w:rsidRPr="00E66563">
        <w:rPr>
          <w:lang w:val="en-SG"/>
        </w:rPr>
        <w:t>getRole</w:t>
      </w:r>
      <w:proofErr w:type="spellEnd"/>
      <w:r w:rsidRPr="00E66563">
        <w:rPr>
          <w:lang w:val="en-SG"/>
        </w:rPr>
        <w:t>: function(</w:t>
      </w:r>
      <w:proofErr w:type="spellStart"/>
      <w:r w:rsidRPr="00E66563">
        <w:rPr>
          <w:lang w:val="en-SG"/>
        </w:rPr>
        <w:t>callback</w:t>
      </w:r>
      <w:proofErr w:type="spellEnd"/>
      <w:r w:rsidRPr="00E66563">
        <w:rPr>
          <w:lang w:val="en-SG"/>
        </w:rPr>
        <w:t>)</w:t>
      </w:r>
    </w:p>
    <w:p w14:paraId="56B3BEAC" w14:textId="47AC423B" w:rsidR="00E66563" w:rsidRDefault="00E66563">
      <w:pPr>
        <w:spacing w:after="0" w:line="240" w:lineRule="auto"/>
        <w:rPr>
          <w:lang w:val="en-SG"/>
        </w:rPr>
      </w:pPr>
      <w:r w:rsidRPr="00E66563">
        <w:rPr>
          <w:lang w:val="en-SG"/>
        </w:rPr>
        <w:t>}</w:t>
      </w:r>
    </w:p>
    <w:p w14:paraId="27E75E0B" w14:textId="77777777" w:rsidR="00E11AF1" w:rsidRPr="00E11AF1" w:rsidRDefault="00E11AF1">
      <w:pPr>
        <w:spacing w:after="0" w:line="240" w:lineRule="auto"/>
        <w:rPr>
          <w:lang w:val="en-SG"/>
        </w:rPr>
      </w:pPr>
      <w:r w:rsidRPr="00E11AF1">
        <w:rPr>
          <w:lang w:val="en-SG"/>
        </w:rPr>
        <w:t xml:space="preserve">&gt; </w:t>
      </w:r>
      <w:proofErr w:type="spellStart"/>
      <w:r w:rsidRPr="00E11AF1">
        <w:rPr>
          <w:lang w:val="en-SG"/>
        </w:rPr>
        <w:t>eth.accounts</w:t>
      </w:r>
      <w:proofErr w:type="spellEnd"/>
    </w:p>
    <w:p w14:paraId="720F8923" w14:textId="77777777" w:rsidR="00E11AF1" w:rsidRPr="00E11AF1" w:rsidRDefault="00E11AF1">
      <w:pPr>
        <w:spacing w:after="0" w:line="240" w:lineRule="auto"/>
        <w:rPr>
          <w:lang w:val="en-SG"/>
        </w:rPr>
      </w:pPr>
      <w:r w:rsidRPr="00E11AF1">
        <w:rPr>
          <w:lang w:val="en-SG"/>
        </w:rPr>
        <w:t>["0x178651dfebe721845ec7abf2b79003ba9a5dcb91"]</w:t>
      </w:r>
    </w:p>
    <w:p w14:paraId="590CE5F2" w14:textId="77777777" w:rsidR="00E11AF1" w:rsidRPr="00E11AF1" w:rsidRDefault="00E11AF1">
      <w:pPr>
        <w:spacing w:after="0" w:line="240" w:lineRule="auto"/>
        <w:rPr>
          <w:lang w:val="en-SG"/>
        </w:rPr>
      </w:pPr>
      <w:r w:rsidRPr="00E11AF1">
        <w:rPr>
          <w:lang w:val="en-SG"/>
        </w:rPr>
        <w:t xml:space="preserve">&gt; </w:t>
      </w:r>
      <w:proofErr w:type="spellStart"/>
      <w:r w:rsidRPr="00E11AF1">
        <w:rPr>
          <w:lang w:val="en-SG"/>
        </w:rPr>
        <w:t>eth.getBalance</w:t>
      </w:r>
      <w:proofErr w:type="spellEnd"/>
      <w:r w:rsidRPr="00E11AF1">
        <w:rPr>
          <w:lang w:val="en-SG"/>
        </w:rPr>
        <w:t>("0x178651dfebe721845ec7abf2b79003ba9a5dcb91")</w:t>
      </w:r>
    </w:p>
    <w:p w14:paraId="3675AF2B" w14:textId="5EDE53D9" w:rsidR="00E11AF1" w:rsidRDefault="00E11AF1">
      <w:pPr>
        <w:spacing w:after="0" w:line="240" w:lineRule="auto"/>
        <w:rPr>
          <w:lang w:val="en-SG"/>
        </w:rPr>
      </w:pPr>
      <w:r w:rsidRPr="00E11AF1">
        <w:rPr>
          <w:lang w:val="en-SG"/>
        </w:rPr>
        <w:t>1e+27</w:t>
      </w:r>
    </w:p>
    <w:p w14:paraId="1A0181F0" w14:textId="487D05A0" w:rsidR="00AE77D8" w:rsidRDefault="00AE77D8">
      <w:pPr>
        <w:pStyle w:val="Heading2"/>
        <w:spacing w:line="240" w:lineRule="auto"/>
        <w:rPr>
          <w:lang w:val="en-SG"/>
        </w:rPr>
        <w:pPrChange w:id="495" w:author="Sebastian Ma Lik Keung" w:date="2018-05-24T13:47:00Z">
          <w:pPr>
            <w:pStyle w:val="Heading2"/>
          </w:pPr>
        </w:pPrChange>
      </w:pPr>
      <w:r>
        <w:rPr>
          <w:lang w:val="en-SG"/>
        </w:rPr>
        <w:t>Verify Participating Node</w:t>
      </w:r>
    </w:p>
    <w:p w14:paraId="46E290E1" w14:textId="77777777" w:rsidR="00AE77D8" w:rsidRDefault="00AE77D8">
      <w:pPr>
        <w:spacing w:after="0" w:line="240" w:lineRule="auto"/>
        <w:rPr>
          <w:lang w:val="en-SG"/>
        </w:rPr>
      </w:pPr>
      <w:r>
        <w:rPr>
          <w:lang w:val="en-SG"/>
        </w:rPr>
        <w:t xml:space="preserve">If you are in screen session, Ctrl-A-D out to shell and attach to quorum </w:t>
      </w:r>
      <w:proofErr w:type="spellStart"/>
      <w:r>
        <w:rPr>
          <w:lang w:val="en-SG"/>
        </w:rPr>
        <w:t>geth</w:t>
      </w:r>
      <w:proofErr w:type="spellEnd"/>
      <w:r>
        <w:rPr>
          <w:lang w:val="en-SG"/>
        </w:rPr>
        <w:t xml:space="preserve"> node:</w:t>
      </w:r>
    </w:p>
    <w:p w14:paraId="511D7A01" w14:textId="27E539A7" w:rsidR="00E66563" w:rsidRDefault="00E66563">
      <w:pPr>
        <w:spacing w:after="0" w:line="240" w:lineRule="auto"/>
        <w:rPr>
          <w:lang w:val="en-SG"/>
        </w:rPr>
      </w:pPr>
    </w:p>
    <w:p w14:paraId="68BD779A" w14:textId="77777777" w:rsidR="00AE77D8" w:rsidRPr="00AE77D8" w:rsidRDefault="00AE77D8">
      <w:pPr>
        <w:spacing w:after="0" w:line="240" w:lineRule="auto"/>
        <w:rPr>
          <w:lang w:val="en-SG"/>
        </w:rPr>
      </w:pPr>
      <w:r w:rsidRPr="00AE77D8">
        <w:rPr>
          <w:lang w:val="en-SG"/>
        </w:rPr>
        <w:t xml:space="preserve">sebtno@ubuntu:~/ubin/ubin-quorum-setup/binaries/QuorumNetworkManager$ ./attachToLocalQuorumNode.sh Welcome to the </w:t>
      </w:r>
      <w:proofErr w:type="spellStart"/>
      <w:r w:rsidRPr="00AE77D8">
        <w:rPr>
          <w:lang w:val="en-SG"/>
        </w:rPr>
        <w:t>Geth</w:t>
      </w:r>
      <w:proofErr w:type="spellEnd"/>
      <w:r w:rsidRPr="00AE77D8">
        <w:rPr>
          <w:lang w:val="en-SG"/>
        </w:rPr>
        <w:t xml:space="preserve"> JavaScript console!</w:t>
      </w:r>
    </w:p>
    <w:p w14:paraId="47A24628" w14:textId="77777777" w:rsidR="00AE77D8" w:rsidRPr="00AE77D8" w:rsidRDefault="00AE77D8">
      <w:pPr>
        <w:spacing w:after="0" w:line="240" w:lineRule="auto"/>
        <w:rPr>
          <w:lang w:val="en-SG"/>
        </w:rPr>
      </w:pPr>
    </w:p>
    <w:p w14:paraId="376A45FF" w14:textId="77777777" w:rsidR="00AE77D8" w:rsidRPr="00AE77D8" w:rsidRDefault="00AE77D8">
      <w:pPr>
        <w:spacing w:after="0" w:line="240" w:lineRule="auto"/>
        <w:rPr>
          <w:lang w:val="en-SG"/>
        </w:rPr>
      </w:pPr>
      <w:r w:rsidRPr="00AE77D8">
        <w:rPr>
          <w:lang w:val="en-SG"/>
        </w:rPr>
        <w:t xml:space="preserve">instance: </w:t>
      </w:r>
      <w:proofErr w:type="spellStart"/>
      <w:r w:rsidRPr="00AE77D8">
        <w:rPr>
          <w:lang w:val="en-SG"/>
        </w:rPr>
        <w:t>Geth</w:t>
      </w:r>
      <w:proofErr w:type="spellEnd"/>
      <w:r w:rsidRPr="00AE77D8">
        <w:rPr>
          <w:lang w:val="en-SG"/>
        </w:rPr>
        <w:t>/v1.5.0-unstable-f4adbc2e/</w:t>
      </w:r>
      <w:proofErr w:type="spellStart"/>
      <w:r w:rsidRPr="00AE77D8">
        <w:rPr>
          <w:lang w:val="en-SG"/>
        </w:rPr>
        <w:t>linux</w:t>
      </w:r>
      <w:proofErr w:type="spellEnd"/>
      <w:r w:rsidRPr="00AE77D8">
        <w:rPr>
          <w:lang w:val="en-SG"/>
        </w:rPr>
        <w:t>/go1.7.3</w:t>
      </w:r>
    </w:p>
    <w:p w14:paraId="030C1CD6" w14:textId="77777777" w:rsidR="00AE77D8" w:rsidRPr="00AE77D8" w:rsidRDefault="00AE77D8">
      <w:pPr>
        <w:spacing w:after="0" w:line="240" w:lineRule="auto"/>
        <w:rPr>
          <w:lang w:val="en-SG"/>
        </w:rPr>
      </w:pPr>
      <w:proofErr w:type="spellStart"/>
      <w:r w:rsidRPr="00AE77D8">
        <w:rPr>
          <w:lang w:val="en-SG"/>
        </w:rPr>
        <w:t>coinbase</w:t>
      </w:r>
      <w:proofErr w:type="spellEnd"/>
      <w:r w:rsidRPr="00AE77D8">
        <w:rPr>
          <w:lang w:val="en-SG"/>
        </w:rPr>
        <w:t>: 0x96e9368ad97eebc5a821282a4dbff3ecf17620c6</w:t>
      </w:r>
    </w:p>
    <w:p w14:paraId="02BADF04" w14:textId="77777777" w:rsidR="00AE77D8" w:rsidRPr="00AE77D8" w:rsidRDefault="00AE77D8">
      <w:pPr>
        <w:spacing w:after="0" w:line="240" w:lineRule="auto"/>
        <w:rPr>
          <w:lang w:val="en-SG"/>
        </w:rPr>
      </w:pPr>
      <w:r w:rsidRPr="00AE77D8">
        <w:rPr>
          <w:lang w:val="en-SG"/>
        </w:rPr>
        <w:t>at block: 0 (Wed, 31 Dec 1969 16:00:00 PST)</w:t>
      </w:r>
    </w:p>
    <w:p w14:paraId="560A4271" w14:textId="77777777" w:rsidR="00AE77D8" w:rsidRPr="00AE77D8" w:rsidRDefault="00AE77D8">
      <w:pPr>
        <w:spacing w:after="0" w:line="240" w:lineRule="auto"/>
        <w:rPr>
          <w:lang w:val="en-SG"/>
        </w:rPr>
      </w:pPr>
      <w:r w:rsidRPr="00AE77D8">
        <w:rPr>
          <w:lang w:val="en-SG"/>
        </w:rPr>
        <w:t xml:space="preserve"> </w:t>
      </w:r>
      <w:proofErr w:type="spellStart"/>
      <w:r w:rsidRPr="00AE77D8">
        <w:rPr>
          <w:lang w:val="en-SG"/>
        </w:rPr>
        <w:t>datadir</w:t>
      </w:r>
      <w:proofErr w:type="spellEnd"/>
      <w:r w:rsidRPr="00AE77D8">
        <w:rPr>
          <w:lang w:val="en-SG"/>
        </w:rPr>
        <w:t>: /home/sebtno/ubin/ubin-quorum-setup/binaries/QuorumNetworkManager/Blockchain</w:t>
      </w:r>
    </w:p>
    <w:p w14:paraId="62A3DD68" w14:textId="77777777" w:rsidR="00AE77D8" w:rsidRPr="00AE77D8" w:rsidRDefault="00AE77D8">
      <w:pPr>
        <w:spacing w:after="0" w:line="240" w:lineRule="auto"/>
        <w:rPr>
          <w:lang w:val="en-SG"/>
        </w:rPr>
      </w:pPr>
      <w:r w:rsidRPr="00AE77D8">
        <w:rPr>
          <w:lang w:val="en-SG"/>
        </w:rPr>
        <w:t xml:space="preserve"> modules: admin:1.0 debug:1.0 eth:1.0 net:1.0 personal:1.0 quorum:1.0 raft:1.0 rpc:1.0 shh:1.0 txpool:1.0 web3:1.0 zsl:1.0</w:t>
      </w:r>
    </w:p>
    <w:p w14:paraId="4371DAB6" w14:textId="77777777" w:rsidR="00AE77D8" w:rsidRPr="00AE77D8" w:rsidRDefault="00AE77D8">
      <w:pPr>
        <w:spacing w:after="0" w:line="240" w:lineRule="auto"/>
        <w:rPr>
          <w:lang w:val="en-SG"/>
        </w:rPr>
      </w:pPr>
    </w:p>
    <w:p w14:paraId="01E06298" w14:textId="77777777" w:rsidR="00AE77D8" w:rsidRPr="00AE77D8" w:rsidRDefault="00AE77D8">
      <w:pPr>
        <w:spacing w:after="0" w:line="240" w:lineRule="auto"/>
        <w:rPr>
          <w:lang w:val="en-SG"/>
        </w:rPr>
      </w:pPr>
      <w:r w:rsidRPr="00AE77D8">
        <w:rPr>
          <w:lang w:val="en-SG"/>
        </w:rPr>
        <w:t>&gt; raft</w:t>
      </w:r>
    </w:p>
    <w:p w14:paraId="183318F8" w14:textId="77777777" w:rsidR="00AE77D8" w:rsidRPr="00AE77D8" w:rsidRDefault="00AE77D8">
      <w:pPr>
        <w:spacing w:after="0" w:line="240" w:lineRule="auto"/>
        <w:rPr>
          <w:lang w:val="en-SG"/>
        </w:rPr>
      </w:pPr>
      <w:r w:rsidRPr="00AE77D8">
        <w:rPr>
          <w:lang w:val="en-SG"/>
        </w:rPr>
        <w:t>{</w:t>
      </w:r>
    </w:p>
    <w:p w14:paraId="7B519AF7" w14:textId="77777777" w:rsidR="00AE77D8" w:rsidRPr="00AE77D8" w:rsidRDefault="00AE77D8">
      <w:pPr>
        <w:spacing w:after="0" w:line="240" w:lineRule="auto"/>
        <w:rPr>
          <w:lang w:val="en-SG"/>
        </w:rPr>
      </w:pPr>
      <w:r w:rsidRPr="00AE77D8">
        <w:rPr>
          <w:lang w:val="en-SG"/>
        </w:rPr>
        <w:t xml:space="preserve">  role: "</w:t>
      </w:r>
      <w:r w:rsidRPr="008D4B0A">
        <w:rPr>
          <w:highlight w:val="yellow"/>
          <w:lang w:val="en-SG"/>
        </w:rPr>
        <w:t>verifier</w:t>
      </w:r>
      <w:r w:rsidRPr="00AE77D8">
        <w:rPr>
          <w:lang w:val="en-SG"/>
        </w:rPr>
        <w:t>",</w:t>
      </w:r>
    </w:p>
    <w:p w14:paraId="04B2E168" w14:textId="77777777" w:rsidR="00AE77D8" w:rsidRPr="00AE77D8" w:rsidRDefault="00AE77D8">
      <w:pPr>
        <w:spacing w:after="0" w:line="240" w:lineRule="auto"/>
        <w:rPr>
          <w:lang w:val="en-SG"/>
        </w:rPr>
      </w:pPr>
      <w:r w:rsidRPr="00AE77D8">
        <w:rPr>
          <w:lang w:val="en-SG"/>
        </w:rPr>
        <w:t xml:space="preserve">  </w:t>
      </w:r>
      <w:proofErr w:type="spellStart"/>
      <w:r w:rsidRPr="00AE77D8">
        <w:rPr>
          <w:lang w:val="en-SG"/>
        </w:rPr>
        <w:t>getRole</w:t>
      </w:r>
      <w:proofErr w:type="spellEnd"/>
      <w:r w:rsidRPr="00AE77D8">
        <w:rPr>
          <w:lang w:val="en-SG"/>
        </w:rPr>
        <w:t>: function(</w:t>
      </w:r>
      <w:proofErr w:type="spellStart"/>
      <w:r w:rsidRPr="00AE77D8">
        <w:rPr>
          <w:lang w:val="en-SG"/>
        </w:rPr>
        <w:t>callback</w:t>
      </w:r>
      <w:proofErr w:type="spellEnd"/>
      <w:r w:rsidRPr="00AE77D8">
        <w:rPr>
          <w:lang w:val="en-SG"/>
        </w:rPr>
        <w:t>)</w:t>
      </w:r>
    </w:p>
    <w:p w14:paraId="5D7E0701" w14:textId="12438AFE" w:rsidR="00AE77D8" w:rsidRDefault="00AE77D8">
      <w:pPr>
        <w:spacing w:after="0" w:line="240" w:lineRule="auto"/>
        <w:rPr>
          <w:lang w:val="en-SG"/>
        </w:rPr>
      </w:pPr>
      <w:r w:rsidRPr="00AE77D8">
        <w:rPr>
          <w:lang w:val="en-SG"/>
        </w:rPr>
        <w:t>}</w:t>
      </w:r>
    </w:p>
    <w:p w14:paraId="1CDD802B" w14:textId="77777777" w:rsidR="00E11AF1" w:rsidRPr="00E11AF1" w:rsidRDefault="00E11AF1">
      <w:pPr>
        <w:spacing w:after="0" w:line="240" w:lineRule="auto"/>
        <w:rPr>
          <w:lang w:val="en-SG"/>
        </w:rPr>
      </w:pPr>
      <w:r w:rsidRPr="00E11AF1">
        <w:rPr>
          <w:lang w:val="en-SG"/>
        </w:rPr>
        <w:t>&gt; ["0x96e9368ad97eebc5a821282a4dbff3ecf17620c6"]</w:t>
      </w:r>
    </w:p>
    <w:p w14:paraId="788AB43B" w14:textId="77777777" w:rsidR="00E11AF1" w:rsidRPr="00E11AF1" w:rsidRDefault="00E11AF1">
      <w:pPr>
        <w:spacing w:after="0" w:line="240" w:lineRule="auto"/>
        <w:rPr>
          <w:lang w:val="en-SG"/>
        </w:rPr>
      </w:pPr>
      <w:r w:rsidRPr="00E11AF1">
        <w:rPr>
          <w:lang w:val="en-SG"/>
        </w:rPr>
        <w:t>["0x96e9368ad97eebc5a821282a4dbff3ecf17620c6"]</w:t>
      </w:r>
    </w:p>
    <w:p w14:paraId="7C3127A0" w14:textId="1E31C1F1" w:rsidR="00E11AF1" w:rsidRPr="00E11AF1" w:rsidRDefault="00E11AF1">
      <w:pPr>
        <w:spacing w:after="0" w:line="240" w:lineRule="auto"/>
        <w:rPr>
          <w:lang w:val="en-SG"/>
        </w:rPr>
      </w:pPr>
      <w:r w:rsidRPr="00E11AF1">
        <w:rPr>
          <w:lang w:val="en-SG"/>
        </w:rPr>
        <w:t xml:space="preserve">&gt; </w:t>
      </w:r>
      <w:proofErr w:type="spellStart"/>
      <w:r w:rsidRPr="00E11AF1">
        <w:rPr>
          <w:lang w:val="en-SG"/>
        </w:rPr>
        <w:t>eth.getBalance</w:t>
      </w:r>
      <w:proofErr w:type="spellEnd"/>
      <w:r w:rsidRPr="00E11AF1">
        <w:rPr>
          <w:lang w:val="en-SG"/>
        </w:rPr>
        <w:t>("0x96e9368ad97eebc5a821282a4dbff3ecf17620c6")</w:t>
      </w:r>
    </w:p>
    <w:p w14:paraId="5BB0461F" w14:textId="2F53DB0E" w:rsidR="00E11AF1" w:rsidRPr="00E11AF1" w:rsidRDefault="00E11AF1">
      <w:pPr>
        <w:spacing w:after="0" w:line="240" w:lineRule="auto"/>
        <w:rPr>
          <w:lang w:val="en-SG"/>
        </w:rPr>
      </w:pPr>
      <w:r w:rsidRPr="00E11AF1">
        <w:rPr>
          <w:lang w:val="en-SG"/>
        </w:rPr>
        <w:t>1e+27</w:t>
      </w:r>
    </w:p>
    <w:p w14:paraId="2E2152A6" w14:textId="77777777" w:rsidR="0027620B" w:rsidRPr="0027620B" w:rsidRDefault="0027620B">
      <w:pPr>
        <w:spacing w:after="0" w:line="240" w:lineRule="auto"/>
        <w:rPr>
          <w:lang w:val="en-SG"/>
        </w:rPr>
      </w:pPr>
      <w:r w:rsidRPr="0027620B">
        <w:rPr>
          <w:lang w:val="en-SG"/>
        </w:rPr>
        <w:t xml:space="preserve">&gt; </w:t>
      </w:r>
      <w:proofErr w:type="spellStart"/>
      <w:r w:rsidRPr="0027620B">
        <w:rPr>
          <w:lang w:val="en-SG"/>
        </w:rPr>
        <w:t>eth.blockNumber</w:t>
      </w:r>
      <w:proofErr w:type="spellEnd"/>
    </w:p>
    <w:p w14:paraId="7FE80CEA" w14:textId="24E6C194" w:rsidR="00AE77D8" w:rsidRDefault="0027620B">
      <w:pPr>
        <w:spacing w:after="0" w:line="240" w:lineRule="auto"/>
        <w:rPr>
          <w:lang w:val="en-SG"/>
        </w:rPr>
      </w:pPr>
      <w:r w:rsidRPr="0027620B">
        <w:rPr>
          <w:lang w:val="en-SG"/>
        </w:rPr>
        <w:t>0</w:t>
      </w:r>
    </w:p>
    <w:p w14:paraId="50FD4B24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&gt; </w:t>
      </w:r>
      <w:proofErr w:type="spellStart"/>
      <w:r w:rsidRPr="00480409">
        <w:rPr>
          <w:lang w:val="en-SG"/>
        </w:rPr>
        <w:t>txpool</w:t>
      </w:r>
      <w:proofErr w:type="spellEnd"/>
    </w:p>
    <w:p w14:paraId="20388244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>{</w:t>
      </w:r>
    </w:p>
    <w:p w14:paraId="32EA2A8B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content: {</w:t>
      </w:r>
    </w:p>
    <w:p w14:paraId="5C6EE70B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  pending: {},</w:t>
      </w:r>
    </w:p>
    <w:p w14:paraId="25A274F4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  queued: {}</w:t>
      </w:r>
    </w:p>
    <w:p w14:paraId="646D73F4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},</w:t>
      </w:r>
    </w:p>
    <w:p w14:paraId="56064423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inspect: {</w:t>
      </w:r>
    </w:p>
    <w:p w14:paraId="4970CD27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  pending: {},</w:t>
      </w:r>
    </w:p>
    <w:p w14:paraId="077B343A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  queued: {}</w:t>
      </w:r>
    </w:p>
    <w:p w14:paraId="1C8F4D7E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},</w:t>
      </w:r>
    </w:p>
    <w:p w14:paraId="409CABFF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status: {</w:t>
      </w:r>
    </w:p>
    <w:p w14:paraId="557F2B94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  pending: 0,</w:t>
      </w:r>
    </w:p>
    <w:p w14:paraId="0AB7B3B8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  queued: 0</w:t>
      </w:r>
    </w:p>
    <w:p w14:paraId="44766359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},</w:t>
      </w:r>
    </w:p>
    <w:p w14:paraId="0CCE2E71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</w:t>
      </w:r>
      <w:proofErr w:type="spellStart"/>
      <w:r w:rsidRPr="00480409">
        <w:rPr>
          <w:lang w:val="en-SG"/>
        </w:rPr>
        <w:t>getContent</w:t>
      </w:r>
      <w:proofErr w:type="spellEnd"/>
      <w:r w:rsidRPr="00480409">
        <w:rPr>
          <w:lang w:val="en-SG"/>
        </w:rPr>
        <w:t>: function(</w:t>
      </w:r>
      <w:proofErr w:type="spellStart"/>
      <w:r w:rsidRPr="00480409">
        <w:rPr>
          <w:lang w:val="en-SG"/>
        </w:rPr>
        <w:t>callback</w:t>
      </w:r>
      <w:proofErr w:type="spellEnd"/>
      <w:r w:rsidRPr="00480409">
        <w:rPr>
          <w:lang w:val="en-SG"/>
        </w:rPr>
        <w:t>),</w:t>
      </w:r>
    </w:p>
    <w:p w14:paraId="5CD8681C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lastRenderedPageBreak/>
        <w:t xml:space="preserve">  </w:t>
      </w:r>
      <w:proofErr w:type="spellStart"/>
      <w:r w:rsidRPr="00480409">
        <w:rPr>
          <w:lang w:val="en-SG"/>
        </w:rPr>
        <w:t>getInspect</w:t>
      </w:r>
      <w:proofErr w:type="spellEnd"/>
      <w:r w:rsidRPr="00480409">
        <w:rPr>
          <w:lang w:val="en-SG"/>
        </w:rPr>
        <w:t>: function(</w:t>
      </w:r>
      <w:proofErr w:type="spellStart"/>
      <w:r w:rsidRPr="00480409">
        <w:rPr>
          <w:lang w:val="en-SG"/>
        </w:rPr>
        <w:t>callback</w:t>
      </w:r>
      <w:proofErr w:type="spellEnd"/>
      <w:r w:rsidRPr="00480409">
        <w:rPr>
          <w:lang w:val="en-SG"/>
        </w:rPr>
        <w:t>),</w:t>
      </w:r>
    </w:p>
    <w:p w14:paraId="751EE9D0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 xml:space="preserve">  </w:t>
      </w:r>
      <w:proofErr w:type="spellStart"/>
      <w:r w:rsidRPr="00480409">
        <w:rPr>
          <w:lang w:val="en-SG"/>
        </w:rPr>
        <w:t>getStatus</w:t>
      </w:r>
      <w:proofErr w:type="spellEnd"/>
      <w:r w:rsidRPr="00480409">
        <w:rPr>
          <w:lang w:val="en-SG"/>
        </w:rPr>
        <w:t>: function(</w:t>
      </w:r>
      <w:proofErr w:type="spellStart"/>
      <w:r w:rsidRPr="00480409">
        <w:rPr>
          <w:lang w:val="en-SG"/>
        </w:rPr>
        <w:t>callback</w:t>
      </w:r>
      <w:proofErr w:type="spellEnd"/>
      <w:r w:rsidRPr="00480409">
        <w:rPr>
          <w:lang w:val="en-SG"/>
        </w:rPr>
        <w:t>)</w:t>
      </w:r>
    </w:p>
    <w:p w14:paraId="3DFCC321" w14:textId="77777777" w:rsidR="00480409" w:rsidRP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>}</w:t>
      </w:r>
    </w:p>
    <w:p w14:paraId="439D1E3C" w14:textId="109C522F" w:rsidR="00480409" w:rsidRDefault="00480409">
      <w:pPr>
        <w:spacing w:after="0" w:line="240" w:lineRule="auto"/>
        <w:rPr>
          <w:lang w:val="en-SG"/>
        </w:rPr>
      </w:pPr>
      <w:r w:rsidRPr="00480409">
        <w:rPr>
          <w:lang w:val="en-SG"/>
        </w:rPr>
        <w:t>&gt;</w:t>
      </w:r>
    </w:p>
    <w:p w14:paraId="580999A2" w14:textId="11630923" w:rsidR="002C20DE" w:rsidRDefault="002C20DE">
      <w:pPr>
        <w:spacing w:after="0" w:line="240" w:lineRule="auto"/>
        <w:rPr>
          <w:lang w:val="en-SG"/>
        </w:rPr>
      </w:pPr>
    </w:p>
    <w:p w14:paraId="1F622EF3" w14:textId="384EED28" w:rsidR="002C20DE" w:rsidRDefault="002C20DE">
      <w:pPr>
        <w:pStyle w:val="Heading2"/>
        <w:spacing w:line="240" w:lineRule="auto"/>
        <w:rPr>
          <w:lang w:val="en-SG"/>
        </w:rPr>
        <w:pPrChange w:id="496" w:author="Sebastian Ma Lik Keung" w:date="2018-05-24T13:47:00Z">
          <w:pPr>
            <w:pStyle w:val="Heading2"/>
          </w:pPr>
        </w:pPrChange>
      </w:pPr>
      <w:r>
        <w:rPr>
          <w:lang w:val="en-SG"/>
        </w:rPr>
        <w:t>nx02 sends 123 to nx01</w:t>
      </w:r>
    </w:p>
    <w:p w14:paraId="476F1EEC" w14:textId="72C98707" w:rsidR="002C20DE" w:rsidRPr="002C20DE" w:rsidRDefault="002C20DE">
      <w:pPr>
        <w:spacing w:after="0" w:line="240" w:lineRule="auto"/>
        <w:rPr>
          <w:u w:val="single"/>
          <w:lang w:val="en-SG"/>
        </w:rPr>
      </w:pPr>
      <w:r w:rsidRPr="002C20DE">
        <w:rPr>
          <w:u w:val="single"/>
          <w:lang w:val="en-SG"/>
        </w:rPr>
        <w:t>nx02</w:t>
      </w:r>
    </w:p>
    <w:p w14:paraId="3F30232A" w14:textId="54C93E7D" w:rsidR="002C20DE" w:rsidRP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 xml:space="preserve">&gt; </w:t>
      </w:r>
      <w:proofErr w:type="spellStart"/>
      <w:r w:rsidRPr="002C20DE">
        <w:rPr>
          <w:lang w:val="en-SG"/>
        </w:rPr>
        <w:t>eth.sendTransaction</w:t>
      </w:r>
      <w:proofErr w:type="spellEnd"/>
      <w:r w:rsidRPr="002C20DE">
        <w:rPr>
          <w:lang w:val="en-SG"/>
        </w:rPr>
        <w:t>({</w:t>
      </w:r>
      <w:proofErr w:type="spellStart"/>
      <w:r w:rsidRPr="002C20DE">
        <w:rPr>
          <w:lang w:val="en-SG"/>
        </w:rPr>
        <w:t>from:eth.accounts</w:t>
      </w:r>
      <w:proofErr w:type="spellEnd"/>
      <w:r w:rsidRPr="002C20DE">
        <w:rPr>
          <w:lang w:val="en-SG"/>
        </w:rPr>
        <w:t>[0], to:"0x178651dfebe721845ec7abf2b79003ba9a5dcb91", value:</w:t>
      </w:r>
      <w:r w:rsidRPr="002C20DE">
        <w:rPr>
          <w:highlight w:val="yellow"/>
          <w:lang w:val="en-SG"/>
        </w:rPr>
        <w:t>123</w:t>
      </w:r>
      <w:r w:rsidRPr="002C20DE">
        <w:rPr>
          <w:lang w:val="en-SG"/>
        </w:rPr>
        <w:t>})</w:t>
      </w:r>
    </w:p>
    <w:p w14:paraId="34C1CAA4" w14:textId="77777777" w:rsidR="002C20DE" w:rsidRP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>"0x3b1330e22797a4bed376aa654f9976dd585653c5fcb8ceb30c8be0b7f6b26663"</w:t>
      </w:r>
    </w:p>
    <w:p w14:paraId="0987BAE4" w14:textId="77777777" w:rsidR="002C20DE" w:rsidRP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 xml:space="preserve">&gt; </w:t>
      </w:r>
      <w:proofErr w:type="spellStart"/>
      <w:r w:rsidRPr="002C20DE">
        <w:rPr>
          <w:lang w:val="en-SG"/>
        </w:rPr>
        <w:t>eth.getBalance</w:t>
      </w:r>
      <w:proofErr w:type="spellEnd"/>
      <w:r w:rsidRPr="002C20DE">
        <w:rPr>
          <w:lang w:val="en-SG"/>
        </w:rPr>
        <w:t>(</w:t>
      </w:r>
      <w:proofErr w:type="spellStart"/>
      <w:r w:rsidRPr="002C20DE">
        <w:rPr>
          <w:lang w:val="en-SG"/>
        </w:rPr>
        <w:t>eth.accounts</w:t>
      </w:r>
      <w:proofErr w:type="spellEnd"/>
      <w:r w:rsidRPr="002C20DE">
        <w:rPr>
          <w:lang w:val="en-SG"/>
        </w:rPr>
        <w:t>[0])</w:t>
      </w:r>
    </w:p>
    <w:p w14:paraId="371970FB" w14:textId="77777777" w:rsidR="002C20DE" w:rsidRP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>9.99999999999999999999999877e+26</w:t>
      </w:r>
    </w:p>
    <w:p w14:paraId="580A2BA7" w14:textId="384DFDAC" w:rsid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>&gt;</w:t>
      </w:r>
    </w:p>
    <w:p w14:paraId="23097924" w14:textId="3D7922C2" w:rsidR="002C20DE" w:rsidRDefault="002C20DE">
      <w:pPr>
        <w:spacing w:after="0" w:line="240" w:lineRule="auto"/>
        <w:rPr>
          <w:lang w:val="en-SG"/>
        </w:rPr>
      </w:pPr>
    </w:p>
    <w:p w14:paraId="6B374DA8" w14:textId="4DB6C8B7" w:rsidR="002C20DE" w:rsidRPr="002C20DE" w:rsidRDefault="002C20DE">
      <w:pPr>
        <w:spacing w:after="0" w:line="240" w:lineRule="auto"/>
        <w:rPr>
          <w:u w:val="single"/>
          <w:lang w:val="en-SG"/>
        </w:rPr>
      </w:pPr>
      <w:r w:rsidRPr="002C20DE">
        <w:rPr>
          <w:u w:val="single"/>
          <w:lang w:val="en-SG"/>
        </w:rPr>
        <w:t>nx01</w:t>
      </w:r>
    </w:p>
    <w:p w14:paraId="78DCEB75" w14:textId="77777777" w:rsidR="002C20DE" w:rsidRP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 xml:space="preserve">&gt; </w:t>
      </w:r>
      <w:proofErr w:type="spellStart"/>
      <w:r w:rsidRPr="002C20DE">
        <w:rPr>
          <w:lang w:val="en-SG"/>
        </w:rPr>
        <w:t>eth.accounts</w:t>
      </w:r>
      <w:proofErr w:type="spellEnd"/>
    </w:p>
    <w:p w14:paraId="4E41E412" w14:textId="77777777" w:rsidR="002C20DE" w:rsidRP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>["0x178651dfebe721845ec7abf2b79003ba9a5dcb91"]</w:t>
      </w:r>
    </w:p>
    <w:p w14:paraId="50D772CF" w14:textId="77777777" w:rsidR="002C20DE" w:rsidRP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 xml:space="preserve">&gt; </w:t>
      </w:r>
      <w:proofErr w:type="spellStart"/>
      <w:r w:rsidRPr="002C20DE">
        <w:rPr>
          <w:lang w:val="en-SG"/>
        </w:rPr>
        <w:t>eth.getBalance</w:t>
      </w:r>
      <w:proofErr w:type="spellEnd"/>
      <w:r w:rsidRPr="002C20DE">
        <w:rPr>
          <w:lang w:val="en-SG"/>
        </w:rPr>
        <w:t>("0x178651dfebe721845ec7abf2b79003ba9a5dcb91")</w:t>
      </w:r>
    </w:p>
    <w:p w14:paraId="745C5B18" w14:textId="77777777" w:rsidR="002C20DE" w:rsidRP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>1e+27</w:t>
      </w:r>
    </w:p>
    <w:p w14:paraId="161F9724" w14:textId="77777777" w:rsidR="002C20DE" w:rsidRP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 xml:space="preserve">&gt; </w:t>
      </w:r>
      <w:proofErr w:type="spellStart"/>
      <w:r w:rsidRPr="002C20DE">
        <w:rPr>
          <w:lang w:val="en-SG"/>
        </w:rPr>
        <w:t>eth.getBalance</w:t>
      </w:r>
      <w:proofErr w:type="spellEnd"/>
      <w:r w:rsidRPr="002C20DE">
        <w:rPr>
          <w:lang w:val="en-SG"/>
        </w:rPr>
        <w:t>(</w:t>
      </w:r>
      <w:proofErr w:type="spellStart"/>
      <w:r w:rsidRPr="002C20DE">
        <w:rPr>
          <w:lang w:val="en-SG"/>
        </w:rPr>
        <w:t>eth.accounts</w:t>
      </w:r>
      <w:proofErr w:type="spellEnd"/>
      <w:r w:rsidRPr="002C20DE">
        <w:rPr>
          <w:lang w:val="en-SG"/>
        </w:rPr>
        <w:t>[0])</w:t>
      </w:r>
    </w:p>
    <w:p w14:paraId="54F5F773" w14:textId="77777777" w:rsidR="002C20DE" w:rsidRP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>1.000000000000000000000000</w:t>
      </w:r>
      <w:r w:rsidRPr="002C20DE">
        <w:rPr>
          <w:highlight w:val="yellow"/>
          <w:lang w:val="en-SG"/>
        </w:rPr>
        <w:t>123</w:t>
      </w:r>
      <w:r w:rsidRPr="002C20DE">
        <w:rPr>
          <w:lang w:val="en-SG"/>
        </w:rPr>
        <w:t>e+27</w:t>
      </w:r>
    </w:p>
    <w:p w14:paraId="783EE0AE" w14:textId="757832A0" w:rsidR="002C20DE" w:rsidRDefault="002C20DE">
      <w:pPr>
        <w:spacing w:after="0" w:line="240" w:lineRule="auto"/>
        <w:rPr>
          <w:lang w:val="en-SG"/>
        </w:rPr>
      </w:pPr>
      <w:r w:rsidRPr="002C20DE">
        <w:rPr>
          <w:lang w:val="en-SG"/>
        </w:rPr>
        <w:t>&gt;</w:t>
      </w:r>
    </w:p>
    <w:p w14:paraId="1F3B2827" w14:textId="606A6282" w:rsidR="00DC3622" w:rsidRDefault="00DC3622">
      <w:pPr>
        <w:spacing w:after="0" w:line="240" w:lineRule="auto"/>
        <w:rPr>
          <w:ins w:id="497" w:author="Sebastian Ma Lik Keung" w:date="2018-05-17T10:22:00Z"/>
          <w:lang w:val="en-SG"/>
        </w:rPr>
      </w:pPr>
    </w:p>
    <w:p w14:paraId="67F7704B" w14:textId="0565ABE0" w:rsidR="00CC2FFA" w:rsidRPr="00DC3622" w:rsidRDefault="00CC2FFA">
      <w:pPr>
        <w:pStyle w:val="Heading1"/>
        <w:spacing w:line="240" w:lineRule="auto"/>
        <w:rPr>
          <w:ins w:id="498" w:author="Sebastian Ma Lik Keung" w:date="2018-05-17T10:22:00Z"/>
          <w:lang w:val="en-SG"/>
        </w:rPr>
        <w:pPrChange w:id="499" w:author="Sebastian Ma Lik Keung" w:date="2018-05-24T13:47:00Z">
          <w:pPr>
            <w:pStyle w:val="Heading1"/>
          </w:pPr>
        </w:pPrChange>
      </w:pPr>
      <w:ins w:id="500" w:author="Sebastian Ma Lik Keung" w:date="2018-05-17T10:22:00Z">
        <w:r>
          <w:rPr>
            <w:lang w:val="en-SG"/>
          </w:rPr>
          <w:t>ReadMe section C. Contract Deployment</w:t>
        </w:r>
      </w:ins>
    </w:p>
    <w:p w14:paraId="5018FE7F" w14:textId="6A88E4C8" w:rsidR="00D1120A" w:rsidRDefault="00D1120A">
      <w:pPr>
        <w:spacing w:after="0" w:line="240" w:lineRule="auto"/>
        <w:rPr>
          <w:ins w:id="501" w:author="Sebastian Ma Lik Keung" w:date="2018-05-17T13:59:00Z"/>
          <w:lang w:val="en-SG"/>
        </w:rPr>
      </w:pPr>
    </w:p>
    <w:p w14:paraId="3899C5B7" w14:textId="78C4035F" w:rsidR="009539D1" w:rsidRDefault="00D1120A">
      <w:pPr>
        <w:spacing w:after="0" w:line="240" w:lineRule="auto"/>
        <w:rPr>
          <w:ins w:id="502" w:author="Sebastian Ma Lik Keung" w:date="2018-05-22T15:29:00Z"/>
          <w:lang w:val="en-SG"/>
        </w:rPr>
      </w:pPr>
      <w:ins w:id="503" w:author="Sebastian Ma Lik Keung" w:date="2018-05-17T13:59:00Z">
        <w:r>
          <w:rPr>
            <w:lang w:val="en-SG"/>
          </w:rPr>
          <w:t xml:space="preserve">This section attempts to deploy </w:t>
        </w:r>
        <w:proofErr w:type="spellStart"/>
        <w:r>
          <w:rPr>
            <w:lang w:val="en-SG"/>
          </w:rPr>
          <w:t>SGDz</w:t>
        </w:r>
        <w:proofErr w:type="spellEnd"/>
        <w:r>
          <w:rPr>
            <w:lang w:val="en-SG"/>
          </w:rPr>
          <w:t xml:space="preserve"> contract to nx11.</w:t>
        </w:r>
      </w:ins>
      <w:ins w:id="504" w:author="Sebastian Ma Lik Keung" w:date="2018-05-22T15:35:00Z">
        <w:r w:rsidR="001B03A3">
          <w:rPr>
            <w:lang w:val="en-SG"/>
          </w:rPr>
          <w:t xml:space="preserve"> Our minimal setup has only </w:t>
        </w:r>
      </w:ins>
      <w:ins w:id="505" w:author="Sebastian Ma Lik Keung" w:date="2018-05-21T10:26:00Z">
        <w:r w:rsidR="00E62F0A">
          <w:rPr>
            <w:lang w:val="en-SG"/>
          </w:rPr>
          <w:t xml:space="preserve">5 VMs running - </w:t>
        </w:r>
      </w:ins>
      <w:ins w:id="506" w:author="Sebastian Ma Lik Keung" w:date="2018-05-17T13:59:00Z">
        <w:r>
          <w:rPr>
            <w:lang w:val="en-SG"/>
          </w:rPr>
          <w:t>nx01, nx02, nx03, nx04</w:t>
        </w:r>
      </w:ins>
      <w:ins w:id="507" w:author="Sebastian Ma Lik Keung" w:date="2018-05-18T13:57:00Z">
        <w:r w:rsidR="00EE51AA">
          <w:rPr>
            <w:lang w:val="en-SG"/>
          </w:rPr>
          <w:t>, nx05</w:t>
        </w:r>
      </w:ins>
      <w:ins w:id="508" w:author="Sebastian Ma Lik Keung" w:date="2018-05-17T14:00:00Z">
        <w:r>
          <w:rPr>
            <w:lang w:val="en-SG"/>
          </w:rPr>
          <w:t>.</w:t>
        </w:r>
      </w:ins>
    </w:p>
    <w:p w14:paraId="49536320" w14:textId="49A1782A" w:rsidR="00D1120A" w:rsidRDefault="009539D1">
      <w:pPr>
        <w:spacing w:after="0" w:line="240" w:lineRule="auto"/>
        <w:rPr>
          <w:ins w:id="509" w:author="Sebastian Ma Lik Keung" w:date="2018-05-18T14:29:00Z"/>
          <w:lang w:val="en-SG"/>
        </w:rPr>
      </w:pPr>
      <w:ins w:id="510" w:author="Sebastian Ma Lik Keung" w:date="2018-05-22T15:29:00Z">
        <w:r>
          <w:rPr>
            <w:lang w:val="en-SG"/>
          </w:rPr>
          <w:t>Ins</w:t>
        </w:r>
      </w:ins>
      <w:ins w:id="511" w:author="Sebastian Ma Lik Keung" w:date="2018-05-22T15:30:00Z">
        <w:r>
          <w:rPr>
            <w:lang w:val="en-SG"/>
          </w:rPr>
          <w:t>tead of nx11,</w:t>
        </w:r>
      </w:ins>
      <w:ins w:id="512" w:author="Sebastian Ma Lik Keung" w:date="2018-05-17T14:00:00Z">
        <w:r w:rsidR="00D1120A">
          <w:rPr>
            <w:lang w:val="en-SG"/>
          </w:rPr>
          <w:t xml:space="preserve"> I shall test this section using nx0</w:t>
        </w:r>
      </w:ins>
      <w:ins w:id="513" w:author="Sebastian Ma Lik Keung" w:date="2018-05-18T13:57:00Z">
        <w:r w:rsidR="00FB5067">
          <w:rPr>
            <w:lang w:val="en-SG"/>
          </w:rPr>
          <w:t>5</w:t>
        </w:r>
      </w:ins>
      <w:ins w:id="514" w:author="Sebastian Ma Lik Keung" w:date="2018-05-18T16:00:00Z">
        <w:r w:rsidR="00736523">
          <w:rPr>
            <w:lang w:val="en-SG"/>
          </w:rPr>
          <w:t xml:space="preserve"> as deployment node.</w:t>
        </w:r>
      </w:ins>
      <w:ins w:id="515" w:author="Sebastian Ma Lik Keung" w:date="2018-05-21T10:35:00Z">
        <w:r w:rsidR="0061579F">
          <w:rPr>
            <w:lang w:val="en-SG"/>
          </w:rPr>
          <w:t xml:space="preserve"> </w:t>
        </w:r>
      </w:ins>
    </w:p>
    <w:p w14:paraId="5676B178" w14:textId="1FE2BE75" w:rsidR="009539D1" w:rsidRDefault="00E36A6F">
      <w:pPr>
        <w:spacing w:after="0" w:line="240" w:lineRule="auto"/>
        <w:rPr>
          <w:ins w:id="516" w:author="Sebastian Ma Lik Keung" w:date="2018-05-22T15:31:00Z"/>
          <w:lang w:val="en-SG"/>
        </w:rPr>
      </w:pPr>
      <w:ins w:id="517" w:author="Sebastian Ma Lik Keung" w:date="2018-05-18T14:29:00Z">
        <w:r>
          <w:rPr>
            <w:lang w:val="en-SG"/>
          </w:rPr>
          <w:t>Update /etc/hosts and /etc/hostname as well</w:t>
        </w:r>
      </w:ins>
      <w:ins w:id="518" w:author="Sebastian Ma Lik Keung" w:date="2018-05-22T15:30:00Z">
        <w:r w:rsidR="009539D1">
          <w:rPr>
            <w:lang w:val="en-SG"/>
          </w:rPr>
          <w:t xml:space="preserve"> so that these nodes know each other by </w:t>
        </w:r>
        <w:r w:rsidR="009539D1" w:rsidRPr="001B03A3">
          <w:rPr>
            <w:b/>
            <w:lang w:val="en-SG"/>
            <w:rPrChange w:id="519" w:author="Sebastian Ma Lik Keung" w:date="2018-05-22T15:35:00Z">
              <w:rPr>
                <w:lang w:val="en-SG"/>
              </w:rPr>
            </w:rPrChange>
          </w:rPr>
          <w:t>FQDN</w:t>
        </w:r>
      </w:ins>
      <w:ins w:id="520" w:author="Sebastian Ma Lik Keung" w:date="2018-05-22T15:31:00Z">
        <w:r w:rsidR="009539D1">
          <w:rPr>
            <w:lang w:val="en-SG"/>
          </w:rPr>
          <w:t xml:space="preserve"> (fully qualified domain name)</w:t>
        </w:r>
      </w:ins>
      <w:ins w:id="521" w:author="Sebastian Ma Lik Keung" w:date="2018-05-22T15:33:00Z">
        <w:r w:rsidR="009539D1">
          <w:rPr>
            <w:lang w:val="en-SG"/>
          </w:rPr>
          <w:t xml:space="preserve">. </w:t>
        </w:r>
      </w:ins>
      <w:ins w:id="522" w:author="Sebastian Ma Lik Keung" w:date="2018-05-22T15:35:00Z">
        <w:r w:rsidR="009539D1">
          <w:rPr>
            <w:lang w:val="en-SG"/>
          </w:rPr>
          <w:t>E.g. a</w:t>
        </w:r>
      </w:ins>
      <w:ins w:id="523" w:author="Sebastian Ma Lik Keung" w:date="2018-05-22T15:33:00Z">
        <w:r w:rsidR="009539D1">
          <w:rPr>
            <w:lang w:val="en-SG"/>
          </w:rPr>
          <w:t>ll 5 nodes</w:t>
        </w:r>
      </w:ins>
      <w:ins w:id="524" w:author="Sebastian Ma Lik Keung" w:date="2018-05-22T15:34:00Z">
        <w:r w:rsidR="009539D1">
          <w:rPr>
            <w:lang w:val="en-SG"/>
          </w:rPr>
          <w:t xml:space="preserve"> respective</w:t>
        </w:r>
      </w:ins>
      <w:ins w:id="525" w:author="Sebastian Ma Lik Keung" w:date="2018-05-22T15:35:00Z">
        <w:r w:rsidR="009539D1">
          <w:rPr>
            <w:lang w:val="en-SG"/>
          </w:rPr>
          <w:t>ly</w:t>
        </w:r>
      </w:ins>
      <w:ins w:id="526" w:author="Sebastian Ma Lik Keung" w:date="2018-05-22T15:42:00Z">
        <w:r w:rsidR="006E44D7">
          <w:rPr>
            <w:lang w:val="en-SG"/>
          </w:rPr>
          <w:t>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9539D1" w:rsidRPr="000D4A41" w14:paraId="60A7E2C6" w14:textId="77777777" w:rsidTr="009539D1">
        <w:trPr>
          <w:ins w:id="527" w:author="Sebastian Ma Lik Keung" w:date="2018-05-22T15:33:00Z"/>
        </w:trPr>
        <w:tc>
          <w:tcPr>
            <w:tcW w:w="9166" w:type="dxa"/>
          </w:tcPr>
          <w:p w14:paraId="11E570A3" w14:textId="77777777" w:rsidR="009539D1" w:rsidRPr="000D4A41" w:rsidRDefault="009539D1">
            <w:pPr>
              <w:rPr>
                <w:ins w:id="528" w:author="Sebastian Ma Lik Keung" w:date="2018-05-22T15:33:00Z"/>
                <w:rFonts w:ascii="Arial Nova Cond Light" w:hAnsi="Arial Nova Cond Light"/>
                <w:lang w:val="en-SG"/>
                <w:rPrChange w:id="529" w:author="Sebastian Ma Lik Keung" w:date="2018-05-22T16:55:00Z">
                  <w:rPr>
                    <w:ins w:id="530" w:author="Sebastian Ma Lik Keung" w:date="2018-05-22T15:33:00Z"/>
                    <w:lang w:val="en-SG"/>
                  </w:rPr>
                </w:rPrChange>
              </w:rPr>
            </w:pPr>
            <w:ins w:id="531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32" w:author="Sebastian Ma Lik Keung" w:date="2018-05-22T16:55:00Z">
                    <w:rPr>
                      <w:lang w:val="en-SG"/>
                    </w:rPr>
                  </w:rPrChange>
                </w:rPr>
                <w:t>sebtno@quorumnx05:~/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533" w:author="Sebastian Ma Lik Keung" w:date="2018-05-22T16:55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534" w:author="Sebastian Ma Lik Keung" w:date="2018-05-22T16:55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535" w:author="Sebastian Ma Lik Keung" w:date="2018-05-22T16:55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536" w:author="Sebastian Ma Lik Keung" w:date="2018-05-22T16:55:00Z">
                    <w:rPr>
                      <w:lang w:val="en-SG"/>
                    </w:rPr>
                  </w:rPrChange>
                </w:rPr>
                <w:t>-quorum/build/contracts$ more /etc/hostname</w:t>
              </w:r>
            </w:ins>
          </w:p>
          <w:p w14:paraId="2A1EDDE1" w14:textId="77777777" w:rsidR="009539D1" w:rsidRPr="000D4A41" w:rsidRDefault="009539D1">
            <w:pPr>
              <w:rPr>
                <w:ins w:id="537" w:author="Sebastian Ma Lik Keung" w:date="2018-05-22T15:33:00Z"/>
                <w:rFonts w:ascii="Arial Nova Cond Light" w:hAnsi="Arial Nova Cond Light"/>
                <w:lang w:val="en-SG"/>
                <w:rPrChange w:id="538" w:author="Sebastian Ma Lik Keung" w:date="2018-05-22T16:55:00Z">
                  <w:rPr>
                    <w:ins w:id="539" w:author="Sebastian Ma Lik Keung" w:date="2018-05-22T15:33:00Z"/>
                    <w:lang w:val="en-SG"/>
                  </w:rPr>
                </w:rPrChange>
              </w:rPr>
            </w:pPr>
            <w:ins w:id="540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41" w:author="Sebastian Ma Lik Keung" w:date="2018-05-22T16:55:00Z">
                    <w:rPr>
                      <w:lang w:val="en-SG"/>
                    </w:rPr>
                  </w:rPrChange>
                </w:rPr>
                <w:t>quorumnx05</w:t>
              </w:r>
            </w:ins>
          </w:p>
          <w:p w14:paraId="7D32D135" w14:textId="77777777" w:rsidR="009539D1" w:rsidRPr="000D4A41" w:rsidRDefault="009539D1">
            <w:pPr>
              <w:rPr>
                <w:ins w:id="542" w:author="Sebastian Ma Lik Keung" w:date="2018-05-22T15:33:00Z"/>
                <w:rFonts w:ascii="Arial Nova Cond Light" w:hAnsi="Arial Nova Cond Light"/>
                <w:lang w:val="en-SG"/>
                <w:rPrChange w:id="543" w:author="Sebastian Ma Lik Keung" w:date="2018-05-22T16:55:00Z">
                  <w:rPr>
                    <w:ins w:id="544" w:author="Sebastian Ma Lik Keung" w:date="2018-05-22T15:33:00Z"/>
                    <w:lang w:val="en-SG"/>
                  </w:rPr>
                </w:rPrChange>
              </w:rPr>
            </w:pPr>
            <w:ins w:id="545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46" w:author="Sebastian Ma Lik Keung" w:date="2018-05-22T16:55:00Z">
                    <w:rPr>
                      <w:lang w:val="en-SG"/>
                    </w:rPr>
                  </w:rPrChange>
                </w:rPr>
                <w:t>sebtno@quorumnx05:~/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547" w:author="Sebastian Ma Lik Keung" w:date="2018-05-22T16:55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548" w:author="Sebastian Ma Lik Keung" w:date="2018-05-22T16:55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549" w:author="Sebastian Ma Lik Keung" w:date="2018-05-22T16:55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550" w:author="Sebastian Ma Lik Keung" w:date="2018-05-22T16:55:00Z">
                    <w:rPr>
                      <w:lang w:val="en-SG"/>
                    </w:rPr>
                  </w:rPrChange>
                </w:rPr>
                <w:t>-quorum/build/contracts$ more /etc/hosts</w:t>
              </w:r>
            </w:ins>
          </w:p>
          <w:p w14:paraId="2190E19B" w14:textId="77777777" w:rsidR="009539D1" w:rsidRPr="000D4A41" w:rsidRDefault="009539D1">
            <w:pPr>
              <w:rPr>
                <w:ins w:id="551" w:author="Sebastian Ma Lik Keung" w:date="2018-05-22T15:33:00Z"/>
                <w:rFonts w:ascii="Arial Nova Cond Light" w:hAnsi="Arial Nova Cond Light"/>
                <w:lang w:val="en-SG"/>
                <w:rPrChange w:id="552" w:author="Sebastian Ma Lik Keung" w:date="2018-05-22T16:55:00Z">
                  <w:rPr>
                    <w:ins w:id="553" w:author="Sebastian Ma Lik Keung" w:date="2018-05-22T15:33:00Z"/>
                    <w:lang w:val="en-SG"/>
                  </w:rPr>
                </w:rPrChange>
              </w:rPr>
            </w:pPr>
            <w:ins w:id="554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55" w:author="Sebastian Ma Lik Keung" w:date="2018-05-22T16:55:00Z">
                    <w:rPr>
                      <w:lang w:val="en-SG"/>
                    </w:rPr>
                  </w:rPrChange>
                </w:rPr>
                <w:t>127.0.0.1       localhost</w:t>
              </w:r>
            </w:ins>
          </w:p>
          <w:p w14:paraId="4E2BBAD2" w14:textId="77777777" w:rsidR="009539D1" w:rsidRPr="000D4A41" w:rsidRDefault="009539D1">
            <w:pPr>
              <w:rPr>
                <w:ins w:id="556" w:author="Sebastian Ma Lik Keung" w:date="2018-05-22T15:33:00Z"/>
                <w:rFonts w:ascii="Arial Nova Cond Light" w:hAnsi="Arial Nova Cond Light"/>
                <w:lang w:val="en-SG"/>
                <w:rPrChange w:id="557" w:author="Sebastian Ma Lik Keung" w:date="2018-05-22T16:55:00Z">
                  <w:rPr>
                    <w:ins w:id="558" w:author="Sebastian Ma Lik Keung" w:date="2018-05-22T15:33:00Z"/>
                    <w:lang w:val="en-SG"/>
                  </w:rPr>
                </w:rPrChange>
              </w:rPr>
            </w:pPr>
            <w:ins w:id="559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60" w:author="Sebastian Ma Lik Keung" w:date="2018-05-22T16:55:00Z">
                    <w:rPr>
                      <w:lang w:val="en-SG"/>
                    </w:rPr>
                  </w:rPrChange>
                </w:rPr>
                <w:t>192.168.9.140   quorumnx01 quorumnx01.southeastasia.cloudapp.azure.com</w:t>
              </w:r>
            </w:ins>
          </w:p>
          <w:p w14:paraId="7EAAD703" w14:textId="77777777" w:rsidR="009539D1" w:rsidRPr="000D4A41" w:rsidRDefault="009539D1">
            <w:pPr>
              <w:rPr>
                <w:ins w:id="561" w:author="Sebastian Ma Lik Keung" w:date="2018-05-22T15:33:00Z"/>
                <w:rFonts w:ascii="Arial Nova Cond Light" w:hAnsi="Arial Nova Cond Light"/>
                <w:lang w:val="en-SG"/>
                <w:rPrChange w:id="562" w:author="Sebastian Ma Lik Keung" w:date="2018-05-22T16:55:00Z">
                  <w:rPr>
                    <w:ins w:id="563" w:author="Sebastian Ma Lik Keung" w:date="2018-05-22T15:33:00Z"/>
                    <w:lang w:val="en-SG"/>
                  </w:rPr>
                </w:rPrChange>
              </w:rPr>
            </w:pPr>
            <w:ins w:id="564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65" w:author="Sebastian Ma Lik Keung" w:date="2018-05-22T16:55:00Z">
                    <w:rPr>
                      <w:lang w:val="en-SG"/>
                    </w:rPr>
                  </w:rPrChange>
                </w:rPr>
                <w:t>192.168.9.137   quorumnx02 quorumnx02.southeastasia.cloudapp.azure.com</w:t>
              </w:r>
            </w:ins>
          </w:p>
          <w:p w14:paraId="7B078E4A" w14:textId="77777777" w:rsidR="009539D1" w:rsidRPr="000D4A41" w:rsidRDefault="009539D1">
            <w:pPr>
              <w:rPr>
                <w:ins w:id="566" w:author="Sebastian Ma Lik Keung" w:date="2018-05-22T15:33:00Z"/>
                <w:rFonts w:ascii="Arial Nova Cond Light" w:hAnsi="Arial Nova Cond Light"/>
                <w:lang w:val="en-SG"/>
                <w:rPrChange w:id="567" w:author="Sebastian Ma Lik Keung" w:date="2018-05-22T16:55:00Z">
                  <w:rPr>
                    <w:ins w:id="568" w:author="Sebastian Ma Lik Keung" w:date="2018-05-22T15:33:00Z"/>
                    <w:lang w:val="en-SG"/>
                  </w:rPr>
                </w:rPrChange>
              </w:rPr>
            </w:pPr>
            <w:ins w:id="569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70" w:author="Sebastian Ma Lik Keung" w:date="2018-05-22T16:55:00Z">
                    <w:rPr>
                      <w:lang w:val="en-SG"/>
                    </w:rPr>
                  </w:rPrChange>
                </w:rPr>
                <w:t>192.168.9.138   quorumnx03 quorumnx03.southeastasia.cloudapp.azure.com</w:t>
              </w:r>
            </w:ins>
          </w:p>
          <w:p w14:paraId="6BEAA4FE" w14:textId="77777777" w:rsidR="009539D1" w:rsidRPr="000D4A41" w:rsidRDefault="009539D1">
            <w:pPr>
              <w:rPr>
                <w:ins w:id="571" w:author="Sebastian Ma Lik Keung" w:date="2018-05-22T15:33:00Z"/>
                <w:rFonts w:ascii="Arial Nova Cond Light" w:hAnsi="Arial Nova Cond Light"/>
                <w:lang w:val="en-SG"/>
                <w:rPrChange w:id="572" w:author="Sebastian Ma Lik Keung" w:date="2018-05-22T16:55:00Z">
                  <w:rPr>
                    <w:ins w:id="573" w:author="Sebastian Ma Lik Keung" w:date="2018-05-22T15:33:00Z"/>
                    <w:lang w:val="en-SG"/>
                  </w:rPr>
                </w:rPrChange>
              </w:rPr>
            </w:pPr>
            <w:ins w:id="574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75" w:author="Sebastian Ma Lik Keung" w:date="2018-05-22T16:55:00Z">
                    <w:rPr>
                      <w:lang w:val="en-SG"/>
                    </w:rPr>
                  </w:rPrChange>
                </w:rPr>
                <w:t>192.168.9.139   quorumnx04 quorumnx04.southeastasia.cloudapp.azure.com</w:t>
              </w:r>
            </w:ins>
          </w:p>
          <w:p w14:paraId="23C884B5" w14:textId="77777777" w:rsidR="009539D1" w:rsidRPr="000D4A41" w:rsidRDefault="009539D1">
            <w:pPr>
              <w:rPr>
                <w:ins w:id="576" w:author="Sebastian Ma Lik Keung" w:date="2018-05-22T15:33:00Z"/>
                <w:rFonts w:ascii="Arial Nova Cond Light" w:hAnsi="Arial Nova Cond Light"/>
                <w:lang w:val="en-SG"/>
                <w:rPrChange w:id="577" w:author="Sebastian Ma Lik Keung" w:date="2018-05-22T16:55:00Z">
                  <w:rPr>
                    <w:ins w:id="578" w:author="Sebastian Ma Lik Keung" w:date="2018-05-22T15:33:00Z"/>
                    <w:lang w:val="en-SG"/>
                  </w:rPr>
                </w:rPrChange>
              </w:rPr>
            </w:pPr>
            <w:ins w:id="579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80" w:author="Sebastian Ma Lik Keung" w:date="2018-05-22T16:55:00Z">
                    <w:rPr>
                      <w:lang w:val="en-SG"/>
                    </w:rPr>
                  </w:rPrChange>
                </w:rPr>
                <w:t>192.168.9.141   quorumnx05 quorumnx05.southeastasia.cloudapp.azure.com</w:t>
              </w:r>
            </w:ins>
          </w:p>
          <w:p w14:paraId="5E97E4E6" w14:textId="77777777" w:rsidR="009539D1" w:rsidRPr="000D4A41" w:rsidRDefault="009539D1">
            <w:pPr>
              <w:rPr>
                <w:ins w:id="581" w:author="Sebastian Ma Lik Keung" w:date="2018-05-22T15:33:00Z"/>
                <w:rFonts w:ascii="Arial Nova Cond Light" w:hAnsi="Arial Nova Cond Light"/>
                <w:lang w:val="en-SG"/>
                <w:rPrChange w:id="582" w:author="Sebastian Ma Lik Keung" w:date="2018-05-22T16:55:00Z">
                  <w:rPr>
                    <w:ins w:id="583" w:author="Sebastian Ma Lik Keung" w:date="2018-05-22T15:33:00Z"/>
                    <w:lang w:val="en-SG"/>
                  </w:rPr>
                </w:rPrChange>
              </w:rPr>
            </w:pPr>
          </w:p>
          <w:p w14:paraId="043540E5" w14:textId="77777777" w:rsidR="009539D1" w:rsidRPr="000D4A41" w:rsidRDefault="009539D1">
            <w:pPr>
              <w:rPr>
                <w:ins w:id="584" w:author="Sebastian Ma Lik Keung" w:date="2018-05-22T15:33:00Z"/>
                <w:rFonts w:ascii="Arial Nova Cond Light" w:hAnsi="Arial Nova Cond Light"/>
                <w:lang w:val="en-SG"/>
                <w:rPrChange w:id="585" w:author="Sebastian Ma Lik Keung" w:date="2018-05-22T16:55:00Z">
                  <w:rPr>
                    <w:ins w:id="586" w:author="Sebastian Ma Lik Keung" w:date="2018-05-22T15:33:00Z"/>
                    <w:lang w:val="en-SG"/>
                  </w:rPr>
                </w:rPrChange>
              </w:rPr>
            </w:pPr>
            <w:ins w:id="587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88" w:author="Sebastian Ma Lik Keung" w:date="2018-05-22T16:55:00Z">
                    <w:rPr>
                      <w:lang w:val="en-SG"/>
                    </w:rPr>
                  </w:rPrChange>
                </w:rPr>
                <w:t># The following lines are desirable for IPv6 capable hosts</w:t>
              </w:r>
            </w:ins>
          </w:p>
          <w:p w14:paraId="0A0755E7" w14:textId="77777777" w:rsidR="009539D1" w:rsidRPr="000D4A41" w:rsidRDefault="009539D1">
            <w:pPr>
              <w:rPr>
                <w:ins w:id="589" w:author="Sebastian Ma Lik Keung" w:date="2018-05-22T15:33:00Z"/>
                <w:rFonts w:ascii="Arial Nova Cond Light" w:hAnsi="Arial Nova Cond Light"/>
                <w:lang w:val="en-SG"/>
                <w:rPrChange w:id="590" w:author="Sebastian Ma Lik Keung" w:date="2018-05-22T16:55:00Z">
                  <w:rPr>
                    <w:ins w:id="591" w:author="Sebastian Ma Lik Keung" w:date="2018-05-22T15:33:00Z"/>
                    <w:lang w:val="en-SG"/>
                  </w:rPr>
                </w:rPrChange>
              </w:rPr>
            </w:pPr>
            <w:ins w:id="592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93" w:author="Sebastian Ma Lik Keung" w:date="2018-05-22T16:55:00Z">
                    <w:rPr>
                      <w:lang w:val="en-SG"/>
                    </w:rPr>
                  </w:rPrChange>
                </w:rPr>
                <w:t>::1     ip6-localhost ip6-loopback</w:t>
              </w:r>
            </w:ins>
          </w:p>
          <w:p w14:paraId="5677480C" w14:textId="77777777" w:rsidR="009539D1" w:rsidRPr="000D4A41" w:rsidRDefault="009539D1">
            <w:pPr>
              <w:rPr>
                <w:ins w:id="594" w:author="Sebastian Ma Lik Keung" w:date="2018-05-22T15:33:00Z"/>
                <w:rFonts w:ascii="Arial Nova Cond Light" w:hAnsi="Arial Nova Cond Light"/>
                <w:lang w:val="en-SG"/>
                <w:rPrChange w:id="595" w:author="Sebastian Ma Lik Keung" w:date="2018-05-22T16:55:00Z">
                  <w:rPr>
                    <w:ins w:id="596" w:author="Sebastian Ma Lik Keung" w:date="2018-05-22T15:33:00Z"/>
                    <w:lang w:val="en-SG"/>
                  </w:rPr>
                </w:rPrChange>
              </w:rPr>
            </w:pPr>
            <w:ins w:id="597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598" w:author="Sebastian Ma Lik Keung" w:date="2018-05-22T16:55:00Z">
                    <w:rPr>
                      <w:lang w:val="en-SG"/>
                    </w:rPr>
                  </w:rPrChange>
                </w:rPr>
                <w:t>fe00::0 ip6-localnet</w:t>
              </w:r>
            </w:ins>
          </w:p>
          <w:p w14:paraId="3913D8FD" w14:textId="77777777" w:rsidR="009539D1" w:rsidRPr="000D4A41" w:rsidRDefault="009539D1">
            <w:pPr>
              <w:rPr>
                <w:ins w:id="599" w:author="Sebastian Ma Lik Keung" w:date="2018-05-22T15:33:00Z"/>
                <w:rFonts w:ascii="Arial Nova Cond Light" w:hAnsi="Arial Nova Cond Light"/>
                <w:lang w:val="en-SG"/>
                <w:rPrChange w:id="600" w:author="Sebastian Ma Lik Keung" w:date="2018-05-22T16:55:00Z">
                  <w:rPr>
                    <w:ins w:id="601" w:author="Sebastian Ma Lik Keung" w:date="2018-05-22T15:33:00Z"/>
                    <w:lang w:val="en-SG"/>
                  </w:rPr>
                </w:rPrChange>
              </w:rPr>
            </w:pPr>
            <w:ins w:id="602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603" w:author="Sebastian Ma Lik Keung" w:date="2018-05-22T16:55:00Z">
                    <w:rPr>
                      <w:lang w:val="en-SG"/>
                    </w:rPr>
                  </w:rPrChange>
                </w:rPr>
                <w:t>ff00::0 ip6-mcastprefix</w:t>
              </w:r>
            </w:ins>
          </w:p>
          <w:p w14:paraId="49783993" w14:textId="77777777" w:rsidR="009539D1" w:rsidRPr="000D4A41" w:rsidRDefault="009539D1">
            <w:pPr>
              <w:rPr>
                <w:ins w:id="604" w:author="Sebastian Ma Lik Keung" w:date="2018-05-22T15:33:00Z"/>
                <w:rFonts w:ascii="Arial Nova Cond Light" w:hAnsi="Arial Nova Cond Light"/>
                <w:lang w:val="en-SG"/>
                <w:rPrChange w:id="605" w:author="Sebastian Ma Lik Keung" w:date="2018-05-22T16:55:00Z">
                  <w:rPr>
                    <w:ins w:id="606" w:author="Sebastian Ma Lik Keung" w:date="2018-05-22T15:33:00Z"/>
                    <w:lang w:val="en-SG"/>
                  </w:rPr>
                </w:rPrChange>
              </w:rPr>
            </w:pPr>
            <w:ins w:id="607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608" w:author="Sebastian Ma Lik Keung" w:date="2018-05-22T16:55:00Z">
                    <w:rPr>
                      <w:lang w:val="en-SG"/>
                    </w:rPr>
                  </w:rPrChange>
                </w:rPr>
                <w:t>ff02::1 ip6-allnodes</w:t>
              </w:r>
            </w:ins>
          </w:p>
          <w:p w14:paraId="6C67AEC0" w14:textId="2445AA2D" w:rsidR="009539D1" w:rsidRPr="000D4A41" w:rsidRDefault="009539D1">
            <w:pPr>
              <w:rPr>
                <w:ins w:id="609" w:author="Sebastian Ma Lik Keung" w:date="2018-05-22T15:33:00Z"/>
                <w:rFonts w:ascii="Arial Nova Cond Light" w:hAnsi="Arial Nova Cond Light"/>
                <w:lang w:val="en-SG"/>
                <w:rPrChange w:id="610" w:author="Sebastian Ma Lik Keung" w:date="2018-05-22T16:55:00Z">
                  <w:rPr>
                    <w:ins w:id="611" w:author="Sebastian Ma Lik Keung" w:date="2018-05-22T15:33:00Z"/>
                    <w:lang w:val="en-SG"/>
                  </w:rPr>
                </w:rPrChange>
              </w:rPr>
            </w:pPr>
            <w:ins w:id="612" w:author="Sebastian Ma Lik Keung" w:date="2018-05-22T15:33:00Z">
              <w:r w:rsidRPr="000D4A41">
                <w:rPr>
                  <w:rFonts w:ascii="Arial Nova Cond Light" w:hAnsi="Arial Nova Cond Light"/>
                  <w:lang w:val="en-SG"/>
                  <w:rPrChange w:id="613" w:author="Sebastian Ma Lik Keung" w:date="2018-05-22T16:55:00Z">
                    <w:rPr>
                      <w:lang w:val="en-SG"/>
                    </w:rPr>
                  </w:rPrChange>
                </w:rPr>
                <w:t>ff02::2 ip6-allrouters</w:t>
              </w:r>
            </w:ins>
          </w:p>
        </w:tc>
      </w:tr>
    </w:tbl>
    <w:p w14:paraId="2847B1CA" w14:textId="2AD55678" w:rsidR="006E44D7" w:rsidRDefault="006E44D7">
      <w:pPr>
        <w:spacing w:after="0" w:line="240" w:lineRule="auto"/>
        <w:rPr>
          <w:ins w:id="614" w:author="Sebastian Ma Lik Keung" w:date="2018-05-22T15:42:00Z"/>
          <w:lang w:val="en-SG"/>
        </w:rPr>
      </w:pPr>
      <w:ins w:id="615" w:author="Sebastian Ma Lik Keung" w:date="2018-05-22T15:42:00Z">
        <w:r>
          <w:rPr>
            <w:lang w:val="en-SG"/>
          </w:rPr>
          <w:t>All VMs are restarted after updates</w:t>
        </w:r>
      </w:ins>
    </w:p>
    <w:p w14:paraId="7BE9488B" w14:textId="773392F9" w:rsidR="006E44D7" w:rsidRDefault="006E44D7">
      <w:pPr>
        <w:spacing w:after="0" w:line="240" w:lineRule="auto"/>
        <w:rPr>
          <w:ins w:id="616" w:author="Sebastian Ma Lik Keung" w:date="2018-05-22T16:56:00Z"/>
          <w:lang w:val="en-SG"/>
        </w:rPr>
      </w:pPr>
    </w:p>
    <w:p w14:paraId="109A4528" w14:textId="095BDC30" w:rsidR="00DE7DAD" w:rsidRDefault="00DE7DAD">
      <w:pPr>
        <w:pStyle w:val="Heading2"/>
        <w:spacing w:line="240" w:lineRule="auto"/>
        <w:rPr>
          <w:ins w:id="617" w:author="Sebastian Ma Lik Keung" w:date="2018-05-17T10:22:00Z"/>
          <w:lang w:val="en-SG"/>
        </w:rPr>
        <w:pPrChange w:id="618" w:author="Sebastian Ma Lik Keung" w:date="2018-05-24T13:47:00Z">
          <w:pPr>
            <w:spacing w:after="0" w:line="240" w:lineRule="auto"/>
          </w:pPr>
        </w:pPrChange>
      </w:pPr>
      <w:proofErr w:type="spellStart"/>
      <w:ins w:id="619" w:author="Sebastian Ma Lik Keung" w:date="2018-05-22T16:56:00Z">
        <w:r w:rsidRPr="00333842">
          <w:rPr>
            <w:lang w:val="en-SG"/>
          </w:rPr>
          <w:t>networkNodesInfo.json</w:t>
        </w:r>
      </w:ins>
      <w:proofErr w:type="spellEnd"/>
    </w:p>
    <w:p w14:paraId="691F7B66" w14:textId="49D213F8" w:rsidR="00CC2FFA" w:rsidRDefault="000F2800">
      <w:pPr>
        <w:spacing w:after="0" w:line="240" w:lineRule="auto"/>
        <w:rPr>
          <w:ins w:id="620" w:author="Sebastian Ma Lik Keung" w:date="2018-05-17T10:22:00Z"/>
          <w:lang w:val="en-SG"/>
        </w:rPr>
      </w:pPr>
      <w:ins w:id="621" w:author="Sebastian Ma Lik Keung" w:date="2018-05-22T15:43:00Z">
        <w:r>
          <w:rPr>
            <w:lang w:val="en-SG"/>
          </w:rPr>
          <w:t xml:space="preserve">The statement from README, </w:t>
        </w:r>
      </w:ins>
      <w:ins w:id="622" w:author="Sebastian Ma Lik Keung" w:date="2018-05-17T10:22:00Z">
        <w:r w:rsidR="00CC2FFA">
          <w:rPr>
            <w:lang w:val="en-SG"/>
          </w:rPr>
          <w:t>“1. Copy the network configuration (</w:t>
        </w:r>
        <w:r w:rsidR="00CC2FFA" w:rsidRPr="00333842">
          <w:rPr>
            <w:highlight w:val="yellow"/>
            <w:lang w:val="en-SG"/>
          </w:rPr>
          <w:t>networkNodeInfo.js</w:t>
        </w:r>
        <w:r w:rsidR="00CC2FFA">
          <w:rPr>
            <w:lang w:val="en-SG"/>
          </w:rPr>
          <w:t>)”</w:t>
        </w:r>
      </w:ins>
      <w:ins w:id="623" w:author="Sebastian Ma Lik Keung" w:date="2018-05-22T15:43:00Z">
        <w:r>
          <w:rPr>
            <w:lang w:val="en-SG"/>
          </w:rPr>
          <w:t>,</w:t>
        </w:r>
      </w:ins>
      <w:ins w:id="624" w:author="Sebastian Ma Lik Keung" w:date="2018-05-17T10:22:00Z">
        <w:r w:rsidR="00CC2FFA">
          <w:rPr>
            <w:lang w:val="en-SG"/>
          </w:rPr>
          <w:t xml:space="preserve"> is wrong.</w:t>
        </w:r>
      </w:ins>
    </w:p>
    <w:p w14:paraId="77CDE0E0" w14:textId="77777777" w:rsidR="00CC2FFA" w:rsidRDefault="00CC2FFA">
      <w:pPr>
        <w:spacing w:after="0" w:line="240" w:lineRule="auto"/>
        <w:rPr>
          <w:ins w:id="625" w:author="Sebastian Ma Lik Keung" w:date="2018-05-17T10:22:00Z"/>
          <w:lang w:val="en-SG"/>
        </w:rPr>
      </w:pPr>
      <w:ins w:id="626" w:author="Sebastian Ma Lik Keung" w:date="2018-05-17T10:22:00Z">
        <w:r>
          <w:rPr>
            <w:lang w:val="en-SG"/>
          </w:rPr>
          <w:lastRenderedPageBreak/>
          <w:t>The file to copy should be “</w:t>
        </w:r>
        <w:proofErr w:type="spellStart"/>
        <w:r w:rsidRPr="00333842">
          <w:rPr>
            <w:lang w:val="en-SG"/>
          </w:rPr>
          <w:t>networkNodesInfo.json</w:t>
        </w:r>
        <w:proofErr w:type="spellEnd"/>
        <w:r>
          <w:rPr>
            <w:lang w:val="en-SG"/>
          </w:rPr>
          <w:t>”.</w:t>
        </w:r>
      </w:ins>
    </w:p>
    <w:p w14:paraId="3038F600" w14:textId="77777777" w:rsidR="00CC2FFA" w:rsidRDefault="00CC2FFA">
      <w:pPr>
        <w:spacing w:after="0" w:line="240" w:lineRule="auto"/>
        <w:rPr>
          <w:ins w:id="627" w:author="Sebastian Ma Lik Keung" w:date="2018-05-17T10:22:00Z"/>
          <w:lang w:val="en-SG"/>
        </w:rPr>
      </w:pPr>
    </w:p>
    <w:p w14:paraId="144224F6" w14:textId="5722495B" w:rsidR="00CC2FFA" w:rsidRPr="00FB5067" w:rsidRDefault="00FB5067">
      <w:pPr>
        <w:pStyle w:val="Heading2"/>
        <w:spacing w:line="240" w:lineRule="auto"/>
        <w:rPr>
          <w:ins w:id="628" w:author="Sebastian Ma Lik Keung" w:date="2018-05-18T13:58:00Z"/>
          <w:lang w:val="en-SG"/>
          <w:rPrChange w:id="629" w:author="Sebastian Ma Lik Keung" w:date="2018-05-18T13:58:00Z">
            <w:rPr>
              <w:ins w:id="630" w:author="Sebastian Ma Lik Keung" w:date="2018-05-18T13:58:00Z"/>
              <w:lang w:val="en-SG"/>
            </w:rPr>
          </w:rPrChange>
        </w:rPr>
        <w:pPrChange w:id="631" w:author="Sebastian Ma Lik Keung" w:date="2018-05-24T13:47:00Z">
          <w:pPr>
            <w:spacing w:after="0" w:line="240" w:lineRule="auto"/>
          </w:pPr>
        </w:pPrChange>
      </w:pPr>
      <w:ins w:id="632" w:author="Sebastian Ma Lik Keung" w:date="2018-05-18T13:57:00Z">
        <w:r w:rsidRPr="00FB5067">
          <w:rPr>
            <w:lang w:val="en-SG"/>
            <w:rPrChange w:id="633" w:author="Sebastian Ma Lik Keung" w:date="2018-05-18T13:58:00Z">
              <w:rPr>
                <w:lang w:val="en-SG"/>
              </w:rPr>
            </w:rPrChange>
          </w:rPr>
          <w:t>Git clone to nx05</w:t>
        </w:r>
      </w:ins>
      <w:ins w:id="634" w:author="Sebastian Ma Lik Keung" w:date="2018-05-22T15:52:00Z">
        <w:r w:rsidR="006B14F8">
          <w:rPr>
            <w:lang w:val="en-SG"/>
          </w:rPr>
          <w:t xml:space="preserve"> (deployment node)</w:t>
        </w:r>
      </w:ins>
    </w:p>
    <w:p w14:paraId="3A910D3D" w14:textId="1BD5AAF8" w:rsidR="00FB5067" w:rsidRDefault="00FB5067">
      <w:pPr>
        <w:spacing w:after="0" w:line="240" w:lineRule="auto"/>
        <w:rPr>
          <w:ins w:id="635" w:author="Sebastian Ma Lik Keung" w:date="2018-05-17T10:22:00Z"/>
          <w:lang w:val="en-SG"/>
        </w:rPr>
      </w:pPr>
      <w:ins w:id="636" w:author="Sebastian Ma Lik Keung" w:date="2018-05-18T13:58:00Z">
        <w:r>
          <w:rPr>
            <w:lang w:val="en-SG"/>
          </w:rPr>
          <w:t>(This step is missing in this section)</w:t>
        </w:r>
      </w:ins>
    </w:p>
    <w:p w14:paraId="4890A55E" w14:textId="77777777" w:rsidR="00CC2FFA" w:rsidRDefault="00CC2FFA">
      <w:pPr>
        <w:spacing w:after="0" w:line="240" w:lineRule="auto"/>
        <w:rPr>
          <w:ins w:id="637" w:author="Sebastian Ma Lik Keung" w:date="2018-05-17T10:22:00Z"/>
          <w:lang w:val="en-SG"/>
        </w:rPr>
      </w:pPr>
      <w:ins w:id="638" w:author="Sebastian Ma Lik Keung" w:date="2018-05-17T10:22:00Z">
        <w:r>
          <w:rPr>
            <w:lang w:val="en-SG"/>
          </w:rPr>
          <w:t xml:space="preserve">git clone </w:t>
        </w:r>
        <w:r>
          <w:fldChar w:fldCharType="begin"/>
        </w:r>
        <w:r w:rsidRPr="00CC2FFA">
          <w:rPr>
            <w:lang w:val="en-SG"/>
            <w:rPrChange w:id="639" w:author="Sebastian Ma Lik Keung" w:date="2018-05-17T10:22:00Z">
              <w:rPr/>
            </w:rPrChange>
          </w:rPr>
          <w:instrText xml:space="preserve"> HYPERLINK "https://github.com/project-ubin/ubin-quorum.git" </w:instrText>
        </w:r>
        <w:r>
          <w:fldChar w:fldCharType="separate"/>
        </w:r>
        <w:r w:rsidRPr="007047E6">
          <w:rPr>
            <w:rStyle w:val="Hyperlink"/>
            <w:lang w:val="en-SG"/>
          </w:rPr>
          <w:t>https://github.com/project-ubin/ubin-quorum.git</w:t>
        </w:r>
        <w:r>
          <w:rPr>
            <w:rStyle w:val="Hyperlink"/>
            <w:lang w:val="en-SG"/>
          </w:rPr>
          <w:fldChar w:fldCharType="end"/>
        </w:r>
      </w:ins>
    </w:p>
    <w:p w14:paraId="522E57B4" w14:textId="77777777" w:rsidR="00CC2FFA" w:rsidRDefault="00CC2FFA">
      <w:pPr>
        <w:spacing w:after="0" w:line="240" w:lineRule="auto"/>
        <w:rPr>
          <w:ins w:id="640" w:author="Sebastian Ma Lik Keung" w:date="2018-05-17T10:22:00Z"/>
          <w:lang w:val="en-SG"/>
        </w:rPr>
      </w:pPr>
      <w:proofErr w:type="spellStart"/>
      <w:ins w:id="641" w:author="Sebastian Ma Lik Keung" w:date="2018-05-17T10:22:00Z">
        <w:r w:rsidRPr="00333842">
          <w:rPr>
            <w:lang w:val="en-SG"/>
          </w:rPr>
          <w:t>networkNodesInfo.json</w:t>
        </w:r>
        <w:proofErr w:type="spellEnd"/>
        <w:r>
          <w:rPr>
            <w:lang w:val="en-SG"/>
          </w:rPr>
          <w:t>, convertConfig.js, deploy.sh can only be found in this repo.</w:t>
        </w:r>
      </w:ins>
    </w:p>
    <w:p w14:paraId="56E7653D" w14:textId="60B2BA6D" w:rsidR="00CC2FFA" w:rsidRDefault="00CC2FFA">
      <w:pPr>
        <w:spacing w:after="0" w:line="240" w:lineRule="auto"/>
        <w:rPr>
          <w:ins w:id="642" w:author="Sebastian Ma Lik Keung" w:date="2018-05-17T15:01:00Z"/>
          <w:lang w:val="en-SG"/>
        </w:rPr>
      </w:pPr>
    </w:p>
    <w:p w14:paraId="44E73B98" w14:textId="75E601E5" w:rsidR="007B0140" w:rsidRPr="007B0140" w:rsidRDefault="007B0140">
      <w:pPr>
        <w:pStyle w:val="Heading2"/>
        <w:spacing w:line="240" w:lineRule="auto"/>
        <w:rPr>
          <w:ins w:id="643" w:author="Sebastian Ma Lik Keung" w:date="2018-05-17T10:22:00Z"/>
          <w:lang w:val="en-SG"/>
          <w:rPrChange w:id="644" w:author="Sebastian Ma Lik Keung" w:date="2018-05-17T15:01:00Z">
            <w:rPr>
              <w:ins w:id="645" w:author="Sebastian Ma Lik Keung" w:date="2018-05-17T10:22:00Z"/>
              <w:lang w:val="en-SG"/>
            </w:rPr>
          </w:rPrChange>
        </w:rPr>
        <w:pPrChange w:id="646" w:author="Sebastian Ma Lik Keung" w:date="2018-05-24T13:47:00Z">
          <w:pPr>
            <w:spacing w:after="0" w:line="240" w:lineRule="auto"/>
          </w:pPr>
        </w:pPrChange>
      </w:pPr>
      <w:proofErr w:type="spellStart"/>
      <w:ins w:id="647" w:author="Sebastian Ma Lik Keung" w:date="2018-05-17T15:01:00Z">
        <w:r w:rsidRPr="007B0140">
          <w:rPr>
            <w:lang w:val="en-SG"/>
            <w:rPrChange w:id="648" w:author="Sebastian Ma Lik Keung" w:date="2018-05-17T15:01:00Z">
              <w:rPr>
                <w:lang w:val="en-SG"/>
              </w:rPr>
            </w:rPrChange>
          </w:rPr>
          <w:t>networkNodesInfo.json</w:t>
        </w:r>
      </w:ins>
      <w:proofErr w:type="spellEnd"/>
    </w:p>
    <w:p w14:paraId="04E76773" w14:textId="0CFAE18D" w:rsidR="00F964B7" w:rsidRDefault="00CC2FFA">
      <w:pPr>
        <w:spacing w:after="0" w:line="240" w:lineRule="auto"/>
        <w:rPr>
          <w:ins w:id="649" w:author="Sebastian Ma Lik Keung" w:date="2018-05-31T14:26:00Z"/>
          <w:lang w:val="en-SG"/>
        </w:rPr>
      </w:pPr>
      <w:ins w:id="650" w:author="Sebastian Ma Lik Keung" w:date="2018-05-17T10:22:00Z">
        <w:r>
          <w:rPr>
            <w:lang w:val="en-SG"/>
          </w:rPr>
          <w:t xml:space="preserve">Ascertain if the </w:t>
        </w:r>
        <w:proofErr w:type="spellStart"/>
        <w:r>
          <w:rPr>
            <w:lang w:val="en-SG"/>
          </w:rPr>
          <w:t>json</w:t>
        </w:r>
        <w:proofErr w:type="spellEnd"/>
        <w:r>
          <w:rPr>
            <w:lang w:val="en-SG"/>
          </w:rPr>
          <w:t xml:space="preserve"> data, especially “</w:t>
        </w:r>
        <w:proofErr w:type="spellStart"/>
        <w:r>
          <w:rPr>
            <w:lang w:val="en-SG"/>
          </w:rPr>
          <w:t>ipAddress</w:t>
        </w:r>
        <w:proofErr w:type="spellEnd"/>
        <w:r>
          <w:rPr>
            <w:lang w:val="en-SG"/>
          </w:rPr>
          <w:t>”</w:t>
        </w:r>
      </w:ins>
      <w:ins w:id="651" w:author="Sebastian Ma Lik Keung" w:date="2018-05-17T14:57:00Z">
        <w:r w:rsidR="00F964B7">
          <w:rPr>
            <w:lang w:val="en-SG"/>
          </w:rPr>
          <w:t xml:space="preserve"> etc., are correct</w:t>
        </w:r>
      </w:ins>
      <w:ins w:id="652" w:author="Sebastian Ma Lik Keung" w:date="2018-05-17T14:58:00Z">
        <w:r w:rsidR="00F964B7">
          <w:rPr>
            <w:lang w:val="en-SG"/>
          </w:rPr>
          <w:t xml:space="preserve"> or should be updated.</w:t>
        </w:r>
      </w:ins>
    </w:p>
    <w:p w14:paraId="0FABA8B4" w14:textId="1D681A59" w:rsidR="00003ED7" w:rsidRDefault="00003ED7">
      <w:pPr>
        <w:spacing w:after="0" w:line="240" w:lineRule="auto"/>
        <w:rPr>
          <w:ins w:id="653" w:author="Sebastian Ma Lik Keung" w:date="2018-05-31T14:26:00Z"/>
          <w:lang w:val="en-SG"/>
        </w:rPr>
      </w:pPr>
    </w:p>
    <w:p w14:paraId="5C5D31F5" w14:textId="0F58CCD0" w:rsidR="00003ED7" w:rsidRPr="00003ED7" w:rsidRDefault="00003ED7">
      <w:pPr>
        <w:spacing w:after="0" w:line="240" w:lineRule="auto"/>
        <w:rPr>
          <w:ins w:id="654" w:author="Sebastian Ma Lik Keung" w:date="2018-05-31T14:28:00Z"/>
          <w:lang w:val="en-SG"/>
          <w:rPrChange w:id="655" w:author="Sebastian Ma Lik Keung" w:date="2018-05-31T14:28:00Z">
            <w:rPr>
              <w:ins w:id="656" w:author="Sebastian Ma Lik Keung" w:date="2018-05-31T14:28:00Z"/>
            </w:rPr>
          </w:rPrChange>
        </w:rPr>
        <w:pPrChange w:id="657" w:author="Sebastian Ma Lik Keung" w:date="2018-05-31T14:31:00Z">
          <w:pPr>
            <w:pStyle w:val="PlainText"/>
          </w:pPr>
        </w:pPrChange>
      </w:pPr>
      <w:ins w:id="658" w:author="Sebastian Ma Lik Keung" w:date="2018-05-31T14:28:00Z">
        <w:r>
          <w:rPr>
            <w:lang w:val="en-SG"/>
          </w:rPr>
          <w:t xml:space="preserve">Alternatively, </w:t>
        </w:r>
      </w:ins>
      <w:ins w:id="659" w:author="Sebastian Ma Lik Keung" w:date="2018-05-31T14:29:00Z">
        <w:r>
          <w:rPr>
            <w:lang w:val="en-SG"/>
          </w:rPr>
          <w:t>as suggested by PHH</w:t>
        </w:r>
      </w:ins>
      <w:ins w:id="660" w:author="Sebastian Ma Lik Keung" w:date="2018-05-31T14:30:00Z">
        <w:r>
          <w:rPr>
            <w:lang w:val="en-SG"/>
          </w:rPr>
          <w:t xml:space="preserve"> (Prof Pieter Hartel)</w:t>
        </w:r>
      </w:ins>
      <w:ins w:id="661" w:author="Sebastian Ma Lik Keung" w:date="2018-05-31T14:29:00Z">
        <w:r>
          <w:rPr>
            <w:lang w:val="en-SG"/>
          </w:rPr>
          <w:t xml:space="preserve">, </w:t>
        </w:r>
      </w:ins>
      <w:ins w:id="662" w:author="Sebastian Ma Lik Keung" w:date="2018-05-31T14:33:00Z">
        <w:r>
          <w:rPr>
            <w:lang w:val="en-SG"/>
          </w:rPr>
          <w:t xml:space="preserve">the </w:t>
        </w:r>
      </w:ins>
      <w:ins w:id="663" w:author="Sebastian Ma Lik Keung" w:date="2018-05-31T14:28:00Z">
        <w:r>
          <w:rPr>
            <w:lang w:val="en-SG"/>
          </w:rPr>
          <w:t>convert</w:t>
        </w:r>
      </w:ins>
      <w:ins w:id="664" w:author="Sebastian Ma Lik Keung" w:date="2018-05-31T14:33:00Z">
        <w:r>
          <w:rPr>
            <w:lang w:val="en-SG"/>
          </w:rPr>
          <w:t xml:space="preserve"> script</w:t>
        </w:r>
      </w:ins>
      <w:ins w:id="665" w:author="Sebastian Ma Lik Keung" w:date="2018-05-31T14:28:00Z">
        <w:r>
          <w:rPr>
            <w:lang w:val="en-SG"/>
          </w:rPr>
          <w:t xml:space="preserve"> can be </w:t>
        </w:r>
      </w:ins>
      <w:ins w:id="666" w:author="Sebastian Ma Lik Keung" w:date="2018-05-31T14:29:00Z">
        <w:r>
          <w:rPr>
            <w:lang w:val="en-SG"/>
          </w:rPr>
          <w:t>changed</w:t>
        </w:r>
      </w:ins>
      <w:ins w:id="667" w:author="Sebastian Ma Lik Keung" w:date="2018-05-31T14:30:00Z">
        <w:r>
          <w:rPr>
            <w:lang w:val="en-SG"/>
          </w:rPr>
          <w:t xml:space="preserve"> </w:t>
        </w:r>
      </w:ins>
      <w:ins w:id="668" w:author="Sebastian Ma Lik Keung" w:date="2018-05-31T14:32:00Z">
        <w:r>
          <w:rPr>
            <w:lang w:val="en-SG"/>
          </w:rPr>
          <w:t xml:space="preserve">to suit your hostnames and domain names, </w:t>
        </w:r>
      </w:ins>
      <w:ins w:id="669" w:author="Sebastian Ma Lik Keung" w:date="2018-05-31T14:33:00Z">
        <w:r>
          <w:rPr>
            <w:lang w:val="en-SG"/>
          </w:rPr>
          <w:t>such as  the</w:t>
        </w:r>
      </w:ins>
      <w:ins w:id="670" w:author="Sebastian Ma Lik Keung" w:date="2018-05-31T14:32:00Z">
        <w:r>
          <w:rPr>
            <w:lang w:val="en-SG"/>
          </w:rPr>
          <w:t xml:space="preserve"> line from</w:t>
        </w:r>
      </w:ins>
      <w:ins w:id="671" w:author="Sebastian Ma Lik Keung" w:date="2018-05-31T14:33:00Z">
        <w:r>
          <w:rPr>
            <w:lang w:val="en-SG"/>
          </w:rPr>
          <w:t xml:space="preserve"> convertConfig.js</w:t>
        </w:r>
      </w:ins>
      <w:ins w:id="672" w:author="Sebastian Ma Lik Keung" w:date="2018-05-31T14:30:00Z">
        <w:r>
          <w:rPr>
            <w:lang w:val="en-SG"/>
          </w:rPr>
          <w:t>:</w:t>
        </w:r>
      </w:ins>
    </w:p>
    <w:p w14:paraId="376E9FC3" w14:textId="35CB65A7" w:rsidR="00003ED7" w:rsidRPr="00655254" w:rsidRDefault="00003ED7" w:rsidP="00003ED7">
      <w:pPr>
        <w:pStyle w:val="PlainText"/>
        <w:rPr>
          <w:ins w:id="673" w:author="Sebastian Ma Lik Keung" w:date="2018-05-31T14:31:00Z"/>
          <w:lang w:val="en-SG"/>
        </w:rPr>
      </w:pPr>
      <w:ins w:id="674" w:author="Sebastian Ma Lik Keung" w:date="2018-05-31T14:33:00Z">
        <w:r>
          <w:rPr>
            <w:lang w:val="en-SG"/>
          </w:rPr>
          <w:t>Original</w:t>
        </w:r>
      </w:ins>
      <w:ins w:id="675" w:author="Sebastian Ma Lik Keung" w:date="2018-05-31T14:34:00Z">
        <w:r>
          <w:rPr>
            <w:lang w:val="en-SG"/>
          </w:rPr>
          <w:t>:</w:t>
        </w:r>
      </w:ins>
    </w:p>
    <w:p w14:paraId="29F3CB7E" w14:textId="77777777" w:rsidR="00003ED7" w:rsidRPr="00655254" w:rsidRDefault="00003ED7" w:rsidP="00003ED7">
      <w:pPr>
        <w:pStyle w:val="PlainText"/>
        <w:rPr>
          <w:ins w:id="676" w:author="Sebastian Ma Lik Keung" w:date="2018-05-31T14:31:00Z"/>
          <w:lang w:val="en-SG"/>
        </w:rPr>
      </w:pPr>
      <w:ins w:id="677" w:author="Sebastian Ma Lik Keung" w:date="2018-05-31T14:31:00Z">
        <w:r w:rsidRPr="00655254">
          <w:rPr>
            <w:lang w:val="en-SG"/>
          </w:rPr>
          <w:t xml:space="preserve"> "host" : "</w:t>
        </w:r>
        <w:proofErr w:type="spellStart"/>
        <w:r w:rsidRPr="00655254">
          <w:rPr>
            <w:lang w:val="en-SG"/>
          </w:rPr>
          <w:t>quorumnx</w:t>
        </w:r>
        <w:proofErr w:type="spellEnd"/>
        <w:r w:rsidRPr="00655254">
          <w:rPr>
            <w:lang w:val="en-SG"/>
          </w:rPr>
          <w:t>"+</w:t>
        </w:r>
        <w:proofErr w:type="spellStart"/>
        <w:r w:rsidRPr="00655254">
          <w:rPr>
            <w:lang w:val="en-SG"/>
          </w:rPr>
          <w:t>nodeId</w:t>
        </w:r>
        <w:proofErr w:type="spellEnd"/>
        <w:r w:rsidRPr="00655254">
          <w:rPr>
            <w:lang w:val="en-SG"/>
          </w:rPr>
          <w:t>+".southeastasia.cloudapp.azure.com”,</w:t>
        </w:r>
      </w:ins>
    </w:p>
    <w:p w14:paraId="7E5268C7" w14:textId="4BC5B0DF" w:rsidR="00003ED7" w:rsidRPr="00003ED7" w:rsidRDefault="00003ED7" w:rsidP="00003ED7">
      <w:pPr>
        <w:pStyle w:val="PlainText"/>
        <w:rPr>
          <w:ins w:id="678" w:author="Sebastian Ma Lik Keung" w:date="2018-05-31T14:28:00Z"/>
          <w:lang w:val="en-SG"/>
          <w:rPrChange w:id="679" w:author="Sebastian Ma Lik Keung" w:date="2018-05-31T14:28:00Z">
            <w:rPr>
              <w:ins w:id="680" w:author="Sebastian Ma Lik Keung" w:date="2018-05-31T14:28:00Z"/>
            </w:rPr>
          </w:rPrChange>
        </w:rPr>
      </w:pPr>
      <w:ins w:id="681" w:author="Sebastian Ma Lik Keung" w:date="2018-05-31T14:34:00Z">
        <w:r>
          <w:rPr>
            <w:lang w:val="en-SG"/>
          </w:rPr>
          <w:t>New:</w:t>
        </w:r>
      </w:ins>
    </w:p>
    <w:p w14:paraId="3A8AA642" w14:textId="77777777" w:rsidR="00003ED7" w:rsidRPr="00003ED7" w:rsidRDefault="00003ED7" w:rsidP="00003ED7">
      <w:pPr>
        <w:pStyle w:val="PlainText"/>
        <w:rPr>
          <w:ins w:id="682" w:author="Sebastian Ma Lik Keung" w:date="2018-05-31T14:28:00Z"/>
          <w:lang w:val="en-SG"/>
          <w:rPrChange w:id="683" w:author="Sebastian Ma Lik Keung" w:date="2018-05-31T14:28:00Z">
            <w:rPr>
              <w:ins w:id="684" w:author="Sebastian Ma Lik Keung" w:date="2018-05-31T14:28:00Z"/>
            </w:rPr>
          </w:rPrChange>
        </w:rPr>
      </w:pPr>
      <w:ins w:id="685" w:author="Sebastian Ma Lik Keung" w:date="2018-05-31T14:28:00Z">
        <w:r w:rsidRPr="00003ED7">
          <w:rPr>
            <w:lang w:val="en-SG"/>
            <w:rPrChange w:id="686" w:author="Sebastian Ma Lik Keung" w:date="2018-05-31T14:28:00Z">
              <w:rPr/>
            </w:rPrChange>
          </w:rPr>
          <w:t xml:space="preserve"> "host" : "</w:t>
        </w:r>
        <w:proofErr w:type="spellStart"/>
        <w:r w:rsidRPr="00003ED7">
          <w:rPr>
            <w:lang w:val="en-SG"/>
            <w:rPrChange w:id="687" w:author="Sebastian Ma Lik Keung" w:date="2018-05-31T14:28:00Z">
              <w:rPr/>
            </w:rPrChange>
          </w:rPr>
          <w:t>ubin</w:t>
        </w:r>
        <w:proofErr w:type="spellEnd"/>
        <w:r w:rsidRPr="00003ED7">
          <w:rPr>
            <w:lang w:val="en-SG"/>
            <w:rPrChange w:id="688" w:author="Sebastian Ma Lik Keung" w:date="2018-05-31T14:28:00Z">
              <w:rPr/>
            </w:rPrChange>
          </w:rPr>
          <w:t>"+</w:t>
        </w:r>
        <w:proofErr w:type="spellStart"/>
        <w:r w:rsidRPr="00003ED7">
          <w:rPr>
            <w:lang w:val="en-SG"/>
            <w:rPrChange w:id="689" w:author="Sebastian Ma Lik Keung" w:date="2018-05-31T14:28:00Z">
              <w:rPr/>
            </w:rPrChange>
          </w:rPr>
          <w:t>parseInt</w:t>
        </w:r>
        <w:proofErr w:type="spellEnd"/>
        <w:r w:rsidRPr="00003ED7">
          <w:rPr>
            <w:lang w:val="en-SG"/>
            <w:rPrChange w:id="690" w:author="Sebastian Ma Lik Keung" w:date="2018-05-31T14:28:00Z">
              <w:rPr/>
            </w:rPrChange>
          </w:rPr>
          <w:t xml:space="preserve">( </w:t>
        </w:r>
        <w:proofErr w:type="spellStart"/>
        <w:r w:rsidRPr="00003ED7">
          <w:rPr>
            <w:lang w:val="en-SG"/>
            <w:rPrChange w:id="691" w:author="Sebastian Ma Lik Keung" w:date="2018-05-31T14:28:00Z">
              <w:rPr/>
            </w:rPrChange>
          </w:rPr>
          <w:t>nodeId</w:t>
        </w:r>
        <w:proofErr w:type="spellEnd"/>
        <w:r w:rsidRPr="00003ED7">
          <w:rPr>
            <w:lang w:val="en-SG"/>
            <w:rPrChange w:id="692" w:author="Sebastian Ma Lik Keung" w:date="2018-05-31T14:28:00Z">
              <w:rPr/>
            </w:rPrChange>
          </w:rPr>
          <w:t xml:space="preserve"> ) +".ewi.tudelft.nl”, </w:t>
        </w:r>
      </w:ins>
    </w:p>
    <w:p w14:paraId="401915DA" w14:textId="77777777" w:rsidR="00003ED7" w:rsidRDefault="00003ED7">
      <w:pPr>
        <w:spacing w:after="0" w:line="240" w:lineRule="auto"/>
        <w:rPr>
          <w:ins w:id="693" w:author="Sebastian Ma Lik Keung" w:date="2018-05-18T15:59:00Z"/>
          <w:lang w:val="en-SG"/>
        </w:rPr>
      </w:pPr>
    </w:p>
    <w:p w14:paraId="710D3484" w14:textId="34C54715" w:rsidR="00AF2533" w:rsidRDefault="00736523">
      <w:pPr>
        <w:spacing w:after="0" w:line="240" w:lineRule="auto"/>
        <w:rPr>
          <w:ins w:id="694" w:author="Sebastian Ma Lik Keung" w:date="2018-05-22T15:55:00Z"/>
          <w:lang w:val="en-SG"/>
        </w:rPr>
      </w:pPr>
      <w:ins w:id="695" w:author="Sebastian Ma Lik Keung" w:date="2018-05-18T15:59:00Z">
        <w:r>
          <w:rPr>
            <w:lang w:val="en-SG"/>
          </w:rPr>
          <w:t xml:space="preserve">I </w:t>
        </w:r>
      </w:ins>
      <w:ins w:id="696" w:author="Sebastian Ma Lik Keung" w:date="2018-05-31T14:34:00Z">
        <w:r w:rsidR="00A0591F">
          <w:rPr>
            <w:lang w:val="en-SG"/>
          </w:rPr>
          <w:t xml:space="preserve">manually </w:t>
        </w:r>
      </w:ins>
      <w:ins w:id="697" w:author="Sebastian Ma Lik Keung" w:date="2018-05-18T15:59:00Z">
        <w:r>
          <w:rPr>
            <w:lang w:val="en-SG"/>
          </w:rPr>
          <w:t>removed the entry for “nx05</w:t>
        </w:r>
      </w:ins>
      <w:ins w:id="698" w:author="Sebastian Ma Lik Keung" w:date="2018-05-18T16:00:00Z">
        <w:r>
          <w:rPr>
            <w:lang w:val="en-SG"/>
          </w:rPr>
          <w:t>”, the deployment node.</w:t>
        </w:r>
      </w:ins>
      <w:ins w:id="699" w:author="Sebastian Ma Lik Keung" w:date="2018-05-22T15:54:00Z">
        <w:r w:rsidR="00AF2533">
          <w:rPr>
            <w:lang w:val="en-SG"/>
          </w:rPr>
          <w:t xml:space="preserve"> My </w:t>
        </w:r>
      </w:ins>
      <w:proofErr w:type="spellStart"/>
      <w:ins w:id="700" w:author="Sebastian Ma Lik Keung" w:date="2018-05-22T15:55:00Z">
        <w:r w:rsidR="00AF2533">
          <w:rPr>
            <w:lang w:val="en-SG"/>
          </w:rPr>
          <w:t>networkNodesInfo.json</w:t>
        </w:r>
        <w:proofErr w:type="spellEnd"/>
        <w:r w:rsidR="00AF2533">
          <w:rPr>
            <w:lang w:val="en-SG"/>
          </w:rPr>
          <w:t xml:space="preserve"> looks like this: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2533" w:rsidRPr="000D4A41" w14:paraId="136F9BE3" w14:textId="77777777" w:rsidTr="00AF2533">
        <w:trPr>
          <w:ins w:id="701" w:author="Sebastian Ma Lik Keung" w:date="2018-05-22T15:55:00Z"/>
        </w:trPr>
        <w:tc>
          <w:tcPr>
            <w:tcW w:w="9166" w:type="dxa"/>
          </w:tcPr>
          <w:p w14:paraId="7FD71274" w14:textId="77777777" w:rsidR="00AF2533" w:rsidRPr="000D4A41" w:rsidRDefault="00AF2533">
            <w:pPr>
              <w:rPr>
                <w:ins w:id="702" w:author="Sebastian Ma Lik Keung" w:date="2018-05-22T15:55:00Z"/>
                <w:rFonts w:ascii="Arial Nova Cond Light" w:hAnsi="Arial Nova Cond Light"/>
                <w:lang w:val="en-SG"/>
                <w:rPrChange w:id="703" w:author="Sebastian Ma Lik Keung" w:date="2018-05-22T16:55:00Z">
                  <w:rPr>
                    <w:ins w:id="704" w:author="Sebastian Ma Lik Keung" w:date="2018-05-22T15:55:00Z"/>
                    <w:lang w:val="en-SG"/>
                  </w:rPr>
                </w:rPrChange>
              </w:rPr>
            </w:pPr>
            <w:ins w:id="705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06" w:author="Sebastian Ma Lik Keung" w:date="2018-05-22T16:55:00Z">
                    <w:rPr>
                      <w:lang w:val="en-SG"/>
                    </w:rPr>
                  </w:rPrChange>
                </w:rPr>
                <w:t>{</w:t>
              </w:r>
            </w:ins>
          </w:p>
          <w:p w14:paraId="78EBF7A7" w14:textId="77777777" w:rsidR="00AF2533" w:rsidRPr="000D4A41" w:rsidRDefault="00AF2533">
            <w:pPr>
              <w:rPr>
                <w:ins w:id="707" w:author="Sebastian Ma Lik Keung" w:date="2018-05-22T15:55:00Z"/>
                <w:rFonts w:ascii="Arial Nova Cond Light" w:hAnsi="Arial Nova Cond Light"/>
                <w:lang w:val="en-SG"/>
                <w:rPrChange w:id="708" w:author="Sebastian Ma Lik Keung" w:date="2018-05-22T16:55:00Z">
                  <w:rPr>
                    <w:ins w:id="709" w:author="Sebastian Ma Lik Keung" w:date="2018-05-22T15:55:00Z"/>
                    <w:lang w:val="en-SG"/>
                  </w:rPr>
                </w:rPrChange>
              </w:rPr>
            </w:pPr>
            <w:ins w:id="710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11" w:author="Sebastian Ma Lik Keung" w:date="2018-05-22T16:55:00Z">
                    <w:rPr>
                      <w:lang w:val="en-SG"/>
                    </w:rPr>
                  </w:rPrChange>
                </w:rPr>
                <w:t>"4cb37375f73a56d17ba765c354f4ce9d37535f04dc7d1bfc3b0ee080bd467e450f6a6b2892dbdb68d9eb27cfe44072de4abd3ffec26816e56536d7188168f2cd":{"whisperId":"0x044e1e2f9c3a6e0ea458b816189d69286b7a56e85e0a5987c07884181d2cfa81661ea9f1daa640824243ccc04875fb5d71730915324a62535c2f70cd8305196e77",</w:t>
              </w:r>
            </w:ins>
          </w:p>
          <w:p w14:paraId="0F88CA44" w14:textId="77777777" w:rsidR="00AF2533" w:rsidRPr="000D4A41" w:rsidRDefault="00AF2533">
            <w:pPr>
              <w:rPr>
                <w:ins w:id="712" w:author="Sebastian Ma Lik Keung" w:date="2018-05-22T15:55:00Z"/>
                <w:rFonts w:ascii="Arial Nova Cond Light" w:hAnsi="Arial Nova Cond Light"/>
                <w:lang w:val="en-SG"/>
                <w:rPrChange w:id="713" w:author="Sebastian Ma Lik Keung" w:date="2018-05-22T16:55:00Z">
                  <w:rPr>
                    <w:ins w:id="714" w:author="Sebastian Ma Lik Keung" w:date="2018-05-22T15:55:00Z"/>
                    <w:lang w:val="en-SG"/>
                  </w:rPr>
                </w:rPrChange>
              </w:rPr>
            </w:pPr>
            <w:ins w:id="715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16" w:author="Sebastian Ma Lik Keung" w:date="2018-05-22T16:55:00Z">
                    <w:rPr>
                      <w:lang w:val="en-SG"/>
                    </w:rPr>
                  </w:rPrChange>
                </w:rPr>
                <w:t>"nodePubKey":"4cb37375f73a56d17ba765c354f4ce9d37535f04dc7d1bfc3b0ee080bd467e450f6a6b2892dbdb68d9eb27cfe44072de4abd3ffec26816e56536d7188168f2cd",</w:t>
              </w:r>
            </w:ins>
          </w:p>
          <w:p w14:paraId="0DC44B47" w14:textId="77777777" w:rsidR="00AF2533" w:rsidRPr="000D4A41" w:rsidRDefault="00AF2533">
            <w:pPr>
              <w:rPr>
                <w:ins w:id="717" w:author="Sebastian Ma Lik Keung" w:date="2018-05-22T15:55:00Z"/>
                <w:rFonts w:ascii="Arial Nova Cond Light" w:hAnsi="Arial Nova Cond Light"/>
                <w:lang w:val="en-SG"/>
                <w:rPrChange w:id="718" w:author="Sebastian Ma Lik Keung" w:date="2018-05-22T16:55:00Z">
                  <w:rPr>
                    <w:ins w:id="719" w:author="Sebastian Ma Lik Keung" w:date="2018-05-22T15:55:00Z"/>
                    <w:lang w:val="en-SG"/>
                  </w:rPr>
                </w:rPrChange>
              </w:rPr>
            </w:pPr>
            <w:ins w:id="720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21" w:author="Sebastian Ma Lik Keung" w:date="2018-05-22T16:55:00Z">
                    <w:rPr>
                      <w:lang w:val="en-SG"/>
                    </w:rPr>
                  </w:rPrChange>
                </w:rPr>
                <w:t>"ipAddress":"192.168.9.140",</w:t>
              </w:r>
            </w:ins>
          </w:p>
          <w:p w14:paraId="3E889B97" w14:textId="77777777" w:rsidR="00AF2533" w:rsidRPr="000D4A41" w:rsidRDefault="00AF2533">
            <w:pPr>
              <w:rPr>
                <w:ins w:id="722" w:author="Sebastian Ma Lik Keung" w:date="2018-05-22T15:55:00Z"/>
                <w:rFonts w:ascii="Arial Nova Cond Light" w:hAnsi="Arial Nova Cond Light"/>
                <w:lang w:val="en-SG"/>
                <w:rPrChange w:id="723" w:author="Sebastian Ma Lik Keung" w:date="2018-05-22T16:55:00Z">
                  <w:rPr>
                    <w:ins w:id="724" w:author="Sebastian Ma Lik Keung" w:date="2018-05-22T15:55:00Z"/>
                    <w:lang w:val="en-SG"/>
                  </w:rPr>
                </w:rPrChange>
              </w:rPr>
            </w:pPr>
            <w:ins w:id="725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26" w:author="Sebastian Ma Lik Keung" w:date="2018-05-22T16:55:00Z">
                    <w:rPr>
                      <w:lang w:val="en-SG"/>
                    </w:rPr>
                  </w:rPrChange>
                </w:rPr>
                <w:t>"nodeName":"nx01",</w:t>
              </w:r>
            </w:ins>
          </w:p>
          <w:p w14:paraId="19C5BD8F" w14:textId="77777777" w:rsidR="00AF2533" w:rsidRPr="000D4A41" w:rsidRDefault="00AF2533">
            <w:pPr>
              <w:rPr>
                <w:ins w:id="727" w:author="Sebastian Ma Lik Keung" w:date="2018-05-22T15:55:00Z"/>
                <w:rFonts w:ascii="Arial Nova Cond Light" w:hAnsi="Arial Nova Cond Light"/>
                <w:lang w:val="en-SG"/>
                <w:rPrChange w:id="728" w:author="Sebastian Ma Lik Keung" w:date="2018-05-22T16:55:00Z">
                  <w:rPr>
                    <w:ins w:id="729" w:author="Sebastian Ma Lik Keung" w:date="2018-05-22T15:55:00Z"/>
                    <w:lang w:val="en-SG"/>
                  </w:rPr>
                </w:rPrChange>
              </w:rPr>
            </w:pPr>
            <w:ins w:id="730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31" w:author="Sebastian Ma Lik Keung" w:date="2018-05-22T16:55:00Z">
                    <w:rPr>
                      <w:lang w:val="en-SG"/>
                    </w:rPr>
                  </w:rPrChange>
                </w:rPr>
                <w:t>"address":"0xe6ffc04d427d50a33bf82cf3c892ca725d3aede0",</w:t>
              </w:r>
            </w:ins>
          </w:p>
          <w:p w14:paraId="5205D849" w14:textId="77777777" w:rsidR="00AF2533" w:rsidRPr="000D4A41" w:rsidRDefault="00AF2533">
            <w:pPr>
              <w:rPr>
                <w:ins w:id="732" w:author="Sebastian Ma Lik Keung" w:date="2018-05-22T15:55:00Z"/>
                <w:rFonts w:ascii="Arial Nova Cond Light" w:hAnsi="Arial Nova Cond Light"/>
                <w:lang w:val="en-SG"/>
                <w:rPrChange w:id="733" w:author="Sebastian Ma Lik Keung" w:date="2018-05-22T16:55:00Z">
                  <w:rPr>
                    <w:ins w:id="734" w:author="Sebastian Ma Lik Keung" w:date="2018-05-22T15:55:00Z"/>
                    <w:lang w:val="en-SG"/>
                  </w:rPr>
                </w:rPrChange>
              </w:rPr>
            </w:pPr>
            <w:ins w:id="735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36" w:author="Sebastian Ma Lik Keung" w:date="2018-05-22T16:55:00Z">
                    <w:rPr>
                      <w:lang w:val="en-SG"/>
                    </w:rPr>
                  </w:rPrChange>
                </w:rPr>
                <w:t>"constellationPublicKey":"gYjkGtu94WzmRCP603ukUxT3BGU+gPmfgEaBeQknpWQ="},</w:t>
              </w:r>
            </w:ins>
          </w:p>
          <w:p w14:paraId="45475158" w14:textId="77777777" w:rsidR="00AF2533" w:rsidRPr="000D4A41" w:rsidRDefault="00AF2533">
            <w:pPr>
              <w:rPr>
                <w:ins w:id="737" w:author="Sebastian Ma Lik Keung" w:date="2018-05-22T15:55:00Z"/>
                <w:rFonts w:ascii="Arial Nova Cond Light" w:hAnsi="Arial Nova Cond Light"/>
                <w:lang w:val="en-SG"/>
                <w:rPrChange w:id="738" w:author="Sebastian Ma Lik Keung" w:date="2018-05-22T16:55:00Z">
                  <w:rPr>
                    <w:ins w:id="739" w:author="Sebastian Ma Lik Keung" w:date="2018-05-22T15:55:00Z"/>
                    <w:lang w:val="en-SG"/>
                  </w:rPr>
                </w:rPrChange>
              </w:rPr>
            </w:pPr>
            <w:ins w:id="740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41" w:author="Sebastian Ma Lik Keung" w:date="2018-05-22T16:55:00Z">
                    <w:rPr>
                      <w:lang w:val="en-SG"/>
                    </w:rPr>
                  </w:rPrChange>
                </w:rPr>
                <w:t>"53bc6d11444549b88bed9b0021989f0e20a67f5b0093e2fa8eec91be7af02a9ff367f16a282396ff9559e882d1feb93cbb1f11a2456c3189df615992e2e63bab":{"whisperId":"0x046ddb413bf2bf0e411bea6ea4ff2de23346cb27c605497cf0e4f2239b5a371b905c4729f078bb5a6adcc33db7be05c61f36a40b98326134a8ea9627c9ce8b6d1d",</w:t>
              </w:r>
            </w:ins>
          </w:p>
          <w:p w14:paraId="5C087B3A" w14:textId="77777777" w:rsidR="00AF2533" w:rsidRPr="000D4A41" w:rsidRDefault="00AF2533">
            <w:pPr>
              <w:rPr>
                <w:ins w:id="742" w:author="Sebastian Ma Lik Keung" w:date="2018-05-22T15:55:00Z"/>
                <w:rFonts w:ascii="Arial Nova Cond Light" w:hAnsi="Arial Nova Cond Light"/>
                <w:lang w:val="en-SG"/>
                <w:rPrChange w:id="743" w:author="Sebastian Ma Lik Keung" w:date="2018-05-22T16:55:00Z">
                  <w:rPr>
                    <w:ins w:id="744" w:author="Sebastian Ma Lik Keung" w:date="2018-05-22T15:55:00Z"/>
                    <w:lang w:val="en-SG"/>
                  </w:rPr>
                </w:rPrChange>
              </w:rPr>
            </w:pPr>
            <w:ins w:id="745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46" w:author="Sebastian Ma Lik Keung" w:date="2018-05-22T16:55:00Z">
                    <w:rPr>
                      <w:lang w:val="en-SG"/>
                    </w:rPr>
                  </w:rPrChange>
                </w:rPr>
                <w:t>"nodePubKey":"53bc6d11444549b88bed9b0021989f0e20a67f5b0093e2fa8eec91be7af02a9ff367f16a282396ff9559e882d1feb93cbb1f11a2456c3189df615992e2e63bab",</w:t>
              </w:r>
            </w:ins>
          </w:p>
          <w:p w14:paraId="4C6C4D3E" w14:textId="77777777" w:rsidR="00AF2533" w:rsidRPr="000D4A41" w:rsidRDefault="00AF2533">
            <w:pPr>
              <w:rPr>
                <w:ins w:id="747" w:author="Sebastian Ma Lik Keung" w:date="2018-05-22T15:55:00Z"/>
                <w:rFonts w:ascii="Arial Nova Cond Light" w:hAnsi="Arial Nova Cond Light"/>
                <w:lang w:val="en-SG"/>
                <w:rPrChange w:id="748" w:author="Sebastian Ma Lik Keung" w:date="2018-05-22T16:55:00Z">
                  <w:rPr>
                    <w:ins w:id="749" w:author="Sebastian Ma Lik Keung" w:date="2018-05-22T15:55:00Z"/>
                    <w:lang w:val="en-SG"/>
                  </w:rPr>
                </w:rPrChange>
              </w:rPr>
            </w:pPr>
            <w:ins w:id="750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51" w:author="Sebastian Ma Lik Keung" w:date="2018-05-22T16:55:00Z">
                    <w:rPr>
                      <w:lang w:val="en-SG"/>
                    </w:rPr>
                  </w:rPrChange>
                </w:rPr>
                <w:t>"ipAddress":"192.168.9.137",</w:t>
              </w:r>
            </w:ins>
          </w:p>
          <w:p w14:paraId="71DC0FF3" w14:textId="77777777" w:rsidR="00AF2533" w:rsidRPr="000D4A41" w:rsidRDefault="00AF2533">
            <w:pPr>
              <w:rPr>
                <w:ins w:id="752" w:author="Sebastian Ma Lik Keung" w:date="2018-05-22T15:55:00Z"/>
                <w:rFonts w:ascii="Arial Nova Cond Light" w:hAnsi="Arial Nova Cond Light"/>
                <w:lang w:val="en-SG"/>
                <w:rPrChange w:id="753" w:author="Sebastian Ma Lik Keung" w:date="2018-05-22T16:55:00Z">
                  <w:rPr>
                    <w:ins w:id="754" w:author="Sebastian Ma Lik Keung" w:date="2018-05-22T15:55:00Z"/>
                    <w:lang w:val="en-SG"/>
                  </w:rPr>
                </w:rPrChange>
              </w:rPr>
            </w:pPr>
            <w:ins w:id="755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56" w:author="Sebastian Ma Lik Keung" w:date="2018-05-22T16:55:00Z">
                    <w:rPr>
                      <w:lang w:val="en-SG"/>
                    </w:rPr>
                  </w:rPrChange>
                </w:rPr>
                <w:t>"nodeName":"nx02",</w:t>
              </w:r>
            </w:ins>
          </w:p>
          <w:p w14:paraId="225CC19C" w14:textId="77777777" w:rsidR="00AF2533" w:rsidRPr="000D4A41" w:rsidRDefault="00AF2533">
            <w:pPr>
              <w:rPr>
                <w:ins w:id="757" w:author="Sebastian Ma Lik Keung" w:date="2018-05-22T15:55:00Z"/>
                <w:rFonts w:ascii="Arial Nova Cond Light" w:hAnsi="Arial Nova Cond Light"/>
                <w:lang w:val="en-SG"/>
                <w:rPrChange w:id="758" w:author="Sebastian Ma Lik Keung" w:date="2018-05-22T16:55:00Z">
                  <w:rPr>
                    <w:ins w:id="759" w:author="Sebastian Ma Lik Keung" w:date="2018-05-22T15:55:00Z"/>
                    <w:lang w:val="en-SG"/>
                  </w:rPr>
                </w:rPrChange>
              </w:rPr>
            </w:pPr>
            <w:ins w:id="760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61" w:author="Sebastian Ma Lik Keung" w:date="2018-05-22T16:55:00Z">
                    <w:rPr>
                      <w:lang w:val="en-SG"/>
                    </w:rPr>
                  </w:rPrChange>
                </w:rPr>
                <w:t>"address":"0x42450014b81060925fc204e5b2cbb0e1c05164b1",</w:t>
              </w:r>
            </w:ins>
          </w:p>
          <w:p w14:paraId="5B7C398A" w14:textId="77777777" w:rsidR="00AF2533" w:rsidRPr="000D4A41" w:rsidRDefault="00AF2533">
            <w:pPr>
              <w:rPr>
                <w:ins w:id="762" w:author="Sebastian Ma Lik Keung" w:date="2018-05-22T15:55:00Z"/>
                <w:rFonts w:ascii="Arial Nova Cond Light" w:hAnsi="Arial Nova Cond Light"/>
                <w:lang w:val="en-SG"/>
                <w:rPrChange w:id="763" w:author="Sebastian Ma Lik Keung" w:date="2018-05-22T16:55:00Z">
                  <w:rPr>
                    <w:ins w:id="764" w:author="Sebastian Ma Lik Keung" w:date="2018-05-22T15:55:00Z"/>
                    <w:lang w:val="en-SG"/>
                  </w:rPr>
                </w:rPrChange>
              </w:rPr>
            </w:pPr>
            <w:ins w:id="765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66" w:author="Sebastian Ma Lik Keung" w:date="2018-05-22T16:55:00Z">
                    <w:rPr>
                      <w:lang w:val="en-SG"/>
                    </w:rPr>
                  </w:rPrChange>
                </w:rPr>
                <w:t>"constellationPublicKey":"kq1FwdhHuoeW0mKc++sNMFgLnIpc84LFVpOb0Vi8am4="},</w:t>
              </w:r>
            </w:ins>
          </w:p>
          <w:p w14:paraId="47B841FE" w14:textId="77777777" w:rsidR="00AF2533" w:rsidRPr="000D4A41" w:rsidRDefault="00AF2533">
            <w:pPr>
              <w:rPr>
                <w:ins w:id="767" w:author="Sebastian Ma Lik Keung" w:date="2018-05-22T15:55:00Z"/>
                <w:rFonts w:ascii="Arial Nova Cond Light" w:hAnsi="Arial Nova Cond Light"/>
                <w:lang w:val="en-SG"/>
                <w:rPrChange w:id="768" w:author="Sebastian Ma Lik Keung" w:date="2018-05-22T16:55:00Z">
                  <w:rPr>
                    <w:ins w:id="769" w:author="Sebastian Ma Lik Keung" w:date="2018-05-22T15:55:00Z"/>
                    <w:lang w:val="en-SG"/>
                  </w:rPr>
                </w:rPrChange>
              </w:rPr>
            </w:pPr>
            <w:ins w:id="770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71" w:author="Sebastian Ma Lik Keung" w:date="2018-05-22T16:55:00Z">
                    <w:rPr>
                      <w:lang w:val="en-SG"/>
                    </w:rPr>
                  </w:rPrChange>
                </w:rPr>
                <w:t>"9c066c9d5c0b34574f11b95d7827c7536112d9ce8781166082e3fbf634f42777166b72a5305d8441967251128a842dbfb6f098cb371186e0bd812fddca2156d8":{"whisperId":"0x04f7434908846abcb77d73eb274d43e6cbcb0bffcc1b4a415a8cfb8df35a1f197ee60a92a6e11d1cf1997a27dfe84353f5ff5de39f90fa7936204231ddea5caa16",</w:t>
              </w:r>
            </w:ins>
          </w:p>
          <w:p w14:paraId="02C88578" w14:textId="77777777" w:rsidR="00AF2533" w:rsidRPr="000D4A41" w:rsidRDefault="00AF2533">
            <w:pPr>
              <w:rPr>
                <w:ins w:id="772" w:author="Sebastian Ma Lik Keung" w:date="2018-05-22T15:55:00Z"/>
                <w:rFonts w:ascii="Arial Nova Cond Light" w:hAnsi="Arial Nova Cond Light"/>
                <w:lang w:val="en-SG"/>
                <w:rPrChange w:id="773" w:author="Sebastian Ma Lik Keung" w:date="2018-05-22T16:55:00Z">
                  <w:rPr>
                    <w:ins w:id="774" w:author="Sebastian Ma Lik Keung" w:date="2018-05-22T15:55:00Z"/>
                    <w:lang w:val="en-SG"/>
                  </w:rPr>
                </w:rPrChange>
              </w:rPr>
            </w:pPr>
            <w:ins w:id="775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76" w:author="Sebastian Ma Lik Keung" w:date="2018-05-22T16:55:00Z">
                    <w:rPr>
                      <w:lang w:val="en-SG"/>
                    </w:rPr>
                  </w:rPrChange>
                </w:rPr>
                <w:t>"nodePubKey":"9c066c9d5c0b34574f11b95d7827c7536112d9ce8781166082e3fbf634f42777166b72a5305d8441967251128a842dbfb6f098cb371186e0bd812fddca2156d8",</w:t>
              </w:r>
            </w:ins>
          </w:p>
          <w:p w14:paraId="61B4F80D" w14:textId="77777777" w:rsidR="00AF2533" w:rsidRPr="000D4A41" w:rsidRDefault="00AF2533">
            <w:pPr>
              <w:rPr>
                <w:ins w:id="777" w:author="Sebastian Ma Lik Keung" w:date="2018-05-22T15:55:00Z"/>
                <w:rFonts w:ascii="Arial Nova Cond Light" w:hAnsi="Arial Nova Cond Light"/>
                <w:lang w:val="en-SG"/>
                <w:rPrChange w:id="778" w:author="Sebastian Ma Lik Keung" w:date="2018-05-22T16:55:00Z">
                  <w:rPr>
                    <w:ins w:id="779" w:author="Sebastian Ma Lik Keung" w:date="2018-05-22T15:55:00Z"/>
                    <w:lang w:val="en-SG"/>
                  </w:rPr>
                </w:rPrChange>
              </w:rPr>
            </w:pPr>
            <w:ins w:id="780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81" w:author="Sebastian Ma Lik Keung" w:date="2018-05-22T16:55:00Z">
                    <w:rPr>
                      <w:lang w:val="en-SG"/>
                    </w:rPr>
                  </w:rPrChange>
                </w:rPr>
                <w:t>"ipAddress":"192.168.9.139",</w:t>
              </w:r>
            </w:ins>
          </w:p>
          <w:p w14:paraId="769CF20C" w14:textId="77777777" w:rsidR="00AF2533" w:rsidRPr="000D4A41" w:rsidRDefault="00AF2533">
            <w:pPr>
              <w:rPr>
                <w:ins w:id="782" w:author="Sebastian Ma Lik Keung" w:date="2018-05-22T15:55:00Z"/>
                <w:rFonts w:ascii="Arial Nova Cond Light" w:hAnsi="Arial Nova Cond Light"/>
                <w:lang w:val="en-SG"/>
                <w:rPrChange w:id="783" w:author="Sebastian Ma Lik Keung" w:date="2018-05-22T16:55:00Z">
                  <w:rPr>
                    <w:ins w:id="784" w:author="Sebastian Ma Lik Keung" w:date="2018-05-22T15:55:00Z"/>
                    <w:lang w:val="en-SG"/>
                  </w:rPr>
                </w:rPrChange>
              </w:rPr>
            </w:pPr>
            <w:ins w:id="785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86" w:author="Sebastian Ma Lik Keung" w:date="2018-05-22T16:55:00Z">
                    <w:rPr>
                      <w:lang w:val="en-SG"/>
                    </w:rPr>
                  </w:rPrChange>
                </w:rPr>
                <w:t>"nodeName":"nx04",</w:t>
              </w:r>
            </w:ins>
          </w:p>
          <w:p w14:paraId="7DFEB9B5" w14:textId="77777777" w:rsidR="00AF2533" w:rsidRPr="000D4A41" w:rsidRDefault="00AF2533">
            <w:pPr>
              <w:rPr>
                <w:ins w:id="787" w:author="Sebastian Ma Lik Keung" w:date="2018-05-22T15:55:00Z"/>
                <w:rFonts w:ascii="Arial Nova Cond Light" w:hAnsi="Arial Nova Cond Light"/>
                <w:lang w:val="en-SG"/>
                <w:rPrChange w:id="788" w:author="Sebastian Ma Lik Keung" w:date="2018-05-22T16:55:00Z">
                  <w:rPr>
                    <w:ins w:id="789" w:author="Sebastian Ma Lik Keung" w:date="2018-05-22T15:55:00Z"/>
                    <w:lang w:val="en-SG"/>
                  </w:rPr>
                </w:rPrChange>
              </w:rPr>
            </w:pPr>
            <w:ins w:id="790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91" w:author="Sebastian Ma Lik Keung" w:date="2018-05-22T16:55:00Z">
                    <w:rPr>
                      <w:lang w:val="en-SG"/>
                    </w:rPr>
                  </w:rPrChange>
                </w:rPr>
                <w:t>"address":"0xec59c14d6bee54150b22123f1b81c34e088aead4",</w:t>
              </w:r>
            </w:ins>
          </w:p>
          <w:p w14:paraId="30273EA1" w14:textId="77777777" w:rsidR="00AF2533" w:rsidRPr="000D4A41" w:rsidRDefault="00AF2533">
            <w:pPr>
              <w:rPr>
                <w:ins w:id="792" w:author="Sebastian Ma Lik Keung" w:date="2018-05-22T15:55:00Z"/>
                <w:rFonts w:ascii="Arial Nova Cond Light" w:hAnsi="Arial Nova Cond Light"/>
                <w:lang w:val="en-SG"/>
                <w:rPrChange w:id="793" w:author="Sebastian Ma Lik Keung" w:date="2018-05-22T16:55:00Z">
                  <w:rPr>
                    <w:ins w:id="794" w:author="Sebastian Ma Lik Keung" w:date="2018-05-22T15:55:00Z"/>
                    <w:lang w:val="en-SG"/>
                  </w:rPr>
                </w:rPrChange>
              </w:rPr>
            </w:pPr>
            <w:ins w:id="795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796" w:author="Sebastian Ma Lik Keung" w:date="2018-05-22T16:55:00Z">
                    <w:rPr>
                      <w:lang w:val="en-SG"/>
                    </w:rPr>
                  </w:rPrChange>
                </w:rPr>
                <w:t>"constellationPublicKey":"al96u8HR5TCzc8h8W+6fFGuCzX7P9Lsw1A6nqG1KLnc="},</w:t>
              </w:r>
            </w:ins>
          </w:p>
          <w:p w14:paraId="6C9A734A" w14:textId="77777777" w:rsidR="00AF2533" w:rsidRPr="000D4A41" w:rsidRDefault="00AF2533">
            <w:pPr>
              <w:rPr>
                <w:ins w:id="797" w:author="Sebastian Ma Lik Keung" w:date="2018-05-22T15:55:00Z"/>
                <w:rFonts w:ascii="Arial Nova Cond Light" w:hAnsi="Arial Nova Cond Light"/>
                <w:lang w:val="en-SG"/>
                <w:rPrChange w:id="798" w:author="Sebastian Ma Lik Keung" w:date="2018-05-22T16:55:00Z">
                  <w:rPr>
                    <w:ins w:id="799" w:author="Sebastian Ma Lik Keung" w:date="2018-05-22T15:55:00Z"/>
                    <w:lang w:val="en-SG"/>
                  </w:rPr>
                </w:rPrChange>
              </w:rPr>
            </w:pPr>
            <w:ins w:id="800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801" w:author="Sebastian Ma Lik Keung" w:date="2018-05-22T16:55:00Z">
                    <w:rPr>
                      <w:lang w:val="en-SG"/>
                    </w:rPr>
                  </w:rPrChange>
                </w:rPr>
                <w:t>"d252c2c264b7c33378147cdc7ce23f59fbbdb1ab58fe56c058141f818087e989919bfec4e1c8bd978f62b0df3a74971ca345599e22758c8865cf55bf7196e032":{"whisperId":"0x0447d51f3d976dfa2c977eeab50e7613b66c8838aff08e67d81cf36d1e598a93b81303719866b238dbf7f7c64060700cea2e63af1fcdc69504596b1fa49fc80bc0",</w:t>
              </w:r>
            </w:ins>
          </w:p>
          <w:p w14:paraId="7C45BEB0" w14:textId="77777777" w:rsidR="00AF2533" w:rsidRPr="000D4A41" w:rsidRDefault="00AF2533">
            <w:pPr>
              <w:rPr>
                <w:ins w:id="802" w:author="Sebastian Ma Lik Keung" w:date="2018-05-22T15:55:00Z"/>
                <w:rFonts w:ascii="Arial Nova Cond Light" w:hAnsi="Arial Nova Cond Light"/>
                <w:lang w:val="en-SG"/>
                <w:rPrChange w:id="803" w:author="Sebastian Ma Lik Keung" w:date="2018-05-22T16:55:00Z">
                  <w:rPr>
                    <w:ins w:id="804" w:author="Sebastian Ma Lik Keung" w:date="2018-05-22T15:55:00Z"/>
                    <w:lang w:val="en-SG"/>
                  </w:rPr>
                </w:rPrChange>
              </w:rPr>
            </w:pPr>
            <w:ins w:id="805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806" w:author="Sebastian Ma Lik Keung" w:date="2018-05-22T16:55:00Z">
                    <w:rPr>
                      <w:lang w:val="en-SG"/>
                    </w:rPr>
                  </w:rPrChange>
                </w:rPr>
                <w:t>"nodePubKey":"d252c2c264b7c33378147cdc7ce23f59fbbdb1ab58fe56c058141f818087e989919bfec4e1c8bd978f6</w:t>
              </w:r>
              <w:r w:rsidRPr="000D4A41">
                <w:rPr>
                  <w:rFonts w:ascii="Arial Nova Cond Light" w:hAnsi="Arial Nova Cond Light"/>
                  <w:lang w:val="en-SG"/>
                  <w:rPrChange w:id="807" w:author="Sebastian Ma Lik Keung" w:date="2018-05-22T16:55:00Z">
                    <w:rPr>
                      <w:lang w:val="en-SG"/>
                    </w:rPr>
                  </w:rPrChange>
                </w:rPr>
                <w:lastRenderedPageBreak/>
                <w:t>2b0df3a74971ca345599e22758c8865cf55bf7196e032",</w:t>
              </w:r>
            </w:ins>
          </w:p>
          <w:p w14:paraId="1AB159DB" w14:textId="77777777" w:rsidR="00AF2533" w:rsidRPr="000D4A41" w:rsidRDefault="00AF2533">
            <w:pPr>
              <w:rPr>
                <w:ins w:id="808" w:author="Sebastian Ma Lik Keung" w:date="2018-05-22T15:55:00Z"/>
                <w:rFonts w:ascii="Arial Nova Cond Light" w:hAnsi="Arial Nova Cond Light"/>
                <w:lang w:val="en-SG"/>
                <w:rPrChange w:id="809" w:author="Sebastian Ma Lik Keung" w:date="2018-05-22T16:55:00Z">
                  <w:rPr>
                    <w:ins w:id="810" w:author="Sebastian Ma Lik Keung" w:date="2018-05-22T15:55:00Z"/>
                    <w:lang w:val="en-SG"/>
                  </w:rPr>
                </w:rPrChange>
              </w:rPr>
            </w:pPr>
            <w:ins w:id="811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812" w:author="Sebastian Ma Lik Keung" w:date="2018-05-22T16:55:00Z">
                    <w:rPr>
                      <w:lang w:val="en-SG"/>
                    </w:rPr>
                  </w:rPrChange>
                </w:rPr>
                <w:t>"ipAddress":"192.168.9.138",</w:t>
              </w:r>
            </w:ins>
          </w:p>
          <w:p w14:paraId="20D0DA09" w14:textId="77777777" w:rsidR="00AF2533" w:rsidRPr="000D4A41" w:rsidRDefault="00AF2533">
            <w:pPr>
              <w:rPr>
                <w:ins w:id="813" w:author="Sebastian Ma Lik Keung" w:date="2018-05-22T15:55:00Z"/>
                <w:rFonts w:ascii="Arial Nova Cond Light" w:hAnsi="Arial Nova Cond Light"/>
                <w:lang w:val="en-SG"/>
                <w:rPrChange w:id="814" w:author="Sebastian Ma Lik Keung" w:date="2018-05-22T16:55:00Z">
                  <w:rPr>
                    <w:ins w:id="815" w:author="Sebastian Ma Lik Keung" w:date="2018-05-22T15:55:00Z"/>
                    <w:lang w:val="en-SG"/>
                  </w:rPr>
                </w:rPrChange>
              </w:rPr>
            </w:pPr>
            <w:ins w:id="816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817" w:author="Sebastian Ma Lik Keung" w:date="2018-05-22T16:55:00Z">
                    <w:rPr>
                      <w:lang w:val="en-SG"/>
                    </w:rPr>
                  </w:rPrChange>
                </w:rPr>
                <w:t>"nodeName":"nx03",</w:t>
              </w:r>
            </w:ins>
          </w:p>
          <w:p w14:paraId="07495CF2" w14:textId="77777777" w:rsidR="00AF2533" w:rsidRPr="000D4A41" w:rsidRDefault="00AF2533">
            <w:pPr>
              <w:rPr>
                <w:ins w:id="818" w:author="Sebastian Ma Lik Keung" w:date="2018-05-22T15:55:00Z"/>
                <w:rFonts w:ascii="Arial Nova Cond Light" w:hAnsi="Arial Nova Cond Light"/>
                <w:lang w:val="en-SG"/>
                <w:rPrChange w:id="819" w:author="Sebastian Ma Lik Keung" w:date="2018-05-22T16:55:00Z">
                  <w:rPr>
                    <w:ins w:id="820" w:author="Sebastian Ma Lik Keung" w:date="2018-05-22T15:55:00Z"/>
                    <w:lang w:val="en-SG"/>
                  </w:rPr>
                </w:rPrChange>
              </w:rPr>
            </w:pPr>
            <w:ins w:id="821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822" w:author="Sebastian Ma Lik Keung" w:date="2018-05-22T16:55:00Z">
                    <w:rPr>
                      <w:lang w:val="en-SG"/>
                    </w:rPr>
                  </w:rPrChange>
                </w:rPr>
                <w:t>"address":"0x9c38f9fecbc86f0c5535068896e4112b5e51a398",</w:t>
              </w:r>
            </w:ins>
          </w:p>
          <w:p w14:paraId="247F62F1" w14:textId="77777777" w:rsidR="00AF2533" w:rsidRPr="000D4A41" w:rsidRDefault="00AF2533">
            <w:pPr>
              <w:rPr>
                <w:ins w:id="823" w:author="Sebastian Ma Lik Keung" w:date="2018-05-22T15:55:00Z"/>
                <w:rFonts w:ascii="Arial Nova Cond Light" w:hAnsi="Arial Nova Cond Light"/>
                <w:lang w:val="en-SG"/>
                <w:rPrChange w:id="824" w:author="Sebastian Ma Lik Keung" w:date="2018-05-22T16:55:00Z">
                  <w:rPr>
                    <w:ins w:id="825" w:author="Sebastian Ma Lik Keung" w:date="2018-05-22T15:55:00Z"/>
                    <w:lang w:val="en-SG"/>
                  </w:rPr>
                </w:rPrChange>
              </w:rPr>
            </w:pPr>
            <w:ins w:id="826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827" w:author="Sebastian Ma Lik Keung" w:date="2018-05-22T16:55:00Z">
                    <w:rPr>
                      <w:lang w:val="en-SG"/>
                    </w:rPr>
                  </w:rPrChange>
                </w:rPr>
                <w:t>"constellationPublicKey":"OxNSL7lXWp0xUsjfVswqM42UwnA+/A7Yxm/DPr73+zs="}</w:t>
              </w:r>
            </w:ins>
          </w:p>
          <w:p w14:paraId="5F171438" w14:textId="460385C7" w:rsidR="00AF2533" w:rsidRPr="000D4A41" w:rsidRDefault="00AF2533">
            <w:pPr>
              <w:rPr>
                <w:ins w:id="828" w:author="Sebastian Ma Lik Keung" w:date="2018-05-22T15:55:00Z"/>
                <w:rFonts w:ascii="Arial Nova Cond Light" w:hAnsi="Arial Nova Cond Light"/>
                <w:lang w:val="en-SG"/>
                <w:rPrChange w:id="829" w:author="Sebastian Ma Lik Keung" w:date="2018-05-22T16:55:00Z">
                  <w:rPr>
                    <w:ins w:id="830" w:author="Sebastian Ma Lik Keung" w:date="2018-05-22T15:55:00Z"/>
                    <w:lang w:val="en-SG"/>
                  </w:rPr>
                </w:rPrChange>
              </w:rPr>
            </w:pPr>
            <w:ins w:id="831" w:author="Sebastian Ma Lik Keung" w:date="2018-05-22T15:55:00Z">
              <w:r w:rsidRPr="000D4A41">
                <w:rPr>
                  <w:rFonts w:ascii="Arial Nova Cond Light" w:hAnsi="Arial Nova Cond Light"/>
                  <w:lang w:val="en-SG"/>
                  <w:rPrChange w:id="832" w:author="Sebastian Ma Lik Keung" w:date="2018-05-22T16:55:00Z">
                    <w:rPr>
                      <w:lang w:val="en-SG"/>
                    </w:rPr>
                  </w:rPrChange>
                </w:rPr>
                <w:t>}</w:t>
              </w:r>
            </w:ins>
          </w:p>
        </w:tc>
      </w:tr>
    </w:tbl>
    <w:p w14:paraId="09078599" w14:textId="77777777" w:rsidR="00AF2533" w:rsidRDefault="00AF2533">
      <w:pPr>
        <w:spacing w:after="0" w:line="240" w:lineRule="auto"/>
        <w:rPr>
          <w:ins w:id="833" w:author="Sebastian Ma Lik Keung" w:date="2018-05-17T15:01:00Z"/>
          <w:lang w:val="en-SG"/>
        </w:rPr>
      </w:pPr>
    </w:p>
    <w:p w14:paraId="0FDBFC5E" w14:textId="77777777" w:rsidR="007B0140" w:rsidRDefault="007B0140">
      <w:pPr>
        <w:spacing w:after="0" w:line="240" w:lineRule="auto"/>
        <w:rPr>
          <w:ins w:id="834" w:author="Sebastian Ma Lik Keung" w:date="2018-05-17T14:58:00Z"/>
          <w:lang w:val="en-SG"/>
        </w:rPr>
      </w:pPr>
    </w:p>
    <w:p w14:paraId="6C84DD18" w14:textId="4022C1C7" w:rsidR="007B0140" w:rsidRPr="007B0140" w:rsidRDefault="007B0140">
      <w:pPr>
        <w:pStyle w:val="Heading2"/>
        <w:spacing w:line="240" w:lineRule="auto"/>
        <w:rPr>
          <w:ins w:id="835" w:author="Sebastian Ma Lik Keung" w:date="2018-05-17T15:01:00Z"/>
          <w:lang w:val="en-SG"/>
          <w:rPrChange w:id="836" w:author="Sebastian Ma Lik Keung" w:date="2018-05-17T15:01:00Z">
            <w:rPr>
              <w:ins w:id="837" w:author="Sebastian Ma Lik Keung" w:date="2018-05-17T15:01:00Z"/>
              <w:lang w:val="en-SG"/>
            </w:rPr>
          </w:rPrChange>
        </w:rPr>
        <w:pPrChange w:id="838" w:author="Sebastian Ma Lik Keung" w:date="2018-05-24T13:47:00Z">
          <w:pPr>
            <w:spacing w:after="0" w:line="240" w:lineRule="auto"/>
          </w:pPr>
        </w:pPrChange>
      </w:pPr>
      <w:ins w:id="839" w:author="Sebastian Ma Lik Keung" w:date="2018-05-17T15:01:00Z">
        <w:r w:rsidRPr="007B0140">
          <w:rPr>
            <w:lang w:val="en-SG"/>
            <w:rPrChange w:id="840" w:author="Sebastian Ma Lik Keung" w:date="2018-05-17T15:01:00Z">
              <w:rPr>
                <w:lang w:val="en-SG"/>
              </w:rPr>
            </w:rPrChange>
          </w:rPr>
          <w:t>convertConfig.js</w:t>
        </w:r>
      </w:ins>
    </w:p>
    <w:p w14:paraId="6FFA637B" w14:textId="040CA321" w:rsidR="00F964B7" w:rsidRDefault="00F964B7">
      <w:pPr>
        <w:spacing w:after="0" w:line="240" w:lineRule="auto"/>
        <w:rPr>
          <w:ins w:id="841" w:author="Sebastian Ma Lik Keung" w:date="2018-05-22T15:56:00Z"/>
          <w:lang w:val="en-SG"/>
        </w:rPr>
      </w:pPr>
      <w:ins w:id="842" w:author="Sebastian Ma Lik Keung" w:date="2018-05-17T14:58:00Z">
        <w:r>
          <w:rPr>
            <w:lang w:val="en-SG"/>
          </w:rPr>
          <w:t xml:space="preserve">Before running convertConfig.js, modify the </w:t>
        </w:r>
      </w:ins>
      <w:ins w:id="843" w:author="Sebastian Ma Lik Keung" w:date="2018-05-17T15:00:00Z">
        <w:r>
          <w:rPr>
            <w:lang w:val="en-SG"/>
          </w:rPr>
          <w:t>“</w:t>
        </w:r>
        <w:proofErr w:type="spellStart"/>
        <w:r w:rsidRPr="00F964B7">
          <w:rPr>
            <w:lang w:val="en-SG"/>
          </w:rPr>
          <w:t>stashNames</w:t>
        </w:r>
        <w:proofErr w:type="spellEnd"/>
        <w:r>
          <w:rPr>
            <w:lang w:val="en-SG"/>
          </w:rPr>
          <w:t>” variable based on your own list of nodes</w:t>
        </w:r>
      </w:ins>
      <w:ins w:id="844" w:author="Sebastian Ma Lik Keung" w:date="2018-05-18T16:22:00Z">
        <w:r w:rsidR="00190BF2">
          <w:rPr>
            <w:lang w:val="en-SG"/>
          </w:rPr>
          <w:t xml:space="preserve"> and check </w:t>
        </w:r>
        <w:proofErr w:type="spellStart"/>
        <w:r w:rsidR="00190BF2" w:rsidRPr="00333842">
          <w:rPr>
            <w:lang w:val="en-SG"/>
          </w:rPr>
          <w:t>networkNodesInfo.json</w:t>
        </w:r>
        <w:proofErr w:type="spellEnd"/>
        <w:r w:rsidR="00190BF2">
          <w:rPr>
            <w:lang w:val="en-SG"/>
          </w:rPr>
          <w:t xml:space="preserve"> contains the list of nodes (exclude Deployment node nx05</w:t>
        </w:r>
      </w:ins>
      <w:ins w:id="845" w:author="Sebastian Ma Lik Keung" w:date="2018-05-18T16:23:00Z">
        <w:r w:rsidR="00190BF2">
          <w:rPr>
            <w:lang w:val="en-SG"/>
          </w:rPr>
          <w:t>)</w:t>
        </w:r>
        <w:r w:rsidR="00CB500E">
          <w:rPr>
            <w:lang w:val="en-SG"/>
          </w:rPr>
          <w:t>.</w:t>
        </w:r>
      </w:ins>
    </w:p>
    <w:p w14:paraId="73DAD724" w14:textId="63B4AE25" w:rsidR="00AF2533" w:rsidRDefault="00AF2533">
      <w:pPr>
        <w:spacing w:after="0" w:line="240" w:lineRule="auto"/>
        <w:rPr>
          <w:ins w:id="846" w:author="Sebastian Ma Lik Keung" w:date="2018-05-22T15:57:00Z"/>
          <w:lang w:val="en-SG"/>
        </w:rPr>
      </w:pPr>
      <w:ins w:id="847" w:author="Sebastian Ma Lik Keung" w:date="2018-05-22T15:56:00Z">
        <w:r>
          <w:rPr>
            <w:lang w:val="en-SG"/>
          </w:rPr>
          <w:t>My convertConfig.</w:t>
        </w:r>
      </w:ins>
      <w:ins w:id="848" w:author="Sebastian Ma Lik Keung" w:date="2018-05-22T15:57:00Z">
        <w:r>
          <w:rPr>
            <w:lang w:val="en-SG"/>
          </w:rPr>
          <w:t>js looks like this: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AF2533" w:rsidRPr="000D4A41" w14:paraId="669C8895" w14:textId="77777777" w:rsidTr="00AF2533">
        <w:trPr>
          <w:ins w:id="849" w:author="Sebastian Ma Lik Keung" w:date="2018-05-22T15:57:00Z"/>
        </w:trPr>
        <w:tc>
          <w:tcPr>
            <w:tcW w:w="9166" w:type="dxa"/>
          </w:tcPr>
          <w:p w14:paraId="76A4AC71" w14:textId="77777777" w:rsidR="00AF2533" w:rsidRPr="000D4A41" w:rsidRDefault="00AF2533">
            <w:pPr>
              <w:rPr>
                <w:ins w:id="850" w:author="Sebastian Ma Lik Keung" w:date="2018-05-22T15:57:00Z"/>
                <w:rFonts w:ascii="Arial Nova Cond Light" w:hAnsi="Arial Nova Cond Light"/>
                <w:lang w:val="en-SG"/>
                <w:rPrChange w:id="851" w:author="Sebastian Ma Lik Keung" w:date="2018-05-22T16:55:00Z">
                  <w:rPr>
                    <w:ins w:id="852" w:author="Sebastian Ma Lik Keung" w:date="2018-05-22T15:57:00Z"/>
                    <w:lang w:val="en-SG"/>
                  </w:rPr>
                </w:rPrChange>
              </w:rPr>
            </w:pPr>
            <w:ins w:id="853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854" w:author="Sebastian Ma Lik Keung" w:date="2018-05-22T16:55:00Z">
                    <w:rPr>
                      <w:lang w:val="en-SG"/>
                    </w:rPr>
                  </w:rPrChange>
                </w:rPr>
                <w:t>/* original list</w:t>
              </w:r>
            </w:ins>
          </w:p>
          <w:p w14:paraId="267862CA" w14:textId="77777777" w:rsidR="00AF2533" w:rsidRPr="000D4A41" w:rsidRDefault="00AF2533">
            <w:pPr>
              <w:rPr>
                <w:ins w:id="855" w:author="Sebastian Ma Lik Keung" w:date="2018-05-22T15:57:00Z"/>
                <w:rFonts w:ascii="Arial Nova Cond Light" w:hAnsi="Arial Nova Cond Light"/>
                <w:lang w:val="en-SG"/>
                <w:rPrChange w:id="856" w:author="Sebastian Ma Lik Keung" w:date="2018-05-22T16:55:00Z">
                  <w:rPr>
                    <w:ins w:id="857" w:author="Sebastian Ma Lik Keung" w:date="2018-05-22T15:57:00Z"/>
                    <w:lang w:val="en-SG"/>
                  </w:rPr>
                </w:rPrChange>
              </w:rPr>
            </w:pPr>
            <w:proofErr w:type="spellStart"/>
            <w:ins w:id="858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859" w:author="Sebastian Ma Lik Keung" w:date="2018-05-22T16:55:00Z">
                    <w:rPr>
                      <w:lang w:val="en-SG"/>
                    </w:rPr>
                  </w:rPrChange>
                </w:rPr>
                <w:t>var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860" w:author="Sebastian Ma Lik Keung" w:date="2018-05-22T16:55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861" w:author="Sebastian Ma Lik Keung" w:date="2018-05-22T16:55:00Z">
                    <w:rPr>
                      <w:lang w:val="en-SG"/>
                    </w:rPr>
                  </w:rPrChange>
                </w:rPr>
                <w:t>stashNames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862" w:author="Sebastian Ma Lik Keung" w:date="2018-05-22T16:55:00Z">
                    <w:rPr>
                      <w:lang w:val="en-SG"/>
                    </w:rPr>
                  </w:rPrChange>
                </w:rPr>
                <w:t xml:space="preserve"> = {</w:t>
              </w:r>
            </w:ins>
          </w:p>
          <w:p w14:paraId="73729D0C" w14:textId="77777777" w:rsidR="00AF2533" w:rsidRPr="000D4A41" w:rsidRDefault="00AF2533">
            <w:pPr>
              <w:rPr>
                <w:ins w:id="863" w:author="Sebastian Ma Lik Keung" w:date="2018-05-22T15:57:00Z"/>
                <w:rFonts w:ascii="Arial Nova Cond Light" w:hAnsi="Arial Nova Cond Light"/>
                <w:lang w:val="en-SG"/>
                <w:rPrChange w:id="864" w:author="Sebastian Ma Lik Keung" w:date="2018-05-22T16:55:00Z">
                  <w:rPr>
                    <w:ins w:id="865" w:author="Sebastian Ma Lik Keung" w:date="2018-05-22T15:57:00Z"/>
                    <w:lang w:val="en-SG"/>
                  </w:rPr>
                </w:rPrChange>
              </w:rPr>
            </w:pPr>
            <w:ins w:id="866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867" w:author="Sebastian Ma Lik Keung" w:date="2018-05-22T16:55:00Z">
                    <w:rPr>
                      <w:lang w:val="en-SG"/>
                    </w:rPr>
                  </w:rPrChange>
                </w:rPr>
                <w:t xml:space="preserve">  "01" : "MASREGULATOR",</w:t>
              </w:r>
            </w:ins>
          </w:p>
          <w:p w14:paraId="0EFFC202" w14:textId="77777777" w:rsidR="00AF2533" w:rsidRPr="000D4A41" w:rsidRDefault="00AF2533">
            <w:pPr>
              <w:rPr>
                <w:ins w:id="868" w:author="Sebastian Ma Lik Keung" w:date="2018-05-22T15:57:00Z"/>
                <w:rFonts w:ascii="Arial Nova Cond Light" w:hAnsi="Arial Nova Cond Light"/>
                <w:lang w:val="en-SG"/>
                <w:rPrChange w:id="869" w:author="Sebastian Ma Lik Keung" w:date="2018-05-22T16:55:00Z">
                  <w:rPr>
                    <w:ins w:id="870" w:author="Sebastian Ma Lik Keung" w:date="2018-05-22T15:57:00Z"/>
                    <w:lang w:val="en-SG"/>
                  </w:rPr>
                </w:rPrChange>
              </w:rPr>
            </w:pPr>
            <w:ins w:id="871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872" w:author="Sebastian Ma Lik Keung" w:date="2018-05-22T16:55:00Z">
                    <w:rPr>
                      <w:lang w:val="en-SG"/>
                    </w:rPr>
                  </w:rPrChange>
                </w:rPr>
                <w:t xml:space="preserve">  "02" : "MASGSGSG",</w:t>
              </w:r>
            </w:ins>
          </w:p>
          <w:p w14:paraId="04C288E4" w14:textId="77777777" w:rsidR="00AF2533" w:rsidRPr="000D4A41" w:rsidRDefault="00AF2533">
            <w:pPr>
              <w:rPr>
                <w:ins w:id="873" w:author="Sebastian Ma Lik Keung" w:date="2018-05-22T15:57:00Z"/>
                <w:rFonts w:ascii="Arial Nova Cond Light" w:hAnsi="Arial Nova Cond Light"/>
                <w:lang w:val="en-SG"/>
                <w:rPrChange w:id="874" w:author="Sebastian Ma Lik Keung" w:date="2018-05-22T16:55:00Z">
                  <w:rPr>
                    <w:ins w:id="875" w:author="Sebastian Ma Lik Keung" w:date="2018-05-22T15:57:00Z"/>
                    <w:lang w:val="en-SG"/>
                  </w:rPr>
                </w:rPrChange>
              </w:rPr>
            </w:pPr>
            <w:ins w:id="876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877" w:author="Sebastian Ma Lik Keung" w:date="2018-05-22T16:55:00Z">
                    <w:rPr>
                      <w:lang w:val="en-SG"/>
                    </w:rPr>
                  </w:rPrChange>
                </w:rPr>
                <w:t xml:space="preserve">  "03" : "BOFASG2X",</w:t>
              </w:r>
            </w:ins>
          </w:p>
          <w:p w14:paraId="360A5537" w14:textId="77777777" w:rsidR="00AF2533" w:rsidRPr="000D4A41" w:rsidRDefault="00AF2533">
            <w:pPr>
              <w:rPr>
                <w:ins w:id="878" w:author="Sebastian Ma Lik Keung" w:date="2018-05-22T15:57:00Z"/>
                <w:rFonts w:ascii="Arial Nova Cond Light" w:hAnsi="Arial Nova Cond Light"/>
                <w:lang w:val="en-SG"/>
                <w:rPrChange w:id="879" w:author="Sebastian Ma Lik Keung" w:date="2018-05-22T16:55:00Z">
                  <w:rPr>
                    <w:ins w:id="880" w:author="Sebastian Ma Lik Keung" w:date="2018-05-22T15:57:00Z"/>
                    <w:lang w:val="en-SG"/>
                  </w:rPr>
                </w:rPrChange>
              </w:rPr>
            </w:pPr>
            <w:ins w:id="881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882" w:author="Sebastian Ma Lik Keung" w:date="2018-05-22T16:55:00Z">
                    <w:rPr>
                      <w:lang w:val="en-SG"/>
                    </w:rPr>
                  </w:rPrChange>
                </w:rPr>
                <w:t xml:space="preserve">  "04" : "CHASSGSG",</w:t>
              </w:r>
            </w:ins>
          </w:p>
          <w:p w14:paraId="4573F646" w14:textId="77777777" w:rsidR="00AF2533" w:rsidRPr="000D4A41" w:rsidRDefault="00AF2533">
            <w:pPr>
              <w:rPr>
                <w:ins w:id="883" w:author="Sebastian Ma Lik Keung" w:date="2018-05-22T15:57:00Z"/>
                <w:rFonts w:ascii="Arial Nova Cond Light" w:hAnsi="Arial Nova Cond Light"/>
                <w:lang w:val="en-SG"/>
                <w:rPrChange w:id="884" w:author="Sebastian Ma Lik Keung" w:date="2018-05-22T16:55:00Z">
                  <w:rPr>
                    <w:ins w:id="885" w:author="Sebastian Ma Lik Keung" w:date="2018-05-22T15:57:00Z"/>
                    <w:lang w:val="en-SG"/>
                  </w:rPr>
                </w:rPrChange>
              </w:rPr>
            </w:pPr>
            <w:ins w:id="886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887" w:author="Sebastian Ma Lik Keung" w:date="2018-05-22T16:55:00Z">
                    <w:rPr>
                      <w:lang w:val="en-SG"/>
                    </w:rPr>
                  </w:rPrChange>
                </w:rPr>
                <w:t xml:space="preserve">  "05" : "CITISGSG",</w:t>
              </w:r>
            </w:ins>
          </w:p>
          <w:p w14:paraId="0CBBA65D" w14:textId="77777777" w:rsidR="00AF2533" w:rsidRPr="000D4A41" w:rsidRDefault="00AF2533">
            <w:pPr>
              <w:rPr>
                <w:ins w:id="888" w:author="Sebastian Ma Lik Keung" w:date="2018-05-22T15:57:00Z"/>
                <w:rFonts w:ascii="Arial Nova Cond Light" w:hAnsi="Arial Nova Cond Light"/>
                <w:lang w:val="en-SG"/>
                <w:rPrChange w:id="889" w:author="Sebastian Ma Lik Keung" w:date="2018-05-22T16:55:00Z">
                  <w:rPr>
                    <w:ins w:id="890" w:author="Sebastian Ma Lik Keung" w:date="2018-05-22T15:57:00Z"/>
                    <w:lang w:val="en-SG"/>
                  </w:rPr>
                </w:rPrChange>
              </w:rPr>
            </w:pPr>
            <w:ins w:id="891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892" w:author="Sebastian Ma Lik Keung" w:date="2018-05-22T16:55:00Z">
                    <w:rPr>
                      <w:lang w:val="en-SG"/>
                    </w:rPr>
                  </w:rPrChange>
                </w:rPr>
                <w:t xml:space="preserve">  "06" : "CSFBSGSX",</w:t>
              </w:r>
            </w:ins>
          </w:p>
          <w:p w14:paraId="15E9E37A" w14:textId="77777777" w:rsidR="00AF2533" w:rsidRPr="000D4A41" w:rsidRDefault="00AF2533">
            <w:pPr>
              <w:rPr>
                <w:ins w:id="893" w:author="Sebastian Ma Lik Keung" w:date="2018-05-22T15:57:00Z"/>
                <w:rFonts w:ascii="Arial Nova Cond Light" w:hAnsi="Arial Nova Cond Light"/>
                <w:lang w:val="en-SG"/>
                <w:rPrChange w:id="894" w:author="Sebastian Ma Lik Keung" w:date="2018-05-22T16:55:00Z">
                  <w:rPr>
                    <w:ins w:id="895" w:author="Sebastian Ma Lik Keung" w:date="2018-05-22T15:57:00Z"/>
                    <w:lang w:val="en-SG"/>
                  </w:rPr>
                </w:rPrChange>
              </w:rPr>
            </w:pPr>
            <w:ins w:id="896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897" w:author="Sebastian Ma Lik Keung" w:date="2018-05-22T16:55:00Z">
                    <w:rPr>
                      <w:lang w:val="en-SG"/>
                    </w:rPr>
                  </w:rPrChange>
                </w:rPr>
                <w:t xml:space="preserve">  "07" : "DBSSSGSG",</w:t>
              </w:r>
            </w:ins>
          </w:p>
          <w:p w14:paraId="48C880CF" w14:textId="77777777" w:rsidR="00AF2533" w:rsidRPr="000D4A41" w:rsidRDefault="00AF2533">
            <w:pPr>
              <w:rPr>
                <w:ins w:id="898" w:author="Sebastian Ma Lik Keung" w:date="2018-05-22T15:57:00Z"/>
                <w:rFonts w:ascii="Arial Nova Cond Light" w:hAnsi="Arial Nova Cond Light"/>
                <w:lang w:val="en-SG"/>
                <w:rPrChange w:id="899" w:author="Sebastian Ma Lik Keung" w:date="2018-05-22T16:55:00Z">
                  <w:rPr>
                    <w:ins w:id="900" w:author="Sebastian Ma Lik Keung" w:date="2018-05-22T15:57:00Z"/>
                    <w:lang w:val="en-SG"/>
                  </w:rPr>
                </w:rPrChange>
              </w:rPr>
            </w:pPr>
            <w:ins w:id="901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02" w:author="Sebastian Ma Lik Keung" w:date="2018-05-22T16:55:00Z">
                    <w:rPr>
                      <w:lang w:val="en-SG"/>
                    </w:rPr>
                  </w:rPrChange>
                </w:rPr>
                <w:t xml:space="preserve">  "08" : "HSBCSGSG",</w:t>
              </w:r>
            </w:ins>
          </w:p>
          <w:p w14:paraId="4F025599" w14:textId="77777777" w:rsidR="00AF2533" w:rsidRPr="000D4A41" w:rsidRDefault="00AF2533">
            <w:pPr>
              <w:rPr>
                <w:ins w:id="903" w:author="Sebastian Ma Lik Keung" w:date="2018-05-22T15:57:00Z"/>
                <w:rFonts w:ascii="Arial Nova Cond Light" w:hAnsi="Arial Nova Cond Light"/>
                <w:lang w:val="en-SG"/>
                <w:rPrChange w:id="904" w:author="Sebastian Ma Lik Keung" w:date="2018-05-22T16:55:00Z">
                  <w:rPr>
                    <w:ins w:id="905" w:author="Sebastian Ma Lik Keung" w:date="2018-05-22T15:57:00Z"/>
                    <w:lang w:val="en-SG"/>
                  </w:rPr>
                </w:rPrChange>
              </w:rPr>
            </w:pPr>
            <w:ins w:id="906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07" w:author="Sebastian Ma Lik Keung" w:date="2018-05-22T16:55:00Z">
                    <w:rPr>
                      <w:lang w:val="en-SG"/>
                    </w:rPr>
                  </w:rPrChange>
                </w:rPr>
                <w:t xml:space="preserve">  "09" : "MTBCSGSG",</w:t>
              </w:r>
            </w:ins>
          </w:p>
          <w:p w14:paraId="279AA49A" w14:textId="77777777" w:rsidR="00AF2533" w:rsidRPr="000D4A41" w:rsidRDefault="00AF2533">
            <w:pPr>
              <w:rPr>
                <w:ins w:id="908" w:author="Sebastian Ma Lik Keung" w:date="2018-05-22T15:57:00Z"/>
                <w:rFonts w:ascii="Arial Nova Cond Light" w:hAnsi="Arial Nova Cond Light"/>
                <w:lang w:val="en-SG"/>
                <w:rPrChange w:id="909" w:author="Sebastian Ma Lik Keung" w:date="2018-05-22T16:55:00Z">
                  <w:rPr>
                    <w:ins w:id="910" w:author="Sebastian Ma Lik Keung" w:date="2018-05-22T15:57:00Z"/>
                    <w:lang w:val="en-SG"/>
                  </w:rPr>
                </w:rPrChange>
              </w:rPr>
            </w:pPr>
            <w:ins w:id="911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12" w:author="Sebastian Ma Lik Keung" w:date="2018-05-22T16:55:00Z">
                    <w:rPr>
                      <w:lang w:val="en-SG"/>
                    </w:rPr>
                  </w:rPrChange>
                </w:rPr>
                <w:t xml:space="preserve">  "10" : "OCBCSGSG",</w:t>
              </w:r>
            </w:ins>
          </w:p>
          <w:p w14:paraId="72A96F80" w14:textId="77777777" w:rsidR="00AF2533" w:rsidRPr="000D4A41" w:rsidRDefault="00AF2533">
            <w:pPr>
              <w:rPr>
                <w:ins w:id="913" w:author="Sebastian Ma Lik Keung" w:date="2018-05-22T15:57:00Z"/>
                <w:rFonts w:ascii="Arial Nova Cond Light" w:hAnsi="Arial Nova Cond Light"/>
                <w:lang w:val="en-SG"/>
                <w:rPrChange w:id="914" w:author="Sebastian Ma Lik Keung" w:date="2018-05-22T16:55:00Z">
                  <w:rPr>
                    <w:ins w:id="915" w:author="Sebastian Ma Lik Keung" w:date="2018-05-22T15:57:00Z"/>
                    <w:lang w:val="en-SG"/>
                  </w:rPr>
                </w:rPrChange>
              </w:rPr>
            </w:pPr>
            <w:ins w:id="916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17" w:author="Sebastian Ma Lik Keung" w:date="2018-05-22T16:55:00Z">
                    <w:rPr>
                      <w:lang w:val="en-SG"/>
                    </w:rPr>
                  </w:rPrChange>
                </w:rPr>
                <w:t xml:space="preserve">  "12" : "SCBLSGSG",</w:t>
              </w:r>
            </w:ins>
          </w:p>
          <w:p w14:paraId="69276D3F" w14:textId="77777777" w:rsidR="00AF2533" w:rsidRPr="000D4A41" w:rsidRDefault="00AF2533">
            <w:pPr>
              <w:rPr>
                <w:ins w:id="918" w:author="Sebastian Ma Lik Keung" w:date="2018-05-22T15:57:00Z"/>
                <w:rFonts w:ascii="Arial Nova Cond Light" w:hAnsi="Arial Nova Cond Light"/>
                <w:lang w:val="en-SG"/>
                <w:rPrChange w:id="919" w:author="Sebastian Ma Lik Keung" w:date="2018-05-22T16:55:00Z">
                  <w:rPr>
                    <w:ins w:id="920" w:author="Sebastian Ma Lik Keung" w:date="2018-05-22T15:57:00Z"/>
                    <w:lang w:val="en-SG"/>
                  </w:rPr>
                </w:rPrChange>
              </w:rPr>
            </w:pPr>
            <w:ins w:id="921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22" w:author="Sebastian Ma Lik Keung" w:date="2018-05-22T16:55:00Z">
                    <w:rPr>
                      <w:lang w:val="en-SG"/>
                    </w:rPr>
                  </w:rPrChange>
                </w:rPr>
                <w:t xml:space="preserve">  "14" : "UOBVSGSG",</w:t>
              </w:r>
            </w:ins>
          </w:p>
          <w:p w14:paraId="2896EB85" w14:textId="77777777" w:rsidR="00AF2533" w:rsidRPr="000D4A41" w:rsidRDefault="00AF2533">
            <w:pPr>
              <w:rPr>
                <w:ins w:id="923" w:author="Sebastian Ma Lik Keung" w:date="2018-05-22T15:57:00Z"/>
                <w:rFonts w:ascii="Arial Nova Cond Light" w:hAnsi="Arial Nova Cond Light"/>
                <w:lang w:val="en-SG"/>
                <w:rPrChange w:id="924" w:author="Sebastian Ma Lik Keung" w:date="2018-05-22T16:55:00Z">
                  <w:rPr>
                    <w:ins w:id="925" w:author="Sebastian Ma Lik Keung" w:date="2018-05-22T15:57:00Z"/>
                    <w:lang w:val="en-SG"/>
                  </w:rPr>
                </w:rPrChange>
              </w:rPr>
            </w:pPr>
            <w:ins w:id="926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27" w:author="Sebastian Ma Lik Keung" w:date="2018-05-22T16:55:00Z">
                    <w:rPr>
                      <w:lang w:val="en-SG"/>
                    </w:rPr>
                  </w:rPrChange>
                </w:rPr>
                <w:t xml:space="preserve">  "15" : "XSIMSGSG"</w:t>
              </w:r>
            </w:ins>
          </w:p>
          <w:p w14:paraId="40D61ACB" w14:textId="77777777" w:rsidR="00AF2533" w:rsidRPr="000D4A41" w:rsidRDefault="00AF2533">
            <w:pPr>
              <w:rPr>
                <w:ins w:id="928" w:author="Sebastian Ma Lik Keung" w:date="2018-05-22T15:57:00Z"/>
                <w:rFonts w:ascii="Arial Nova Cond Light" w:hAnsi="Arial Nova Cond Light"/>
                <w:lang w:val="en-SG"/>
                <w:rPrChange w:id="929" w:author="Sebastian Ma Lik Keung" w:date="2018-05-22T16:55:00Z">
                  <w:rPr>
                    <w:ins w:id="930" w:author="Sebastian Ma Lik Keung" w:date="2018-05-22T15:57:00Z"/>
                    <w:lang w:val="en-SG"/>
                  </w:rPr>
                </w:rPrChange>
              </w:rPr>
            </w:pPr>
            <w:ins w:id="931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32" w:author="Sebastian Ma Lik Keung" w:date="2018-05-22T16:55:00Z">
                    <w:rPr>
                      <w:lang w:val="en-SG"/>
                    </w:rPr>
                  </w:rPrChange>
                </w:rPr>
                <w:t>};</w:t>
              </w:r>
            </w:ins>
          </w:p>
          <w:p w14:paraId="70CEB08A" w14:textId="77777777" w:rsidR="00AF2533" w:rsidRPr="000D4A41" w:rsidRDefault="00AF2533">
            <w:pPr>
              <w:rPr>
                <w:ins w:id="933" w:author="Sebastian Ma Lik Keung" w:date="2018-05-22T15:57:00Z"/>
                <w:rFonts w:ascii="Arial Nova Cond Light" w:hAnsi="Arial Nova Cond Light"/>
                <w:lang w:val="en-SG"/>
                <w:rPrChange w:id="934" w:author="Sebastian Ma Lik Keung" w:date="2018-05-22T16:55:00Z">
                  <w:rPr>
                    <w:ins w:id="935" w:author="Sebastian Ma Lik Keung" w:date="2018-05-22T15:57:00Z"/>
                    <w:lang w:val="en-SG"/>
                  </w:rPr>
                </w:rPrChange>
              </w:rPr>
            </w:pPr>
            <w:ins w:id="936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37" w:author="Sebastian Ma Lik Keung" w:date="2018-05-22T16:55:00Z">
                    <w:rPr>
                      <w:lang w:val="en-SG"/>
                    </w:rPr>
                  </w:rPrChange>
                </w:rPr>
                <w:t>*/</w:t>
              </w:r>
            </w:ins>
          </w:p>
          <w:p w14:paraId="44579352" w14:textId="77777777" w:rsidR="00AF2533" w:rsidRPr="000D4A41" w:rsidRDefault="00AF2533">
            <w:pPr>
              <w:rPr>
                <w:ins w:id="938" w:author="Sebastian Ma Lik Keung" w:date="2018-05-22T15:57:00Z"/>
                <w:rFonts w:ascii="Arial Nova Cond Light" w:hAnsi="Arial Nova Cond Light"/>
                <w:lang w:val="en-SG"/>
                <w:rPrChange w:id="939" w:author="Sebastian Ma Lik Keung" w:date="2018-05-22T16:55:00Z">
                  <w:rPr>
                    <w:ins w:id="940" w:author="Sebastian Ma Lik Keung" w:date="2018-05-22T15:57:00Z"/>
                    <w:lang w:val="en-SG"/>
                  </w:rPr>
                </w:rPrChange>
              </w:rPr>
            </w:pPr>
            <w:ins w:id="941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42" w:author="Sebastian Ma Lik Keung" w:date="2018-05-22T16:55:00Z">
                    <w:rPr>
                      <w:lang w:val="en-SG"/>
                    </w:rPr>
                  </w:rPrChange>
                </w:rPr>
                <w:t xml:space="preserve">//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943" w:author="Sebastian Ma Lik Keung" w:date="2018-05-22T16:55:00Z">
                    <w:rPr>
                      <w:lang w:val="en-SG"/>
                    </w:rPr>
                  </w:rPrChange>
                </w:rPr>
                <w:t>Seb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944" w:author="Sebastian Ma Lik Keung" w:date="2018-05-22T16:55:00Z">
                    <w:rPr>
                      <w:lang w:val="en-SG"/>
                    </w:rPr>
                  </w:rPrChange>
                </w:rPr>
                <w:t xml:space="preserve">: minimal list, "05" is the deployment node </w:t>
              </w:r>
            </w:ins>
          </w:p>
          <w:p w14:paraId="6EBB8DEC" w14:textId="77777777" w:rsidR="00AF2533" w:rsidRPr="000D4A41" w:rsidRDefault="00AF2533">
            <w:pPr>
              <w:rPr>
                <w:ins w:id="945" w:author="Sebastian Ma Lik Keung" w:date="2018-05-22T15:57:00Z"/>
                <w:rFonts w:ascii="Arial Nova Cond Light" w:hAnsi="Arial Nova Cond Light"/>
                <w:lang w:val="en-SG"/>
                <w:rPrChange w:id="946" w:author="Sebastian Ma Lik Keung" w:date="2018-05-22T16:55:00Z">
                  <w:rPr>
                    <w:ins w:id="947" w:author="Sebastian Ma Lik Keung" w:date="2018-05-22T15:57:00Z"/>
                    <w:lang w:val="en-SG"/>
                  </w:rPr>
                </w:rPrChange>
              </w:rPr>
            </w:pPr>
            <w:proofErr w:type="spellStart"/>
            <w:ins w:id="948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49" w:author="Sebastian Ma Lik Keung" w:date="2018-05-22T16:55:00Z">
                    <w:rPr>
                      <w:lang w:val="en-SG"/>
                    </w:rPr>
                  </w:rPrChange>
                </w:rPr>
                <w:t>var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950" w:author="Sebastian Ma Lik Keung" w:date="2018-05-22T16:55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951" w:author="Sebastian Ma Lik Keung" w:date="2018-05-22T16:55:00Z">
                    <w:rPr>
                      <w:lang w:val="en-SG"/>
                    </w:rPr>
                  </w:rPrChange>
                </w:rPr>
                <w:t>stashNames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952" w:author="Sebastian Ma Lik Keung" w:date="2018-05-22T16:55:00Z">
                    <w:rPr>
                      <w:lang w:val="en-SG"/>
                    </w:rPr>
                  </w:rPrChange>
                </w:rPr>
                <w:t xml:space="preserve"> = {</w:t>
              </w:r>
            </w:ins>
          </w:p>
          <w:p w14:paraId="2C408E79" w14:textId="77777777" w:rsidR="00AF2533" w:rsidRPr="000D4A41" w:rsidRDefault="00AF2533">
            <w:pPr>
              <w:rPr>
                <w:ins w:id="953" w:author="Sebastian Ma Lik Keung" w:date="2018-05-22T15:57:00Z"/>
                <w:rFonts w:ascii="Arial Nova Cond Light" w:hAnsi="Arial Nova Cond Light"/>
                <w:lang w:val="en-SG"/>
                <w:rPrChange w:id="954" w:author="Sebastian Ma Lik Keung" w:date="2018-05-22T16:55:00Z">
                  <w:rPr>
                    <w:ins w:id="955" w:author="Sebastian Ma Lik Keung" w:date="2018-05-22T15:57:00Z"/>
                    <w:lang w:val="en-SG"/>
                  </w:rPr>
                </w:rPrChange>
              </w:rPr>
            </w:pPr>
            <w:ins w:id="956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57" w:author="Sebastian Ma Lik Keung" w:date="2018-05-22T16:55:00Z">
                    <w:rPr>
                      <w:lang w:val="en-SG"/>
                    </w:rPr>
                  </w:rPrChange>
                </w:rPr>
                <w:t xml:space="preserve">  "01" : "MASREGULATOR",</w:t>
              </w:r>
            </w:ins>
          </w:p>
          <w:p w14:paraId="43A675A0" w14:textId="77777777" w:rsidR="00AF2533" w:rsidRPr="000D4A41" w:rsidRDefault="00AF2533">
            <w:pPr>
              <w:rPr>
                <w:ins w:id="958" w:author="Sebastian Ma Lik Keung" w:date="2018-05-22T15:57:00Z"/>
                <w:rFonts w:ascii="Arial Nova Cond Light" w:hAnsi="Arial Nova Cond Light"/>
                <w:lang w:val="en-SG"/>
                <w:rPrChange w:id="959" w:author="Sebastian Ma Lik Keung" w:date="2018-05-22T16:55:00Z">
                  <w:rPr>
                    <w:ins w:id="960" w:author="Sebastian Ma Lik Keung" w:date="2018-05-22T15:57:00Z"/>
                    <w:lang w:val="en-SG"/>
                  </w:rPr>
                </w:rPrChange>
              </w:rPr>
            </w:pPr>
            <w:ins w:id="961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62" w:author="Sebastian Ma Lik Keung" w:date="2018-05-22T16:55:00Z">
                    <w:rPr>
                      <w:lang w:val="en-SG"/>
                    </w:rPr>
                  </w:rPrChange>
                </w:rPr>
                <w:t xml:space="preserve">  "02" : "MASGSGSG",</w:t>
              </w:r>
            </w:ins>
          </w:p>
          <w:p w14:paraId="63FB4168" w14:textId="77777777" w:rsidR="00AF2533" w:rsidRPr="000D4A41" w:rsidRDefault="00AF2533">
            <w:pPr>
              <w:rPr>
                <w:ins w:id="963" w:author="Sebastian Ma Lik Keung" w:date="2018-05-22T15:57:00Z"/>
                <w:rFonts w:ascii="Arial Nova Cond Light" w:hAnsi="Arial Nova Cond Light"/>
                <w:lang w:val="en-SG"/>
                <w:rPrChange w:id="964" w:author="Sebastian Ma Lik Keung" w:date="2018-05-22T16:55:00Z">
                  <w:rPr>
                    <w:ins w:id="965" w:author="Sebastian Ma Lik Keung" w:date="2018-05-22T15:57:00Z"/>
                    <w:lang w:val="en-SG"/>
                  </w:rPr>
                </w:rPrChange>
              </w:rPr>
            </w:pPr>
            <w:ins w:id="966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67" w:author="Sebastian Ma Lik Keung" w:date="2018-05-22T16:55:00Z">
                    <w:rPr>
                      <w:lang w:val="en-SG"/>
                    </w:rPr>
                  </w:rPrChange>
                </w:rPr>
                <w:t xml:space="preserve">  "03" : "BOFASG2X",</w:t>
              </w:r>
            </w:ins>
          </w:p>
          <w:p w14:paraId="39091B28" w14:textId="77777777" w:rsidR="00AF2533" w:rsidRPr="000D4A41" w:rsidRDefault="00AF2533">
            <w:pPr>
              <w:rPr>
                <w:ins w:id="968" w:author="Sebastian Ma Lik Keung" w:date="2018-05-22T15:57:00Z"/>
                <w:rFonts w:ascii="Arial Nova Cond Light" w:hAnsi="Arial Nova Cond Light"/>
                <w:lang w:val="en-SG"/>
                <w:rPrChange w:id="969" w:author="Sebastian Ma Lik Keung" w:date="2018-05-22T16:55:00Z">
                  <w:rPr>
                    <w:ins w:id="970" w:author="Sebastian Ma Lik Keung" w:date="2018-05-22T15:57:00Z"/>
                    <w:lang w:val="en-SG"/>
                  </w:rPr>
                </w:rPrChange>
              </w:rPr>
            </w:pPr>
            <w:ins w:id="971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72" w:author="Sebastian Ma Lik Keung" w:date="2018-05-22T16:55:00Z">
                    <w:rPr>
                      <w:lang w:val="en-SG"/>
                    </w:rPr>
                  </w:rPrChange>
                </w:rPr>
                <w:t xml:space="preserve">  "04" : "CHASSGSG"</w:t>
              </w:r>
            </w:ins>
          </w:p>
          <w:p w14:paraId="400A4F99" w14:textId="2D63A859" w:rsidR="00AF2533" w:rsidRPr="000D4A41" w:rsidRDefault="00AF2533">
            <w:pPr>
              <w:rPr>
                <w:ins w:id="973" w:author="Sebastian Ma Lik Keung" w:date="2018-05-22T15:57:00Z"/>
                <w:rFonts w:ascii="Arial Nova Cond Light" w:hAnsi="Arial Nova Cond Light"/>
                <w:lang w:val="en-SG"/>
                <w:rPrChange w:id="974" w:author="Sebastian Ma Lik Keung" w:date="2018-05-22T16:55:00Z">
                  <w:rPr>
                    <w:ins w:id="975" w:author="Sebastian Ma Lik Keung" w:date="2018-05-22T15:57:00Z"/>
                    <w:lang w:val="en-SG"/>
                  </w:rPr>
                </w:rPrChange>
              </w:rPr>
            </w:pPr>
            <w:ins w:id="976" w:author="Sebastian Ma Lik Keung" w:date="2018-05-22T15:57:00Z">
              <w:r w:rsidRPr="000D4A41">
                <w:rPr>
                  <w:rFonts w:ascii="Arial Nova Cond Light" w:hAnsi="Arial Nova Cond Light"/>
                  <w:lang w:val="en-SG"/>
                  <w:rPrChange w:id="977" w:author="Sebastian Ma Lik Keung" w:date="2018-05-22T16:55:00Z">
                    <w:rPr>
                      <w:lang w:val="en-SG"/>
                    </w:rPr>
                  </w:rPrChange>
                </w:rPr>
                <w:t>};</w:t>
              </w:r>
            </w:ins>
          </w:p>
        </w:tc>
      </w:tr>
    </w:tbl>
    <w:p w14:paraId="4F694210" w14:textId="77777777" w:rsidR="007B0140" w:rsidRDefault="007B0140">
      <w:pPr>
        <w:spacing w:after="0" w:line="240" w:lineRule="auto"/>
        <w:rPr>
          <w:ins w:id="978" w:author="Sebastian Ma" w:date="2018-05-20T12:19:00Z"/>
          <w:lang w:val="en-SG"/>
        </w:rPr>
      </w:pPr>
    </w:p>
    <w:p w14:paraId="21EF0552" w14:textId="2B0F9F2E" w:rsidR="00CC2FFA" w:rsidRPr="007B0140" w:rsidRDefault="00177F13">
      <w:pPr>
        <w:pStyle w:val="Heading2"/>
        <w:spacing w:line="240" w:lineRule="auto"/>
        <w:rPr>
          <w:ins w:id="979" w:author="Sebastian Ma Lik Keung" w:date="2018-05-17T10:22:00Z"/>
          <w:lang w:val="en-SG"/>
          <w:rPrChange w:id="980" w:author="Sebastian Ma Lik Keung" w:date="2018-05-17T15:01:00Z">
            <w:rPr>
              <w:ins w:id="981" w:author="Sebastian Ma Lik Keung" w:date="2018-05-17T10:22:00Z"/>
              <w:lang w:val="en-SG"/>
            </w:rPr>
          </w:rPrChange>
        </w:rPr>
        <w:pPrChange w:id="982" w:author="Sebastian Ma Lik Keung" w:date="2018-05-24T13:47:00Z">
          <w:pPr>
            <w:spacing w:after="0" w:line="240" w:lineRule="auto"/>
          </w:pPr>
        </w:pPrChange>
      </w:pPr>
      <w:ins w:id="983" w:author="Sebastian Ma" w:date="2018-05-20T12:20:00Z">
        <w:del w:id="984" w:author="Sebastian Ma Lik Keung" w:date="2018-05-22T15:57:00Z">
          <w:r w:rsidDel="00AF2533">
            <w:rPr>
              <w:lang w:val="en-SG"/>
            </w:rPr>
            <w:delText>Install truffle</w:delText>
          </w:r>
        </w:del>
      </w:ins>
      <w:ins w:id="985" w:author="Sebastian Ma Lik Keung" w:date="2018-05-17T15:01:00Z">
        <w:r w:rsidR="007B0140" w:rsidRPr="007B0140">
          <w:rPr>
            <w:lang w:val="en-SG"/>
            <w:rPrChange w:id="986" w:author="Sebastian Ma Lik Keung" w:date="2018-05-17T15:01:00Z">
              <w:rPr>
                <w:lang w:val="en-SG"/>
              </w:rPr>
            </w:rPrChange>
          </w:rPr>
          <w:t>deploy.sh</w:t>
        </w:r>
      </w:ins>
      <w:ins w:id="987" w:author="Sebastian Ma Lik Keung" w:date="2018-05-22T16:13:00Z">
        <w:r w:rsidR="001467A3">
          <w:rPr>
            <w:lang w:val="en-SG"/>
          </w:rPr>
          <w:t xml:space="preserve"> – Pre-requisites</w:t>
        </w:r>
      </w:ins>
    </w:p>
    <w:p w14:paraId="4C93AEB6" w14:textId="77777777" w:rsidR="007D1980" w:rsidRDefault="007D1980">
      <w:pPr>
        <w:spacing w:after="0" w:line="240" w:lineRule="auto"/>
        <w:rPr>
          <w:ins w:id="988" w:author="Sebastian Ma Lik Keung" w:date="2018-05-22T16:08:00Z"/>
          <w:lang w:val="en-SG"/>
        </w:rPr>
      </w:pPr>
      <w:ins w:id="989" w:author="Sebastian Ma Lik Keung" w:date="2018-05-22T16:08:00Z">
        <w:r>
          <w:rPr>
            <w:lang w:val="en-SG"/>
          </w:rPr>
          <w:t>Look at what deploy.sh is doing: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7D1980" w:rsidRPr="003B46A0" w14:paraId="6F51B4B9" w14:textId="77777777" w:rsidTr="00224858">
        <w:trPr>
          <w:ins w:id="990" w:author="Sebastian Ma Lik Keung" w:date="2018-05-22T16:08:00Z"/>
        </w:trPr>
        <w:tc>
          <w:tcPr>
            <w:tcW w:w="9166" w:type="dxa"/>
          </w:tcPr>
          <w:p w14:paraId="58A25AD3" w14:textId="77777777" w:rsidR="007D1980" w:rsidRPr="000D4A41" w:rsidRDefault="007D1980">
            <w:pPr>
              <w:rPr>
                <w:ins w:id="991" w:author="Sebastian Ma Lik Keung" w:date="2018-05-22T16:08:00Z"/>
                <w:rFonts w:ascii="Arial Nova Cond Light" w:hAnsi="Arial Nova Cond Light"/>
                <w:lang w:val="en-SG"/>
                <w:rPrChange w:id="992" w:author="Sebastian Ma Lik Keung" w:date="2018-05-22T16:55:00Z">
                  <w:rPr>
                    <w:ins w:id="993" w:author="Sebastian Ma Lik Keung" w:date="2018-05-22T16:08:00Z"/>
                    <w:lang w:val="en-SG"/>
                  </w:rPr>
                </w:rPrChange>
              </w:rPr>
            </w:pPr>
            <w:proofErr w:type="spellStart"/>
            <w:ins w:id="994" w:author="Sebastian Ma Lik Keung" w:date="2018-05-22T16:08:00Z">
              <w:r w:rsidRPr="000D4A41">
                <w:rPr>
                  <w:rFonts w:ascii="Arial Nova Cond Light" w:hAnsi="Arial Nova Cond Light"/>
                  <w:lang w:val="en-SG"/>
                  <w:rPrChange w:id="995" w:author="Sebastian Ma Lik Keung" w:date="2018-05-22T16:55:00Z">
                    <w:rPr>
                      <w:lang w:val="en-SG"/>
                    </w:rPr>
                  </w:rPrChange>
                </w:rPr>
                <w:t>rm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996" w:author="Sebastian Ma Lik Keung" w:date="2018-05-22T16:55:00Z">
                    <w:rPr>
                      <w:lang w:val="en-SG"/>
                    </w:rPr>
                  </w:rPrChange>
                </w:rPr>
                <w:t xml:space="preserve"> 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997" w:author="Sebastian Ma Lik Keung" w:date="2018-05-22T16:55:00Z">
                    <w:rPr>
                      <w:lang w:val="en-SG"/>
                    </w:rPr>
                  </w:rPrChange>
                </w:rPr>
                <w:t>rf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998" w:author="Sebastian Ma Lik Keung" w:date="2018-05-22T16:55:00Z">
                    <w:rPr>
                      <w:lang w:val="en-SG"/>
                    </w:rPr>
                  </w:rPrChange>
                </w:rPr>
                <w:t xml:space="preserve"> build</w:t>
              </w:r>
            </w:ins>
          </w:p>
          <w:p w14:paraId="67834144" w14:textId="77777777" w:rsidR="007D1980" w:rsidRPr="000D4A41" w:rsidRDefault="007D1980">
            <w:pPr>
              <w:rPr>
                <w:ins w:id="999" w:author="Sebastian Ma Lik Keung" w:date="2018-05-22T16:08:00Z"/>
                <w:rFonts w:ascii="Arial Nova Cond Light" w:hAnsi="Arial Nova Cond Light"/>
                <w:lang w:val="en-SG"/>
                <w:rPrChange w:id="1000" w:author="Sebastian Ma Lik Keung" w:date="2018-05-22T16:55:00Z">
                  <w:rPr>
                    <w:ins w:id="1001" w:author="Sebastian Ma Lik Keung" w:date="2018-05-22T16:08:00Z"/>
                    <w:lang w:val="en-SG"/>
                  </w:rPr>
                </w:rPrChange>
              </w:rPr>
            </w:pPr>
            <w:ins w:id="1002" w:author="Sebastian Ma Lik Keung" w:date="2018-05-22T16:08:00Z">
              <w:r w:rsidRPr="000D4A41">
                <w:rPr>
                  <w:rFonts w:ascii="Arial Nova Cond Light" w:hAnsi="Arial Nova Cond Light"/>
                  <w:lang w:val="en-SG"/>
                  <w:rPrChange w:id="1003" w:author="Sebastian Ma Lik Keung" w:date="2018-05-22T16:55:00Z">
                    <w:rPr>
                      <w:lang w:val="en-SG"/>
                    </w:rPr>
                  </w:rPrChange>
                </w:rPr>
                <w:t>truffle deploy --network mas</w:t>
              </w:r>
            </w:ins>
          </w:p>
          <w:p w14:paraId="316BCE22" w14:textId="77777777" w:rsidR="007D1980" w:rsidRPr="000D4A41" w:rsidRDefault="007D1980">
            <w:pPr>
              <w:rPr>
                <w:ins w:id="1004" w:author="Sebastian Ma Lik Keung" w:date="2018-05-22T16:08:00Z"/>
                <w:rFonts w:ascii="Arial Nova Cond Light" w:hAnsi="Arial Nova Cond Light"/>
                <w:lang w:val="en-SG"/>
                <w:rPrChange w:id="1005" w:author="Sebastian Ma Lik Keung" w:date="2018-05-22T16:55:00Z">
                  <w:rPr>
                    <w:ins w:id="1006" w:author="Sebastian Ma Lik Keung" w:date="2018-05-22T16:08:00Z"/>
                    <w:lang w:val="en-SG"/>
                  </w:rPr>
                </w:rPrChange>
              </w:rPr>
            </w:pPr>
            <w:ins w:id="1007" w:author="Sebastian Ma Lik Keung" w:date="2018-05-22T16:08:00Z">
              <w:r w:rsidRPr="000D4A41">
                <w:rPr>
                  <w:rFonts w:ascii="Arial Nova Cond Light" w:hAnsi="Arial Nova Cond Light"/>
                  <w:lang w:val="en-SG"/>
                  <w:rPrChange w:id="1008" w:author="Sebastian Ma Lik Keung" w:date="2018-05-22T16:55:00Z">
                    <w:rPr>
                      <w:lang w:val="en-SG"/>
                    </w:rPr>
                  </w:rPrChange>
                </w:rPr>
                <w:t xml:space="preserve">cd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009" w:author="Sebastian Ma Lik Keung" w:date="2018-05-22T16:55:00Z">
                    <w:rPr>
                      <w:lang w:val="en-SG"/>
                    </w:rPr>
                  </w:rPrChange>
                </w:rPr>
                <w:t>solc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010" w:author="Sebastian Ma Lik Keung" w:date="2018-05-22T16:55:00Z">
                    <w:rPr>
                      <w:lang w:val="en-SG"/>
                    </w:rPr>
                  </w:rPrChange>
                </w:rPr>
                <w:t>-local</w:t>
              </w:r>
            </w:ins>
          </w:p>
          <w:p w14:paraId="0FCFAE92" w14:textId="77777777" w:rsidR="007D1980" w:rsidRPr="000D4A41" w:rsidRDefault="007D1980">
            <w:pPr>
              <w:rPr>
                <w:ins w:id="1011" w:author="Sebastian Ma Lik Keung" w:date="2018-05-22T16:08:00Z"/>
                <w:rFonts w:ascii="Arial Nova Cond Light" w:hAnsi="Arial Nova Cond Light"/>
                <w:lang w:val="en-SG"/>
                <w:rPrChange w:id="1012" w:author="Sebastian Ma Lik Keung" w:date="2018-05-22T16:55:00Z">
                  <w:rPr>
                    <w:ins w:id="1013" w:author="Sebastian Ma Lik Keung" w:date="2018-05-22T16:08:00Z"/>
                    <w:lang w:val="en-SG"/>
                  </w:rPr>
                </w:rPrChange>
              </w:rPr>
            </w:pPr>
          </w:p>
          <w:p w14:paraId="2D68BDB4" w14:textId="77777777" w:rsidR="007D1980" w:rsidRPr="000D4A41" w:rsidRDefault="007D1980">
            <w:pPr>
              <w:rPr>
                <w:ins w:id="1014" w:author="Sebastian Ma Lik Keung" w:date="2018-05-22T16:08:00Z"/>
                <w:rFonts w:ascii="Arial Nova Cond Light" w:hAnsi="Arial Nova Cond Light"/>
                <w:lang w:val="en-SG"/>
                <w:rPrChange w:id="1015" w:author="Sebastian Ma Lik Keung" w:date="2018-05-22T16:55:00Z">
                  <w:rPr>
                    <w:ins w:id="1016" w:author="Sebastian Ma Lik Keung" w:date="2018-05-22T16:08:00Z"/>
                    <w:lang w:val="en-SG"/>
                  </w:rPr>
                </w:rPrChange>
              </w:rPr>
            </w:pPr>
            <w:ins w:id="1017" w:author="Sebastian Ma Lik Keung" w:date="2018-05-22T16:08:00Z">
              <w:r w:rsidRPr="000D4A41">
                <w:rPr>
                  <w:rFonts w:ascii="Arial Nova Cond Light" w:hAnsi="Arial Nova Cond Light"/>
                  <w:lang w:val="en-SG"/>
                  <w:rPrChange w:id="1018" w:author="Sebastian Ma Lik Keung" w:date="2018-05-22T16:55:00Z">
                    <w:rPr>
                      <w:lang w:val="en-SG"/>
                    </w:rPr>
                  </w:rPrChange>
                </w:rPr>
                <w:t xml:space="preserve">echo "[*] deploying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019" w:author="Sebastian Ma Lik Keung" w:date="2018-05-22T16:55:00Z">
                    <w:rPr>
                      <w:lang w:val="en-SG"/>
                    </w:rPr>
                  </w:rPrChange>
                </w:rPr>
                <w:t>SGDz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020" w:author="Sebastian Ma Lik Keung" w:date="2018-05-22T16:55:00Z">
                    <w:rPr>
                      <w:lang w:val="en-SG"/>
                    </w:rPr>
                  </w:rPrChange>
                </w:rPr>
                <w:t xml:space="preserve"> to node 01..."</w:t>
              </w:r>
            </w:ins>
          </w:p>
          <w:p w14:paraId="264271BE" w14:textId="77777777" w:rsidR="007D1980" w:rsidRPr="000D4A41" w:rsidRDefault="007D1980">
            <w:pPr>
              <w:rPr>
                <w:ins w:id="1021" w:author="Sebastian Ma Lik Keung" w:date="2018-05-22T16:08:00Z"/>
                <w:rFonts w:ascii="Arial Nova Cond Light" w:hAnsi="Arial Nova Cond Light"/>
                <w:lang w:val="en-SG"/>
                <w:rPrChange w:id="1022" w:author="Sebastian Ma Lik Keung" w:date="2018-05-22T16:55:00Z">
                  <w:rPr>
                    <w:ins w:id="1023" w:author="Sebastian Ma Lik Keung" w:date="2018-05-22T16:08:00Z"/>
                    <w:lang w:val="en-SG"/>
                  </w:rPr>
                </w:rPrChange>
              </w:rPr>
            </w:pPr>
            <w:proofErr w:type="spellStart"/>
            <w:ins w:id="1024" w:author="Sebastian Ma Lik Keung" w:date="2018-05-22T16:08:00Z">
              <w:r w:rsidRPr="000D4A41">
                <w:rPr>
                  <w:rFonts w:ascii="Arial Nova Cond Light" w:hAnsi="Arial Nova Cond Light"/>
                  <w:lang w:val="en-SG"/>
                  <w:rPrChange w:id="1025" w:author="Sebastian Ma Lik Keung" w:date="2018-05-22T16:55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026" w:author="Sebastian Ma Lik Keung" w:date="2018-05-22T16:55:00Z">
                    <w:rPr>
                      <w:lang w:val="en-SG"/>
                    </w:rPr>
                  </w:rPrChange>
                </w:rPr>
                <w:t xml:space="preserve"> ./deploy_multi.sh</w:t>
              </w:r>
            </w:ins>
          </w:p>
          <w:p w14:paraId="5E124736" w14:textId="77777777" w:rsidR="007D1980" w:rsidRPr="000D4A41" w:rsidRDefault="007D1980">
            <w:pPr>
              <w:rPr>
                <w:ins w:id="1027" w:author="Sebastian Ma Lik Keung" w:date="2018-05-22T16:08:00Z"/>
                <w:rFonts w:ascii="Arial Nova Cond Light" w:hAnsi="Arial Nova Cond Light"/>
                <w:lang w:val="en-SG"/>
                <w:rPrChange w:id="1028" w:author="Sebastian Ma Lik Keung" w:date="2018-05-22T16:55:00Z">
                  <w:rPr>
                    <w:ins w:id="1029" w:author="Sebastian Ma Lik Keung" w:date="2018-05-22T16:08:00Z"/>
                    <w:lang w:val="en-SG"/>
                  </w:rPr>
                </w:rPrChange>
              </w:rPr>
            </w:pPr>
            <w:ins w:id="1030" w:author="Sebastian Ma Lik Keung" w:date="2018-05-22T16:08:00Z">
              <w:r w:rsidRPr="000D4A41">
                <w:rPr>
                  <w:rFonts w:ascii="Arial Nova Cond Light" w:hAnsi="Arial Nova Cond Light"/>
                  <w:lang w:val="en-SG"/>
                  <w:rPrChange w:id="1031" w:author="Sebastian Ma Lik Keung" w:date="2018-05-22T16:55:00Z">
                    <w:rPr>
                      <w:lang w:val="en-SG"/>
                    </w:rPr>
                  </w:rPrChange>
                </w:rPr>
                <w:t>cd ..</w:t>
              </w:r>
            </w:ins>
          </w:p>
          <w:p w14:paraId="7E42BD80" w14:textId="77777777" w:rsidR="007D1980" w:rsidRPr="000D4A41" w:rsidRDefault="007D1980">
            <w:pPr>
              <w:rPr>
                <w:ins w:id="1032" w:author="Sebastian Ma Lik Keung" w:date="2018-05-22T16:08:00Z"/>
                <w:rFonts w:ascii="Arial Nova Cond Light" w:hAnsi="Arial Nova Cond Light"/>
                <w:lang w:val="en-SG"/>
                <w:rPrChange w:id="1033" w:author="Sebastian Ma Lik Keung" w:date="2018-05-22T16:55:00Z">
                  <w:rPr>
                    <w:ins w:id="1034" w:author="Sebastian Ma Lik Keung" w:date="2018-05-22T16:08:00Z"/>
                    <w:lang w:val="en-SG"/>
                  </w:rPr>
                </w:rPrChange>
              </w:rPr>
            </w:pPr>
          </w:p>
          <w:p w14:paraId="2981B035" w14:textId="241EEBA3" w:rsidR="007D1980" w:rsidRPr="000D4A41" w:rsidRDefault="007D1980">
            <w:pPr>
              <w:rPr>
                <w:ins w:id="1035" w:author="Sebastian Ma Lik Keung" w:date="2018-05-22T16:08:00Z"/>
                <w:rFonts w:ascii="Arial Nova Cond Light" w:hAnsi="Arial Nova Cond Light"/>
                <w:lang w:val="en-SG"/>
                <w:rPrChange w:id="1036" w:author="Sebastian Ma Lik Keung" w:date="2018-05-22T16:55:00Z">
                  <w:rPr>
                    <w:ins w:id="1037" w:author="Sebastian Ma Lik Keung" w:date="2018-05-22T16:08:00Z"/>
                    <w:lang w:val="en-SG"/>
                  </w:rPr>
                </w:rPrChange>
              </w:rPr>
            </w:pPr>
            <w:proofErr w:type="spellStart"/>
            <w:ins w:id="1038" w:author="Sebastian Ma Lik Keung" w:date="2018-05-22T16:08:00Z">
              <w:r w:rsidRPr="000D4A41">
                <w:rPr>
                  <w:rFonts w:ascii="Arial Nova Cond Light" w:hAnsi="Arial Nova Cond Light"/>
                  <w:lang w:val="en-SG"/>
                  <w:rPrChange w:id="1039" w:author="Sebastian Ma Lik Keung" w:date="2018-05-22T16:55:00Z">
                    <w:rPr>
                      <w:lang w:val="en-SG"/>
                    </w:rPr>
                  </w:rPrChange>
                </w:rPr>
                <w:t>nohup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040" w:author="Sebastian Ma Lik Keung" w:date="2018-05-22T16:55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041" w:author="Sebastian Ma Lik Keung" w:date="2018-05-22T16:55:00Z">
                    <w:rPr>
                      <w:lang w:val="en-SG"/>
                    </w:rPr>
                  </w:rPrChange>
                </w:rPr>
                <w:t>npm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042" w:author="Sebastian Ma Lik Keung" w:date="2018-05-22T16:55:00Z">
                    <w:rPr>
                      <w:lang w:val="en-SG"/>
                    </w:rPr>
                  </w:rPrChange>
                </w:rPr>
                <w:t xml:space="preserve"> run dev 2 &gt;&gt; ~/lite-server.log &amp;</w:t>
              </w:r>
            </w:ins>
          </w:p>
        </w:tc>
      </w:tr>
    </w:tbl>
    <w:p w14:paraId="1469BC00" w14:textId="77777777" w:rsidR="007D1980" w:rsidRDefault="007D1980">
      <w:pPr>
        <w:spacing w:after="0" w:line="240" w:lineRule="auto"/>
        <w:rPr>
          <w:ins w:id="1043" w:author="Sebastian Ma Lik Keung" w:date="2018-05-22T16:08:00Z"/>
          <w:lang w:val="en-SG"/>
        </w:rPr>
      </w:pPr>
    </w:p>
    <w:p w14:paraId="69ABE26B" w14:textId="2C9E777C" w:rsidR="00CC2FFA" w:rsidRDefault="00CC2FFA">
      <w:pPr>
        <w:spacing w:after="0" w:line="240" w:lineRule="auto"/>
        <w:rPr>
          <w:ins w:id="1044" w:author="Sebastian Ma Lik Keung" w:date="2018-05-22T16:08:00Z"/>
          <w:lang w:val="en-SG"/>
        </w:rPr>
      </w:pPr>
      <w:ins w:id="1045" w:author="Sebastian Ma Lik Keung" w:date="2018-05-17T10:22:00Z">
        <w:r>
          <w:rPr>
            <w:lang w:val="en-SG"/>
          </w:rPr>
          <w:t>deploy.sh invokes truffle</w:t>
        </w:r>
      </w:ins>
      <w:ins w:id="1046" w:author="Sebastian Ma Lik Keung" w:date="2018-05-22T16:10:00Z">
        <w:r w:rsidR="0003465B">
          <w:rPr>
            <w:lang w:val="en-SG"/>
          </w:rPr>
          <w:t xml:space="preserve"> to deploy to the network named ‘mas’ </w:t>
        </w:r>
      </w:ins>
      <w:ins w:id="1047" w:author="Sebastian Ma Lik Keung" w:date="2018-05-22T16:11:00Z">
        <w:r w:rsidR="0003465B">
          <w:rPr>
            <w:lang w:val="en-SG"/>
          </w:rPr>
          <w:t>as configured in truffle.js.</w:t>
        </w:r>
      </w:ins>
      <w:ins w:id="1048" w:author="Sebastian Ma Lik Keung" w:date="2018-05-17T10:22:00Z">
        <w:r>
          <w:rPr>
            <w:lang w:val="en-SG"/>
          </w:rPr>
          <w:t xml:space="preserve"> </w:t>
        </w:r>
      </w:ins>
      <w:ins w:id="1049" w:author="Sebastian Ma Lik Keung" w:date="2018-05-22T16:11:00Z">
        <w:r w:rsidR="0003465B">
          <w:rPr>
            <w:lang w:val="en-SG"/>
          </w:rPr>
          <w:t>T</w:t>
        </w:r>
      </w:ins>
      <w:ins w:id="1050" w:author="Sebastian Ma Lik Keung" w:date="2018-05-17T10:22:00Z">
        <w:r>
          <w:rPr>
            <w:lang w:val="en-SG"/>
          </w:rPr>
          <w:t xml:space="preserve">here is no mention of installing </w:t>
        </w:r>
      </w:ins>
      <w:ins w:id="1051" w:author="Sebastian Ma Lik Keung" w:date="2018-05-17T12:36:00Z">
        <w:r w:rsidR="003A3444">
          <w:rPr>
            <w:lang w:val="en-SG"/>
          </w:rPr>
          <w:t xml:space="preserve">which version of </w:t>
        </w:r>
      </w:ins>
      <w:ins w:id="1052" w:author="Sebastian Ma Lik Keung" w:date="2018-05-17T10:22:00Z">
        <w:r>
          <w:rPr>
            <w:lang w:val="en-SG"/>
          </w:rPr>
          <w:t>truffle.</w:t>
        </w:r>
      </w:ins>
    </w:p>
    <w:p w14:paraId="1964E1B5" w14:textId="042CCAF2" w:rsidR="007D1980" w:rsidRDefault="007D1980">
      <w:pPr>
        <w:spacing w:after="0" w:line="240" w:lineRule="auto"/>
        <w:rPr>
          <w:ins w:id="1053" w:author="Sebastian Ma Lik Keung" w:date="2018-05-22T15:58:00Z"/>
          <w:lang w:val="en-SG"/>
        </w:rPr>
      </w:pPr>
      <w:ins w:id="1054" w:author="Sebastian Ma Lik Keung" w:date="2018-05-22T16:08:00Z">
        <w:r>
          <w:rPr>
            <w:lang w:val="en-SG"/>
          </w:rPr>
          <w:lastRenderedPageBreak/>
          <w:t xml:space="preserve">The </w:t>
        </w:r>
      </w:ins>
      <w:ins w:id="1055" w:author="Sebastian Ma Lik Keung" w:date="2018-05-22T16:09:00Z">
        <w:r>
          <w:rPr>
            <w:lang w:val="en-SG"/>
          </w:rPr>
          <w:t>pre-requisite steps are described below before running deploy.sh</w:t>
        </w:r>
      </w:ins>
    </w:p>
    <w:p w14:paraId="6736BF1B" w14:textId="77777777" w:rsidR="00AF2533" w:rsidRDefault="00AF2533">
      <w:pPr>
        <w:spacing w:after="0" w:line="240" w:lineRule="auto"/>
        <w:rPr>
          <w:ins w:id="1056" w:author="Sebastian Ma Lik Keung" w:date="2018-05-22T16:01:00Z"/>
          <w:lang w:val="en-SG"/>
        </w:rPr>
      </w:pPr>
    </w:p>
    <w:p w14:paraId="72C13EF4" w14:textId="6333C490" w:rsidR="00AF2533" w:rsidRPr="00AF2533" w:rsidRDefault="00AF2533">
      <w:pPr>
        <w:pStyle w:val="Heading3"/>
        <w:spacing w:line="240" w:lineRule="auto"/>
        <w:rPr>
          <w:ins w:id="1057" w:author="Sebastian Ma Lik Keung" w:date="2018-05-22T16:00:00Z"/>
          <w:lang w:val="en-SG"/>
          <w:rPrChange w:id="1058" w:author="Sebastian Ma Lik Keung" w:date="2018-05-22T16:01:00Z">
            <w:rPr>
              <w:ins w:id="1059" w:author="Sebastian Ma Lik Keung" w:date="2018-05-22T16:00:00Z"/>
              <w:lang w:val="en-SG"/>
            </w:rPr>
          </w:rPrChange>
        </w:rPr>
        <w:pPrChange w:id="1060" w:author="Sebastian Ma Lik Keung" w:date="2018-05-24T13:47:00Z">
          <w:pPr>
            <w:spacing w:after="0" w:line="240" w:lineRule="auto"/>
          </w:pPr>
        </w:pPrChange>
      </w:pPr>
      <w:ins w:id="1061" w:author="Sebastian Ma Lik Keung" w:date="2018-05-22T16:00:00Z">
        <w:r w:rsidRPr="00AF2533">
          <w:rPr>
            <w:lang w:val="en-SG"/>
            <w:rPrChange w:id="1062" w:author="Sebastian Ma Lik Keung" w:date="2018-05-22T16:01:00Z">
              <w:rPr>
                <w:lang w:val="en-SG"/>
              </w:rPr>
            </w:rPrChange>
          </w:rPr>
          <w:t>Install truffle</w:t>
        </w:r>
      </w:ins>
    </w:p>
    <w:p w14:paraId="42FAEAA9" w14:textId="77777777" w:rsidR="00AF2533" w:rsidRDefault="00AF2533">
      <w:pPr>
        <w:spacing w:after="0" w:line="240" w:lineRule="auto"/>
        <w:rPr>
          <w:ins w:id="1063" w:author="Sebastian Ma Lik Keung" w:date="2018-05-22T16:01:00Z"/>
          <w:lang w:val="en-SG"/>
        </w:rPr>
      </w:pPr>
    </w:p>
    <w:p w14:paraId="20921C0E" w14:textId="4E418793" w:rsidR="00AF2533" w:rsidRDefault="00AF2533">
      <w:pPr>
        <w:spacing w:after="0" w:line="240" w:lineRule="auto"/>
        <w:rPr>
          <w:ins w:id="1064" w:author="Sebastian Ma" w:date="2018-05-20T12:15:00Z"/>
          <w:lang w:val="en-SG"/>
        </w:rPr>
      </w:pPr>
      <w:ins w:id="1065" w:author="Sebastian Ma Lik Keung" w:date="2018-05-22T15:58:00Z">
        <w:r>
          <w:rPr>
            <w:lang w:val="en-SG"/>
          </w:rPr>
          <w:t>Anyhow, just install truffle as below:</w:t>
        </w:r>
      </w:ins>
    </w:p>
    <w:p w14:paraId="751E9079" w14:textId="5097ED87" w:rsidR="00A72FE6" w:rsidRDefault="001F19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6" w:author="Sebastian Ma Lik Keung" w:date="2018-05-21T13:43:00Z"/>
          <w:rFonts w:ascii="Consolas" w:eastAsia="Times New Roman" w:hAnsi="Consolas" w:cs="Courier New"/>
          <w:color w:val="333333"/>
          <w:sz w:val="20"/>
          <w:szCs w:val="20"/>
          <w:lang w:val="en-SG" w:eastAsia="en-SG"/>
        </w:rPr>
        <w:pPrChange w:id="1067" w:author="Sebastian Ma Lik Keung" w:date="2018-05-24T13:47:00Z">
          <w:pPr>
            <w:pBdr>
              <w:top w:val="single" w:sz="6" w:space="8" w:color="CCCCCC"/>
              <w:left w:val="single" w:sz="6" w:space="8" w:color="CCCCCC"/>
              <w:bottom w:val="single" w:sz="6" w:space="8" w:color="CCCCCC"/>
              <w:right w:val="single" w:sz="6" w:space="8" w:color="CCCCCC"/>
            </w:pBdr>
            <w:shd w:val="clear" w:color="auto" w:fill="F5F5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40" w:lineRule="auto"/>
          </w:pPr>
        </w:pPrChange>
      </w:pPr>
      <w:proofErr w:type="spellStart"/>
      <w:ins w:id="1068" w:author="Sebastian Ma" w:date="2018-05-20T12:16:00Z">
        <w:r>
          <w:rPr>
            <w:rFonts w:ascii="Consolas" w:eastAsia="Times New Roman" w:hAnsi="Consolas" w:cs="Courier New"/>
            <w:color w:val="333333"/>
            <w:sz w:val="20"/>
            <w:szCs w:val="20"/>
            <w:lang w:val="en-SG" w:eastAsia="en-SG"/>
          </w:rPr>
          <w:t>sudo</w:t>
        </w:r>
        <w:proofErr w:type="spellEnd"/>
        <w:r>
          <w:rPr>
            <w:rFonts w:ascii="Consolas" w:eastAsia="Times New Roman" w:hAnsi="Consolas" w:cs="Courier New"/>
            <w:color w:val="333333"/>
            <w:sz w:val="20"/>
            <w:szCs w:val="20"/>
            <w:lang w:val="en-SG" w:eastAsia="en-SG"/>
          </w:rPr>
          <w:t xml:space="preserve"> </w:t>
        </w:r>
      </w:ins>
      <w:proofErr w:type="spellStart"/>
      <w:ins w:id="1069" w:author="Sebastian Ma" w:date="2018-05-20T12:15:00Z">
        <w:r w:rsidR="00A72FE6" w:rsidRPr="00A72FE6">
          <w:rPr>
            <w:rFonts w:ascii="Consolas" w:eastAsia="Times New Roman" w:hAnsi="Consolas" w:cs="Courier New"/>
            <w:color w:val="333333"/>
            <w:sz w:val="20"/>
            <w:szCs w:val="20"/>
            <w:lang w:val="en-SG" w:eastAsia="en-SG"/>
          </w:rPr>
          <w:t>npm</w:t>
        </w:r>
        <w:proofErr w:type="spellEnd"/>
        <w:r w:rsidR="00A72FE6" w:rsidRPr="00A72FE6">
          <w:rPr>
            <w:rFonts w:ascii="Consolas" w:eastAsia="Times New Roman" w:hAnsi="Consolas" w:cs="Courier New"/>
            <w:color w:val="333333"/>
            <w:sz w:val="20"/>
            <w:szCs w:val="20"/>
            <w:lang w:val="en-SG" w:eastAsia="en-SG"/>
          </w:rPr>
          <w:t xml:space="preserve"> install -g truffle</w:t>
        </w:r>
      </w:ins>
    </w:p>
    <w:p w14:paraId="48656DBD" w14:textId="47B467A3" w:rsidR="004463D3" w:rsidRPr="00A60893" w:rsidDel="00330FD5" w:rsidRDefault="004463D3">
      <w:pPr>
        <w:spacing w:after="0" w:line="240" w:lineRule="auto"/>
        <w:rPr>
          <w:del w:id="1070" w:author="Sebastian Ma Lik Keung" w:date="2018-05-21T13:51:00Z"/>
          <w:lang w:val="en-SG" w:eastAsia="en-SG"/>
        </w:rPr>
      </w:pPr>
    </w:p>
    <w:p w14:paraId="5E2492B1" w14:textId="77777777" w:rsidR="00941D77" w:rsidRDefault="00941D77">
      <w:pPr>
        <w:spacing w:after="0" w:line="240" w:lineRule="auto"/>
        <w:rPr>
          <w:ins w:id="1071" w:author="Sebastian Ma Lik Keung" w:date="2018-05-21T13:43:00Z"/>
          <w:lang w:val="en-SG"/>
        </w:rPr>
      </w:pPr>
    </w:p>
    <w:p w14:paraId="60CC4D24" w14:textId="1566A58E" w:rsidR="00A60893" w:rsidRDefault="00A60893">
      <w:pPr>
        <w:pStyle w:val="Heading3"/>
        <w:spacing w:line="240" w:lineRule="auto"/>
        <w:rPr>
          <w:ins w:id="1072" w:author="Sebastian Ma Lik Keung" w:date="2018-05-22T16:58:00Z"/>
          <w:lang w:val="en-SG"/>
        </w:rPr>
        <w:pPrChange w:id="1073" w:author="Sebastian Ma Lik Keung" w:date="2018-05-24T13:47:00Z">
          <w:pPr>
            <w:spacing w:after="0" w:line="240" w:lineRule="auto"/>
          </w:pPr>
        </w:pPrChange>
      </w:pPr>
      <w:proofErr w:type="spellStart"/>
      <w:ins w:id="1074" w:author="Sebastian Ma Lik Keung" w:date="2018-05-22T16:58:00Z">
        <w:r>
          <w:rPr>
            <w:lang w:val="en-SG"/>
          </w:rPr>
          <w:t>npm</w:t>
        </w:r>
        <w:proofErr w:type="spellEnd"/>
        <w:r>
          <w:rPr>
            <w:lang w:val="en-SG"/>
          </w:rPr>
          <w:t xml:space="preserve"> install</w:t>
        </w:r>
      </w:ins>
    </w:p>
    <w:p w14:paraId="31932B80" w14:textId="32898551" w:rsidR="00941D77" w:rsidRDefault="00330FD5">
      <w:pPr>
        <w:spacing w:after="0" w:line="240" w:lineRule="auto"/>
        <w:rPr>
          <w:ins w:id="1075" w:author="Sebastian Ma Lik Keung" w:date="2018-05-21T13:52:00Z"/>
          <w:lang w:val="en-SG"/>
        </w:rPr>
      </w:pPr>
      <w:ins w:id="1076" w:author="Sebastian Ma Lik Keung" w:date="2018-05-21T13:52:00Z">
        <w:r>
          <w:rPr>
            <w:lang w:val="en-SG"/>
          </w:rPr>
          <w:t xml:space="preserve">From </w:t>
        </w:r>
        <w:proofErr w:type="spellStart"/>
        <w:r>
          <w:rPr>
            <w:lang w:val="en-SG"/>
          </w:rPr>
          <w:t>ubin</w:t>
        </w:r>
        <w:proofErr w:type="spellEnd"/>
        <w:r>
          <w:rPr>
            <w:lang w:val="en-SG"/>
          </w:rPr>
          <w:t xml:space="preserve">-quorum directory where </w:t>
        </w:r>
        <w:proofErr w:type="spellStart"/>
        <w:r>
          <w:rPr>
            <w:lang w:val="en-SG"/>
          </w:rPr>
          <w:t>package.</w:t>
        </w:r>
      </w:ins>
      <w:ins w:id="1077" w:author="Sebastian Ma Lik Keung" w:date="2018-05-21T13:53:00Z">
        <w:r>
          <w:rPr>
            <w:lang w:val="en-SG"/>
          </w:rPr>
          <w:t>json</w:t>
        </w:r>
        <w:proofErr w:type="spellEnd"/>
        <w:r>
          <w:rPr>
            <w:lang w:val="en-SG"/>
          </w:rPr>
          <w:t xml:space="preserve"> is found</w:t>
        </w:r>
      </w:ins>
      <w:ins w:id="1078" w:author="Sebastian Ma Lik Keung" w:date="2018-05-21T13:52:00Z">
        <w:r>
          <w:rPr>
            <w:lang w:val="en-SG"/>
          </w:rPr>
          <w:t xml:space="preserve">, run </w:t>
        </w:r>
      </w:ins>
      <w:ins w:id="1079" w:author="Sebastian Ma Lik Keung" w:date="2018-05-21T13:53:00Z">
        <w:r w:rsidR="00B13488">
          <w:rPr>
            <w:lang w:val="en-SG"/>
          </w:rPr>
          <w:t>“</w:t>
        </w:r>
      </w:ins>
      <w:proofErr w:type="spellStart"/>
      <w:ins w:id="1080" w:author="Sebastian Ma Lik Keung" w:date="2018-05-21T13:52:00Z">
        <w:r>
          <w:rPr>
            <w:lang w:val="en-SG"/>
          </w:rPr>
          <w:t>npm</w:t>
        </w:r>
        <w:proofErr w:type="spellEnd"/>
        <w:r>
          <w:rPr>
            <w:lang w:val="en-SG"/>
          </w:rPr>
          <w:t xml:space="preserve"> install</w:t>
        </w:r>
      </w:ins>
      <w:ins w:id="1081" w:author="Sebastian Ma Lik Keung" w:date="2018-05-21T13:53:00Z">
        <w:r w:rsidR="00B13488">
          <w:rPr>
            <w:lang w:val="en-SG"/>
          </w:rPr>
          <w:t>”</w:t>
        </w:r>
      </w:ins>
      <w:ins w:id="1082" w:author="Sebastian Ma Lik Keung" w:date="2018-05-22T15:58:00Z">
        <w:r w:rsidR="00AF2533">
          <w:rPr>
            <w:lang w:val="en-SG"/>
          </w:rPr>
          <w:t xml:space="preserve"> so that </w:t>
        </w:r>
      </w:ins>
      <w:ins w:id="1083" w:author="Sebastian Ma Lik Keung" w:date="2018-05-22T15:59:00Z">
        <w:r w:rsidR="00AF2533">
          <w:rPr>
            <w:lang w:val="en-SG"/>
          </w:rPr>
          <w:t xml:space="preserve">required </w:t>
        </w:r>
        <w:proofErr w:type="spellStart"/>
        <w:r w:rsidR="00AF2533">
          <w:rPr>
            <w:lang w:val="en-SG"/>
          </w:rPr>
          <w:t>js</w:t>
        </w:r>
        <w:proofErr w:type="spellEnd"/>
        <w:r w:rsidR="00AF2533">
          <w:rPr>
            <w:lang w:val="en-SG"/>
          </w:rPr>
          <w:t xml:space="preserve"> modules can be resolved when deploy.sh execute</w:t>
        </w:r>
      </w:ins>
      <w:ins w:id="1084" w:author="Sebastian Ma Lik Keung" w:date="2018-05-22T16:00:00Z">
        <w:r w:rsidR="00AF2533">
          <w:rPr>
            <w:lang w:val="en-SG"/>
          </w:rPr>
          <w:t xml:space="preserve">s </w:t>
        </w:r>
        <w:proofErr w:type="spellStart"/>
        <w:r w:rsidR="00AF2533">
          <w:rPr>
            <w:lang w:val="en-SG"/>
          </w:rPr>
          <w:t>js</w:t>
        </w:r>
        <w:proofErr w:type="spellEnd"/>
        <w:r w:rsidR="00AF2533">
          <w:rPr>
            <w:lang w:val="en-SG"/>
          </w:rPr>
          <w:t xml:space="preserve"> programs later.</w:t>
        </w:r>
      </w:ins>
    </w:p>
    <w:p w14:paraId="5619B2DE" w14:textId="77777777" w:rsidR="00330FD5" w:rsidRDefault="00330FD5">
      <w:pPr>
        <w:spacing w:after="0" w:line="240" w:lineRule="auto"/>
        <w:rPr>
          <w:ins w:id="1085" w:author="Sebastian Ma" w:date="2018-05-20T12:26:00Z"/>
          <w:lang w:val="en-SG"/>
        </w:rPr>
      </w:pPr>
    </w:p>
    <w:p w14:paraId="757591E0" w14:textId="5DB9BB91" w:rsidR="00177F13" w:rsidRPr="00A60893" w:rsidRDefault="00177F13">
      <w:pPr>
        <w:pStyle w:val="Heading3"/>
        <w:spacing w:line="240" w:lineRule="auto"/>
        <w:rPr>
          <w:ins w:id="1086" w:author="Sebastian Ma" w:date="2018-05-20T12:25:00Z"/>
          <w:lang w:val="en-SG"/>
          <w:rPrChange w:id="1087" w:author="Sebastian Ma Lik Keung" w:date="2018-05-22T16:57:00Z">
            <w:rPr>
              <w:ins w:id="1088" w:author="Sebastian Ma" w:date="2018-05-20T12:25:00Z"/>
              <w:lang w:val="en-SG"/>
            </w:rPr>
          </w:rPrChange>
        </w:rPr>
        <w:pPrChange w:id="1089" w:author="Sebastian Ma Lik Keung" w:date="2018-05-24T13:47:00Z">
          <w:pPr>
            <w:spacing w:after="0" w:line="240" w:lineRule="auto"/>
          </w:pPr>
        </w:pPrChange>
      </w:pPr>
      <w:ins w:id="1090" w:author="Sebastian Ma" w:date="2018-05-20T12:26:00Z">
        <w:r w:rsidRPr="00A60893">
          <w:rPr>
            <w:lang w:val="en-SG"/>
            <w:rPrChange w:id="1091" w:author="Sebastian Ma Lik Keung" w:date="2018-05-22T16:57:00Z">
              <w:rPr>
                <w:lang w:val="en-SG"/>
              </w:rPr>
            </w:rPrChange>
          </w:rPr>
          <w:t>Refresh your memory on truffle commands</w:t>
        </w:r>
        <w:del w:id="1092" w:author="Sebastian Ma Lik Keung" w:date="2018-05-22T16:57:00Z">
          <w:r w:rsidRPr="00A60893" w:rsidDel="00A60893">
            <w:rPr>
              <w:lang w:val="en-SG"/>
              <w:rPrChange w:id="1093" w:author="Sebastian Ma Lik Keung" w:date="2018-05-22T16:57:00Z">
                <w:rPr>
                  <w:lang w:val="en-SG"/>
                </w:rPr>
              </w:rPrChange>
            </w:rPr>
            <w:delText>:</w:delText>
          </w:r>
        </w:del>
      </w:ins>
    </w:p>
    <w:p w14:paraId="6BABCD87" w14:textId="354A10DC" w:rsidR="00177F13" w:rsidRDefault="00177F13">
      <w:pPr>
        <w:spacing w:after="0" w:line="240" w:lineRule="auto"/>
        <w:rPr>
          <w:ins w:id="1094" w:author="Sebastian Ma" w:date="2018-05-20T12:26:00Z"/>
          <w:lang w:val="en-SG"/>
        </w:rPr>
      </w:pPr>
      <w:ins w:id="1095" w:author="Sebastian Ma" w:date="2018-05-20T12:26:00Z">
        <w:r>
          <w:rPr>
            <w:lang w:val="en-SG"/>
          </w:rPr>
          <w:fldChar w:fldCharType="begin"/>
        </w:r>
        <w:r>
          <w:rPr>
            <w:lang w:val="en-SG"/>
          </w:rPr>
          <w:instrText xml:space="preserve"> HYPERLINK "</w:instrText>
        </w:r>
      </w:ins>
      <w:ins w:id="1096" w:author="Sebastian Ma" w:date="2018-05-20T12:25:00Z">
        <w:r w:rsidRPr="00177F13">
          <w:rPr>
            <w:lang w:val="en-SG"/>
          </w:rPr>
          <w:instrText>http://truffleframework.com/docs/advanced/commands</w:instrText>
        </w:r>
      </w:ins>
      <w:ins w:id="1097" w:author="Sebastian Ma" w:date="2018-05-20T12:26:00Z">
        <w:r>
          <w:rPr>
            <w:lang w:val="en-SG"/>
          </w:rPr>
          <w:instrText xml:space="preserve">" </w:instrText>
        </w:r>
        <w:r>
          <w:rPr>
            <w:lang w:val="en-SG"/>
          </w:rPr>
          <w:fldChar w:fldCharType="separate"/>
        </w:r>
      </w:ins>
      <w:ins w:id="1098" w:author="Sebastian Ma" w:date="2018-05-20T12:25:00Z">
        <w:r w:rsidRPr="007869F9">
          <w:rPr>
            <w:rStyle w:val="Hyperlink"/>
            <w:lang w:val="en-SG"/>
          </w:rPr>
          <w:t>http://truffleframework.com/docs/advanced/commands</w:t>
        </w:r>
      </w:ins>
      <w:ins w:id="1099" w:author="Sebastian Ma" w:date="2018-05-20T12:26:00Z">
        <w:r>
          <w:rPr>
            <w:lang w:val="en-SG"/>
          </w:rPr>
          <w:fldChar w:fldCharType="end"/>
        </w:r>
      </w:ins>
    </w:p>
    <w:p w14:paraId="38F8A2CA" w14:textId="27004C3E" w:rsidR="00177F13" w:rsidRDefault="00154877">
      <w:pPr>
        <w:spacing w:after="0" w:line="240" w:lineRule="auto"/>
        <w:rPr>
          <w:ins w:id="1100" w:author="Sebastian Ma" w:date="2018-05-20T12:28:00Z"/>
          <w:lang w:val="en-SG"/>
        </w:rPr>
      </w:pPr>
      <w:ins w:id="1101" w:author="Sebastian Ma" w:date="2018-05-20T12:28:00Z">
        <w:r>
          <w:rPr>
            <w:lang w:val="en-SG"/>
          </w:rPr>
          <w:t xml:space="preserve">See what is inside </w:t>
        </w:r>
      </w:ins>
      <w:ins w:id="1102" w:author="Sebastian Ma" w:date="2018-05-20T12:29:00Z">
        <w:r>
          <w:rPr>
            <w:lang w:val="en-SG"/>
          </w:rPr>
          <w:t xml:space="preserve">the directories </w:t>
        </w:r>
        <w:proofErr w:type="spellStart"/>
        <w:r w:rsidRPr="00154877">
          <w:rPr>
            <w:lang w:val="en-SG"/>
          </w:rPr>
          <w:t>ubin</w:t>
        </w:r>
        <w:proofErr w:type="spellEnd"/>
        <w:r w:rsidRPr="00154877">
          <w:rPr>
            <w:lang w:val="en-SG"/>
          </w:rPr>
          <w:t>-quorum</w:t>
        </w:r>
      </w:ins>
      <w:ins w:id="1103" w:author="Sebastian Ma" w:date="2018-05-20T12:28:00Z">
        <w:r>
          <w:rPr>
            <w:lang w:val="en-SG"/>
          </w:rPr>
          <w:t xml:space="preserve">/migrations and </w:t>
        </w:r>
      </w:ins>
      <w:proofErr w:type="spellStart"/>
      <w:ins w:id="1104" w:author="Sebastian Ma" w:date="2018-05-20T12:29:00Z">
        <w:r w:rsidRPr="00154877">
          <w:rPr>
            <w:lang w:val="en-SG"/>
          </w:rPr>
          <w:t>ubin</w:t>
        </w:r>
        <w:proofErr w:type="spellEnd"/>
        <w:r w:rsidRPr="00154877">
          <w:rPr>
            <w:lang w:val="en-SG"/>
          </w:rPr>
          <w:t>-quorum</w:t>
        </w:r>
      </w:ins>
      <w:ins w:id="1105" w:author="Sebastian Ma" w:date="2018-05-20T12:28:00Z">
        <w:r>
          <w:rPr>
            <w:lang w:val="en-SG"/>
          </w:rPr>
          <w:t>/contracts</w:t>
        </w:r>
      </w:ins>
    </w:p>
    <w:p w14:paraId="4EA5AF59" w14:textId="354E6FC4" w:rsidR="00154877" w:rsidRDefault="0029453B">
      <w:pPr>
        <w:spacing w:after="0" w:line="240" w:lineRule="auto"/>
        <w:rPr>
          <w:ins w:id="1106" w:author="Sebastian Ma Lik Keung" w:date="2018-05-21T11:48:00Z"/>
          <w:lang w:val="en-SG"/>
        </w:rPr>
      </w:pPr>
      <w:ins w:id="1107" w:author="Sebastian Ma" w:date="2018-05-20T12:32:00Z">
        <w:r>
          <w:rPr>
            <w:lang w:val="en-SG"/>
          </w:rPr>
          <w:t xml:space="preserve">Update </w:t>
        </w:r>
      </w:ins>
      <w:ins w:id="1108" w:author="Sebastian Ma" w:date="2018-05-20T12:33:00Z">
        <w:r w:rsidRPr="005121BD">
          <w:rPr>
            <w:highlight w:val="yellow"/>
            <w:lang w:val="en-SG"/>
            <w:rPrChange w:id="1109" w:author="Sebastian Ma" w:date="2018-05-20T12:33:00Z">
              <w:rPr>
                <w:lang w:val="en-SG"/>
              </w:rPr>
            </w:rPrChange>
          </w:rPr>
          <w:t>ubin-quorum/</w:t>
        </w:r>
      </w:ins>
      <w:ins w:id="1110" w:author="Sebastian Ma" w:date="2018-05-20T12:32:00Z">
        <w:r w:rsidRPr="005121BD">
          <w:rPr>
            <w:highlight w:val="yellow"/>
            <w:lang w:val="en-SG"/>
            <w:rPrChange w:id="1111" w:author="Sebastian Ma" w:date="2018-05-20T12:33:00Z">
              <w:rPr>
                <w:lang w:val="en-SG"/>
              </w:rPr>
            </w:rPrChange>
          </w:rPr>
          <w:t>truffle.js</w:t>
        </w:r>
        <w:r>
          <w:rPr>
            <w:lang w:val="en-SG"/>
          </w:rPr>
          <w:t xml:space="preserve"> before any “truffle deploy</w:t>
        </w:r>
      </w:ins>
      <w:ins w:id="1112" w:author="Sebastian Ma" w:date="2018-05-20T12:33:00Z">
        <w:r>
          <w:rPr>
            <w:lang w:val="en-SG"/>
          </w:rPr>
          <w:t>”</w:t>
        </w:r>
      </w:ins>
    </w:p>
    <w:p w14:paraId="1D228ED1" w14:textId="7EF217C8" w:rsidR="007D44E8" w:rsidRDefault="00C13431">
      <w:pPr>
        <w:spacing w:after="0" w:line="240" w:lineRule="auto"/>
        <w:rPr>
          <w:ins w:id="1113" w:author="Sebastian Ma" w:date="2018-05-20T12:32:00Z"/>
          <w:lang w:val="en-SG"/>
        </w:rPr>
      </w:pPr>
      <w:ins w:id="1114" w:author="Sebastian Ma Lik Keung" w:date="2018-05-21T11:58:00Z">
        <w:r>
          <w:rPr>
            <w:lang w:val="en-SG"/>
          </w:rPr>
          <w:t>Except for t</w:t>
        </w:r>
      </w:ins>
      <w:ins w:id="1115" w:author="Sebastian Ma Lik Keung" w:date="2018-05-21T11:59:00Z">
        <w:r>
          <w:rPr>
            <w:lang w:val="en-SG"/>
          </w:rPr>
          <w:t>he deployment node, e</w:t>
        </w:r>
      </w:ins>
      <w:ins w:id="1116" w:author="Sebastian Ma Lik Keung" w:date="2018-05-21T11:48:00Z">
        <w:r w:rsidR="007D44E8">
          <w:rPr>
            <w:lang w:val="en-SG"/>
          </w:rPr>
          <w:t>nsure</w:t>
        </w:r>
      </w:ins>
      <w:ins w:id="1117" w:author="Sebastian Ma Lik Keung" w:date="2018-05-21T11:49:00Z">
        <w:r w:rsidR="007D44E8">
          <w:rPr>
            <w:lang w:val="en-SG"/>
          </w:rPr>
          <w:t xml:space="preserve"> the hosts</w:t>
        </w:r>
      </w:ins>
      <w:ins w:id="1118" w:author="Sebastian Ma Lik Keung" w:date="2018-05-21T12:52:00Z">
        <w:r w:rsidR="003D1F9C">
          <w:rPr>
            <w:lang w:val="en-SG"/>
          </w:rPr>
          <w:t xml:space="preserve"> are reachable</w:t>
        </w:r>
      </w:ins>
      <w:ins w:id="1119" w:author="Sebastian Ma Lik Keung" w:date="2018-05-21T11:49:00Z">
        <w:r w:rsidR="007D44E8">
          <w:rPr>
            <w:lang w:val="en-SG"/>
          </w:rPr>
          <w:t xml:space="preserve"> and their</w:t>
        </w:r>
      </w:ins>
      <w:ins w:id="1120" w:author="Sebastian Ma Lik Keung" w:date="2018-05-21T11:59:00Z">
        <w:r>
          <w:rPr>
            <w:lang w:val="en-SG"/>
          </w:rPr>
          <w:t xml:space="preserve"> respective</w:t>
        </w:r>
      </w:ins>
      <w:ins w:id="1121" w:author="Sebastian Ma Lik Keung" w:date="2018-05-21T11:49:00Z">
        <w:r w:rsidR="007D44E8">
          <w:rPr>
            <w:lang w:val="en-SG"/>
          </w:rPr>
          <w:t xml:space="preserve"> </w:t>
        </w:r>
        <w:proofErr w:type="spellStart"/>
        <w:r w:rsidR="007D44E8">
          <w:rPr>
            <w:lang w:val="en-SG"/>
          </w:rPr>
          <w:t>geth</w:t>
        </w:r>
      </w:ins>
      <w:proofErr w:type="spellEnd"/>
      <w:ins w:id="1122" w:author="Sebastian Ma Lik Keung" w:date="2018-05-21T11:59:00Z">
        <w:r>
          <w:rPr>
            <w:lang w:val="en-SG"/>
          </w:rPr>
          <w:t xml:space="preserve"> </w:t>
        </w:r>
      </w:ins>
      <w:ins w:id="1123" w:author="Sebastian Ma Lik Keung" w:date="2018-05-21T12:00:00Z">
        <w:r>
          <w:rPr>
            <w:lang w:val="en-SG"/>
          </w:rPr>
          <w:t>processes</w:t>
        </w:r>
      </w:ins>
      <w:ins w:id="1124" w:author="Sebastian Ma Lik Keung" w:date="2018-05-21T11:49:00Z">
        <w:r w:rsidR="007D44E8">
          <w:rPr>
            <w:lang w:val="en-SG"/>
          </w:rPr>
          <w:t xml:space="preserve"> are running</w:t>
        </w:r>
      </w:ins>
      <w:ins w:id="1125" w:author="Sebastian Ma Lik Keung" w:date="2018-05-21T12:52:00Z">
        <w:r w:rsidR="003D1F9C">
          <w:rPr>
            <w:lang w:val="en-SG"/>
          </w:rPr>
          <w:t>.</w:t>
        </w:r>
      </w:ins>
    </w:p>
    <w:p w14:paraId="2B8F2A18" w14:textId="178EEF43" w:rsidR="0029453B" w:rsidRDefault="0029453B">
      <w:pPr>
        <w:spacing w:after="0" w:line="240" w:lineRule="auto"/>
        <w:rPr>
          <w:ins w:id="1126" w:author="Sebastian Ma Lik Keung" w:date="2018-05-22T15:09:00Z"/>
          <w:lang w:val="en-SG"/>
        </w:rPr>
      </w:pPr>
    </w:p>
    <w:p w14:paraId="29183460" w14:textId="02EE448F" w:rsidR="00834F1B" w:rsidRDefault="00834F1B">
      <w:pPr>
        <w:spacing w:after="0" w:line="240" w:lineRule="auto"/>
        <w:rPr>
          <w:ins w:id="1127" w:author="Sebastian Ma Lik Keung" w:date="2018-05-22T16:54:00Z"/>
          <w:lang w:val="en-SG"/>
        </w:rPr>
      </w:pPr>
      <w:ins w:id="1128" w:author="Sebastian Ma Lik Keung" w:date="2018-05-22T15:09:00Z">
        <w:r>
          <w:rPr>
            <w:lang w:val="en-SG"/>
          </w:rPr>
          <w:t xml:space="preserve">Check the ports the nx01 is listening on, </w:t>
        </w:r>
        <w:proofErr w:type="spellStart"/>
        <w:r>
          <w:rPr>
            <w:lang w:val="en-SG"/>
          </w:rPr>
          <w:t>e.g</w:t>
        </w:r>
        <w:proofErr w:type="spellEnd"/>
        <w:r>
          <w:rPr>
            <w:lang w:val="en-SG"/>
          </w:rPr>
          <w:t>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0D4A41" w:rsidRPr="003B46A0" w14:paraId="2B6D1A43" w14:textId="77777777" w:rsidTr="000D4A41">
        <w:trPr>
          <w:ins w:id="1129" w:author="Sebastian Ma Lik Keung" w:date="2018-05-22T16:54:00Z"/>
        </w:trPr>
        <w:tc>
          <w:tcPr>
            <w:tcW w:w="9166" w:type="dxa"/>
          </w:tcPr>
          <w:p w14:paraId="29015C53" w14:textId="77777777" w:rsidR="000D4A41" w:rsidRPr="000D4A41" w:rsidRDefault="000D4A41">
            <w:pPr>
              <w:rPr>
                <w:ins w:id="1130" w:author="Sebastian Ma Lik Keung" w:date="2018-05-22T16:54:00Z"/>
                <w:rFonts w:ascii="Arial Nova Cond Light" w:hAnsi="Arial Nova Cond Light"/>
                <w:lang w:val="en-SG"/>
                <w:rPrChange w:id="1131" w:author="Sebastian Ma Lik Keung" w:date="2018-05-22T16:54:00Z">
                  <w:rPr>
                    <w:ins w:id="1132" w:author="Sebastian Ma Lik Keung" w:date="2018-05-22T16:54:00Z"/>
                    <w:lang w:val="en-SG"/>
                  </w:rPr>
                </w:rPrChange>
              </w:rPr>
            </w:pPr>
            <w:ins w:id="1133" w:author="Sebastian Ma Lik Keung" w:date="2018-05-22T16:54:00Z">
              <w:r w:rsidRPr="000D4A41">
                <w:rPr>
                  <w:rFonts w:ascii="Arial Nova Cond Light" w:hAnsi="Arial Nova Cond Light"/>
                  <w:lang w:val="en-SG"/>
                  <w:rPrChange w:id="1134" w:author="Sebastian Ma Lik Keung" w:date="2018-05-22T16:54:00Z">
                    <w:rPr>
                      <w:lang w:val="en-SG"/>
                    </w:rPr>
                  </w:rPrChange>
                </w:rPr>
                <w:t xml:space="preserve">sebtno@quorumnx01:~$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35" w:author="Sebastian Ma Lik Keung" w:date="2018-05-22T16:54:00Z">
                    <w:rPr>
                      <w:lang w:val="en-SG"/>
                    </w:rPr>
                  </w:rPrChange>
                </w:rPr>
                <w:t>ps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36" w:author="Sebastian Ma Lik Keung" w:date="2018-05-22T16:54:00Z">
                    <w:rPr>
                      <w:lang w:val="en-SG"/>
                    </w:rPr>
                  </w:rPrChange>
                </w:rPr>
                <w:t xml:space="preserve"> 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37" w:author="Sebastian Ma Lik Keung" w:date="2018-05-22T16:54:00Z">
                    <w:rPr>
                      <w:lang w:val="en-SG"/>
                    </w:rPr>
                  </w:rPrChange>
                </w:rPr>
                <w:t>ax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38" w:author="Sebastian Ma Lik Keung" w:date="2018-05-22T16:54:00Z">
                    <w:rPr>
                      <w:lang w:val="en-SG"/>
                    </w:rPr>
                  </w:rPrChange>
                </w:rPr>
                <w:t xml:space="preserve"> | grep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39" w:author="Sebastian Ma Lik Keung" w:date="2018-05-22T16:54:00Z">
                    <w:rPr>
                      <w:lang w:val="en-SG"/>
                    </w:rPr>
                  </w:rPrChange>
                </w:rPr>
                <w:t>geth</w:t>
              </w:r>
              <w:proofErr w:type="spellEnd"/>
            </w:ins>
          </w:p>
          <w:p w14:paraId="343FB29F" w14:textId="77777777" w:rsidR="000D4A41" w:rsidRPr="000D4A41" w:rsidRDefault="000D4A41">
            <w:pPr>
              <w:rPr>
                <w:ins w:id="1140" w:author="Sebastian Ma Lik Keung" w:date="2018-05-22T16:54:00Z"/>
                <w:rFonts w:ascii="Arial Nova Cond Light" w:hAnsi="Arial Nova Cond Light"/>
                <w:lang w:val="en-SG"/>
                <w:rPrChange w:id="1141" w:author="Sebastian Ma Lik Keung" w:date="2018-05-22T16:54:00Z">
                  <w:rPr>
                    <w:ins w:id="1142" w:author="Sebastian Ma Lik Keung" w:date="2018-05-22T16:54:00Z"/>
                    <w:lang w:val="en-SG"/>
                  </w:rPr>
                </w:rPrChange>
              </w:rPr>
            </w:pPr>
            <w:ins w:id="1143" w:author="Sebastian Ma Lik Keung" w:date="2018-05-22T16:54:00Z">
              <w:r w:rsidRPr="000D4A41">
                <w:rPr>
                  <w:rFonts w:ascii="Arial Nova Cond Light" w:hAnsi="Arial Nova Cond Light"/>
                  <w:lang w:val="en-SG"/>
                  <w:rPrChange w:id="1144" w:author="Sebastian Ma Lik Keung" w:date="2018-05-22T16:54:00Z">
                    <w:rPr>
                      <w:lang w:val="en-SG"/>
                    </w:rPr>
                  </w:rPrChange>
                </w:rPr>
                <w:t xml:space="preserve">  2728 pts/18  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45" w:author="Sebastian Ma Lik Keung" w:date="2018-05-22T16:54:00Z">
                    <w:rPr>
                      <w:lang w:val="en-SG"/>
                    </w:rPr>
                  </w:rPrChange>
                </w:rPr>
                <w:t>Sl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46" w:author="Sebastian Ma Lik Keung" w:date="2018-05-22T16:54:00Z">
                    <w:rPr>
                      <w:lang w:val="en-SG"/>
                    </w:rPr>
                  </w:rPrChange>
                </w:rPr>
                <w:t xml:space="preserve">+    1:58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47" w:author="Sebastian Ma Lik Keung" w:date="2018-05-22T16:54:00Z">
                    <w:rPr>
                      <w:lang w:val="en-SG"/>
                    </w:rPr>
                  </w:rPrChange>
                </w:rPr>
                <w:t>geth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48" w:author="Sebastian Ma Lik Keung" w:date="2018-05-22T16:54:00Z">
                    <w:rPr>
                      <w:lang w:val="en-SG"/>
                    </w:rPr>
                  </w:rPrChange>
                </w:rPr>
                <w:t xml:space="preserve">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49" w:author="Sebastian Ma Lik Keung" w:date="2018-05-22T16:54:00Z">
                    <w:rPr>
                      <w:lang w:val="en-SG"/>
                    </w:rPr>
                  </w:rPrChange>
                </w:rPr>
                <w:t>datadir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50" w:author="Sebastian Ma Lik Keung" w:date="2018-05-22T16:54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51" w:author="Sebastian Ma Lik Keung" w:date="2018-05-22T16:54:00Z">
                    <w:rPr>
                      <w:lang w:val="en-SG"/>
                    </w:rPr>
                  </w:rPrChange>
                </w:rPr>
                <w:t>CommunicationNode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52" w:author="Sebastian Ma Lik Keung" w:date="2018-05-22T16:54:00Z">
                    <w:rPr>
                      <w:lang w:val="en-SG"/>
                    </w:rPr>
                  </w:rPrChange>
                </w:rPr>
                <w:t xml:space="preserve">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53" w:author="Sebastian Ma Lik Keung" w:date="2018-05-22T16:54:00Z">
                    <w:rPr>
                      <w:lang w:val="en-SG"/>
                    </w:rPr>
                  </w:rPrChange>
                </w:rPr>
                <w:t>networkid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54" w:author="Sebastian Ma Lik Keung" w:date="2018-05-22T16:54:00Z">
                    <w:rPr>
                      <w:lang w:val="en-SG"/>
                    </w:rPr>
                  </w:rPrChange>
                </w:rPr>
                <w:t xml:space="preserve"> 91350 --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55" w:author="Sebastian Ma Lik Keung" w:date="2018-05-22T16:54:00Z">
                    <w:rPr>
                      <w:lang w:val="en-SG"/>
                    </w:rPr>
                  </w:rPrChange>
                </w:rPr>
                <w:t>shh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56" w:author="Sebastian Ma Lik Keung" w:date="2018-05-22T16:54:00Z">
                    <w:rPr>
                      <w:lang w:val="en-SG"/>
                    </w:rPr>
                  </w:rPrChange>
                </w:rPr>
                <w:t xml:space="preserve">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57" w:author="Sebastian Ma Lik Keung" w:date="2018-05-22T16:54:00Z">
                    <w:rPr>
                      <w:lang w:val="en-SG"/>
                    </w:rPr>
                  </w:rPrChange>
                </w:rPr>
                <w:t>rpc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58" w:author="Sebastian Ma Lik Keung" w:date="2018-05-22T16:54:00Z">
                    <w:rPr>
                      <w:lang w:val="en-SG"/>
                    </w:rPr>
                  </w:rPrChange>
                </w:rPr>
                <w:t xml:space="preserve">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59" w:author="Sebastian Ma Lik Keung" w:date="2018-05-22T16:54:00Z">
                    <w:rPr>
                      <w:lang w:val="en-SG"/>
                    </w:rPr>
                  </w:rPrChange>
                </w:rPr>
                <w:t>rpcaddr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60" w:author="Sebastian Ma Lik Keung" w:date="2018-05-22T16:54:00Z">
                    <w:rPr>
                      <w:lang w:val="en-SG"/>
                    </w:rPr>
                  </w:rPrChange>
                </w:rPr>
                <w:t xml:space="preserve"> 0.0.0.0 --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61" w:author="Sebastian Ma Lik Keung" w:date="2018-05-22T16:54:00Z">
                    <w:rPr>
                      <w:lang w:val="en-SG"/>
                    </w:rPr>
                  </w:rPrChange>
                </w:rPr>
                <w:t>rpcapi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62" w:author="Sebastian Ma Lik Keung" w:date="2018-05-22T16:54:00Z">
                    <w:rPr>
                      <w:lang w:val="en-SG"/>
                    </w:rPr>
                  </w:rPrChange>
                </w:rPr>
                <w:t xml:space="preserve"> admin,db,eth,debug,miner,net,shh,txpool,personal,web3,quorum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63" w:author="Sebastian Ma Lik Keung" w:date="2018-05-22T16:54:00Z">
                    <w:rPr>
                      <w:lang w:val="en-SG"/>
                    </w:rPr>
                  </w:rPrChange>
                </w:rPr>
                <w:t>nodiscover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64" w:author="Sebastian Ma Lik Keung" w:date="2018-05-22T16:54:00Z">
                    <w:rPr>
                      <w:lang w:val="en-SG"/>
                    </w:rPr>
                  </w:rPrChange>
                </w:rPr>
                <w:t xml:space="preserve">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65" w:author="Sebastian Ma Lik Keung" w:date="2018-05-22T16:54:00Z">
                    <w:rPr>
                      <w:lang w:val="en-SG"/>
                    </w:rPr>
                  </w:rPrChange>
                </w:rPr>
                <w:t>rpcport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66" w:author="Sebastian Ma Lik Keung" w:date="2018-05-22T16:54:00Z">
                    <w:rPr>
                      <w:lang w:val="en-SG"/>
                    </w:rPr>
                  </w:rPrChange>
                </w:rPr>
                <w:t xml:space="preserve"> 50010 --port 50000</w:t>
              </w:r>
            </w:ins>
          </w:p>
          <w:p w14:paraId="3C9E9955" w14:textId="41585A39" w:rsidR="000D4A41" w:rsidRPr="000D4A41" w:rsidRDefault="000D4A41">
            <w:pPr>
              <w:rPr>
                <w:ins w:id="1167" w:author="Sebastian Ma Lik Keung" w:date="2018-05-22T16:54:00Z"/>
                <w:rFonts w:ascii="Arial Nova Cond Light" w:hAnsi="Arial Nova Cond Light"/>
                <w:lang w:val="en-SG"/>
                <w:rPrChange w:id="1168" w:author="Sebastian Ma Lik Keung" w:date="2018-05-22T16:54:00Z">
                  <w:rPr>
                    <w:ins w:id="1169" w:author="Sebastian Ma Lik Keung" w:date="2018-05-22T16:54:00Z"/>
                    <w:lang w:val="en-SG"/>
                  </w:rPr>
                </w:rPrChange>
              </w:rPr>
            </w:pPr>
            <w:ins w:id="1170" w:author="Sebastian Ma Lik Keung" w:date="2018-05-22T16:54:00Z">
              <w:r w:rsidRPr="000D4A41">
                <w:rPr>
                  <w:rFonts w:ascii="Arial Nova Cond Light" w:hAnsi="Arial Nova Cond Light"/>
                  <w:lang w:val="en-SG"/>
                  <w:rPrChange w:id="1171" w:author="Sebastian Ma Lik Keung" w:date="2018-05-22T16:54:00Z">
                    <w:rPr>
                      <w:lang w:val="en-SG"/>
                    </w:rPr>
                  </w:rPrChange>
                </w:rPr>
                <w:t xml:space="preserve">  2768 pts/18  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72" w:author="Sebastian Ma Lik Keung" w:date="2018-05-22T16:54:00Z">
                    <w:rPr>
                      <w:lang w:val="en-SG"/>
                    </w:rPr>
                  </w:rPrChange>
                </w:rPr>
                <w:t>Sl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73" w:author="Sebastian Ma Lik Keung" w:date="2018-05-22T16:54:00Z">
                    <w:rPr>
                      <w:lang w:val="en-SG"/>
                    </w:rPr>
                  </w:rPrChange>
                </w:rPr>
                <w:t xml:space="preserve">+    9:51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74" w:author="Sebastian Ma Lik Keung" w:date="2018-05-22T16:54:00Z">
                    <w:rPr>
                      <w:lang w:val="en-SG"/>
                    </w:rPr>
                  </w:rPrChange>
                </w:rPr>
                <w:t>geth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75" w:author="Sebastian Ma Lik Keung" w:date="2018-05-22T16:54:00Z">
                    <w:rPr>
                      <w:lang w:val="en-SG"/>
                    </w:rPr>
                  </w:rPrChange>
                </w:rPr>
                <w:t xml:space="preserve">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76" w:author="Sebastian Ma Lik Keung" w:date="2018-05-22T16:54:00Z">
                    <w:rPr>
                      <w:lang w:val="en-SG"/>
                    </w:rPr>
                  </w:rPrChange>
                </w:rPr>
                <w:t>datadir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77" w:author="Sebastian Ma Lik Keung" w:date="2018-05-22T16:54:00Z">
                    <w:rPr>
                      <w:lang w:val="en-SG"/>
                    </w:rPr>
                  </w:rPrChange>
                </w:rPr>
                <w:t xml:space="preserve"> Blockchain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78" w:author="Sebastian Ma Lik Keung" w:date="2018-05-22T16:54:00Z">
                    <w:rPr>
                      <w:lang w:val="en-SG"/>
                    </w:rPr>
                  </w:rPrChange>
                </w:rPr>
                <w:t>shh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79" w:author="Sebastian Ma Lik Keung" w:date="2018-05-22T16:54:00Z">
                    <w:rPr>
                      <w:lang w:val="en-SG"/>
                    </w:rPr>
                  </w:rPrChange>
                </w:rPr>
                <w:t xml:space="preserve"> --port 20000 --unlock 0 --password passwords.txt --raft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80" w:author="Sebastian Ma Lik Keung" w:date="2018-05-22T16:54:00Z">
                    <w:rPr>
                      <w:lang w:val="en-SG"/>
                    </w:rPr>
                  </w:rPrChange>
                </w:rPr>
                <w:t>rpc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81" w:author="Sebastian Ma Lik Keung" w:date="2018-05-22T16:54:00Z">
                    <w:rPr>
                      <w:lang w:val="en-SG"/>
                    </w:rPr>
                  </w:rPrChange>
                </w:rPr>
                <w:t xml:space="preserve">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82" w:author="Sebastian Ma Lik Keung" w:date="2018-05-22T16:54:00Z">
                    <w:rPr>
                      <w:lang w:val="en-SG"/>
                    </w:rPr>
                  </w:rPrChange>
                </w:rPr>
                <w:t>rpcaddr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83" w:author="Sebastian Ma Lik Keung" w:date="2018-05-22T16:54:00Z">
                    <w:rPr>
                      <w:lang w:val="en-SG"/>
                    </w:rPr>
                  </w:rPrChange>
                </w:rPr>
                <w:t xml:space="preserve"> 0.0.0.0 --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84" w:author="Sebastian Ma Lik Keung" w:date="2018-05-22T16:54:00Z">
                    <w:rPr>
                      <w:lang w:val="en-SG"/>
                    </w:rPr>
                  </w:rPrChange>
                </w:rPr>
                <w:t>rpcapi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85" w:author="Sebastian Ma Lik Keung" w:date="2018-05-22T16:54:00Z">
                    <w:rPr>
                      <w:lang w:val="en-SG"/>
                    </w:rPr>
                  </w:rPrChange>
                </w:rPr>
                <w:t xml:space="preserve"> admin,db,eth,debug,miner,net,shh,txpool,personal,web3,quorum,raft,zsl --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186" w:author="Sebastian Ma Lik Keung" w:date="2018-05-22T16:54:00Z">
                    <w:rPr>
                      <w:lang w:val="en-SG"/>
                    </w:rPr>
                  </w:rPrChange>
                </w:rPr>
                <w:t>rpcport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187" w:author="Sebastian Ma Lik Keung" w:date="2018-05-22T16:54:00Z">
                    <w:rPr>
                      <w:lang w:val="en-SG"/>
                    </w:rPr>
                  </w:rPrChange>
                </w:rPr>
                <w:t xml:space="preserve"> 20010</w:t>
              </w:r>
            </w:ins>
          </w:p>
        </w:tc>
      </w:tr>
    </w:tbl>
    <w:p w14:paraId="1FB39125" w14:textId="00CBA6E0" w:rsidR="009B6657" w:rsidRDefault="009B6657">
      <w:pPr>
        <w:spacing w:after="0" w:line="240" w:lineRule="auto"/>
        <w:rPr>
          <w:ins w:id="1188" w:author="Sebastian Ma Lik Keung" w:date="2018-05-22T16:06:00Z"/>
          <w:lang w:val="en-SG"/>
        </w:rPr>
      </w:pPr>
      <w:ins w:id="1189" w:author="Sebastian Ma Lik Keung" w:date="2018-05-22T16:03:00Z">
        <w:r>
          <w:rPr>
            <w:lang w:val="en-SG"/>
          </w:rPr>
          <w:t xml:space="preserve">NOTE: </w:t>
        </w:r>
      </w:ins>
      <w:ins w:id="1190" w:author="Sebastian Ma Lik Keung" w:date="2018-05-22T16:04:00Z">
        <w:r w:rsidRPr="002C4967">
          <w:rPr>
            <w:lang w:val="en-SG"/>
          </w:rPr>
          <w:t xml:space="preserve">--password </w:t>
        </w:r>
      </w:ins>
      <w:ins w:id="1191" w:author="Sebastian Ma Lik Keung" w:date="2018-05-22T16:03:00Z">
        <w:r>
          <w:rPr>
            <w:lang w:val="en-SG"/>
          </w:rPr>
          <w:t>mean</w:t>
        </w:r>
      </w:ins>
      <w:ins w:id="1192" w:author="Sebastian Ma Lik Keung" w:date="2018-05-22T16:04:00Z">
        <w:r>
          <w:rPr>
            <w:lang w:val="en-SG"/>
          </w:rPr>
          <w:t>s</w:t>
        </w:r>
      </w:ins>
      <w:ins w:id="1193" w:author="Sebastian Ma Lik Keung" w:date="2018-05-22T16:03:00Z">
        <w:r>
          <w:rPr>
            <w:lang w:val="en-SG"/>
          </w:rPr>
          <w:t xml:space="preserve"> the </w:t>
        </w:r>
        <w:proofErr w:type="spellStart"/>
        <w:r>
          <w:rPr>
            <w:lang w:val="en-SG"/>
          </w:rPr>
          <w:t>coinbase</w:t>
        </w:r>
        <w:proofErr w:type="spellEnd"/>
        <w:r>
          <w:rPr>
            <w:lang w:val="en-SG"/>
          </w:rPr>
          <w:t xml:space="preserve"> account</w:t>
        </w:r>
      </w:ins>
      <w:ins w:id="1194" w:author="Sebastian Ma Lik Keung" w:date="2018-05-22T16:04:00Z">
        <w:r>
          <w:rPr>
            <w:lang w:val="en-SG"/>
          </w:rPr>
          <w:t xml:space="preserve"> is automatically unlocked</w:t>
        </w:r>
      </w:ins>
      <w:ins w:id="1195" w:author="Sebastian Ma Lik Keung" w:date="2018-05-22T16:05:00Z">
        <w:r>
          <w:rPr>
            <w:lang w:val="en-SG"/>
          </w:rPr>
          <w:t xml:space="preserve"> for transactions. passwords.txt is also empty. In production, this can never be.</w:t>
        </w:r>
      </w:ins>
    </w:p>
    <w:p w14:paraId="1FCD89B6" w14:textId="2B28D6A6" w:rsidR="007D1980" w:rsidRDefault="007D1980">
      <w:pPr>
        <w:spacing w:after="0" w:line="240" w:lineRule="auto"/>
        <w:rPr>
          <w:ins w:id="1196" w:author="Sebastian Ma Lik Keung" w:date="2018-05-22T16:06:00Z"/>
          <w:lang w:val="en-SG"/>
        </w:rPr>
      </w:pPr>
    </w:p>
    <w:p w14:paraId="58BF60E1" w14:textId="44066553" w:rsidR="007D1980" w:rsidRPr="00A60893" w:rsidRDefault="007D1980">
      <w:pPr>
        <w:pStyle w:val="Heading3"/>
        <w:spacing w:line="240" w:lineRule="auto"/>
        <w:rPr>
          <w:ins w:id="1197" w:author="Sebastian Ma Lik Keung" w:date="2018-05-22T16:03:00Z"/>
          <w:lang w:val="en-SG"/>
          <w:rPrChange w:id="1198" w:author="Sebastian Ma Lik Keung" w:date="2018-05-22T16:59:00Z">
            <w:rPr>
              <w:ins w:id="1199" w:author="Sebastian Ma Lik Keung" w:date="2018-05-22T16:03:00Z"/>
              <w:lang w:val="en-SG"/>
            </w:rPr>
          </w:rPrChange>
        </w:rPr>
        <w:pPrChange w:id="1200" w:author="Sebastian Ma Lik Keung" w:date="2018-05-24T13:47:00Z">
          <w:pPr>
            <w:spacing w:after="0" w:line="240" w:lineRule="auto"/>
          </w:pPr>
        </w:pPrChange>
      </w:pPr>
      <w:ins w:id="1201" w:author="Sebastian Ma Lik Keung" w:date="2018-05-22T16:06:00Z">
        <w:r w:rsidRPr="00A60893">
          <w:rPr>
            <w:lang w:val="en-SG"/>
            <w:rPrChange w:id="1202" w:author="Sebastian Ma Lik Keung" w:date="2018-05-22T16:59:00Z">
              <w:rPr>
                <w:lang w:val="en-SG"/>
              </w:rPr>
            </w:rPrChange>
          </w:rPr>
          <w:t>truffle.js</w:t>
        </w:r>
      </w:ins>
    </w:p>
    <w:p w14:paraId="66CD7C7E" w14:textId="7A53867A" w:rsidR="009B6657" w:rsidRDefault="0003465B">
      <w:pPr>
        <w:spacing w:after="0" w:line="240" w:lineRule="auto"/>
        <w:rPr>
          <w:ins w:id="1203" w:author="Sebastian Ma Lik Keung" w:date="2018-05-22T16:06:00Z"/>
          <w:lang w:val="en-SG"/>
        </w:rPr>
      </w:pPr>
      <w:ins w:id="1204" w:author="Sebastian Ma Lik Keung" w:date="2018-05-22T16:12:00Z">
        <w:r>
          <w:rPr>
            <w:lang w:val="en-SG"/>
          </w:rPr>
          <w:t>My truffle.js looks like this: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7D1980" w:rsidRPr="000D4A41" w14:paraId="4FC3AFB2" w14:textId="77777777" w:rsidTr="007D1980">
        <w:trPr>
          <w:ins w:id="1205" w:author="Sebastian Ma Lik Keung" w:date="2018-05-22T16:06:00Z"/>
        </w:trPr>
        <w:tc>
          <w:tcPr>
            <w:tcW w:w="9166" w:type="dxa"/>
          </w:tcPr>
          <w:p w14:paraId="77F19A9B" w14:textId="77777777" w:rsidR="007D1980" w:rsidRPr="000D4A41" w:rsidRDefault="007D1980">
            <w:pPr>
              <w:rPr>
                <w:ins w:id="1206" w:author="Sebastian Ma Lik Keung" w:date="2018-05-22T16:07:00Z"/>
                <w:rFonts w:ascii="Arial Nova Cond Light" w:hAnsi="Arial Nova Cond Light"/>
                <w:lang w:val="en-SG"/>
                <w:rPrChange w:id="1207" w:author="Sebastian Ma Lik Keung" w:date="2018-05-22T16:54:00Z">
                  <w:rPr>
                    <w:ins w:id="1208" w:author="Sebastian Ma Lik Keung" w:date="2018-05-22T16:07:00Z"/>
                    <w:lang w:val="en-SG"/>
                  </w:rPr>
                </w:rPrChange>
              </w:rPr>
            </w:pPr>
            <w:proofErr w:type="spellStart"/>
            <w:ins w:id="1209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10" w:author="Sebastian Ma Lik Keung" w:date="2018-05-22T16:54:00Z">
                    <w:rPr>
                      <w:lang w:val="en-SG"/>
                    </w:rPr>
                  </w:rPrChange>
                </w:rPr>
                <w:t>module.exports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211" w:author="Sebastian Ma Lik Keung" w:date="2018-05-22T16:54:00Z">
                    <w:rPr>
                      <w:lang w:val="en-SG"/>
                    </w:rPr>
                  </w:rPrChange>
                </w:rPr>
                <w:t xml:space="preserve"> = {</w:t>
              </w:r>
            </w:ins>
          </w:p>
          <w:p w14:paraId="0AC5148A" w14:textId="77777777" w:rsidR="007D1980" w:rsidRPr="000D4A41" w:rsidRDefault="007D1980">
            <w:pPr>
              <w:rPr>
                <w:ins w:id="1212" w:author="Sebastian Ma Lik Keung" w:date="2018-05-22T16:07:00Z"/>
                <w:rFonts w:ascii="Arial Nova Cond Light" w:hAnsi="Arial Nova Cond Light"/>
                <w:lang w:val="en-SG"/>
                <w:rPrChange w:id="1213" w:author="Sebastian Ma Lik Keung" w:date="2018-05-22T16:54:00Z">
                  <w:rPr>
                    <w:ins w:id="1214" w:author="Sebastian Ma Lik Keung" w:date="2018-05-22T16:07:00Z"/>
                    <w:lang w:val="en-SG"/>
                  </w:rPr>
                </w:rPrChange>
              </w:rPr>
            </w:pPr>
            <w:ins w:id="1215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16" w:author="Sebastian Ma Lik Keung" w:date="2018-05-22T16:54:00Z">
                    <w:rPr>
                      <w:lang w:val="en-SG"/>
                    </w:rPr>
                  </w:rPrChange>
                </w:rPr>
                <w:t xml:space="preserve">  networks: {</w:t>
              </w:r>
            </w:ins>
          </w:p>
          <w:p w14:paraId="45B198B9" w14:textId="77777777" w:rsidR="007D1980" w:rsidRPr="000D4A41" w:rsidRDefault="007D1980">
            <w:pPr>
              <w:rPr>
                <w:ins w:id="1217" w:author="Sebastian Ma Lik Keung" w:date="2018-05-22T16:07:00Z"/>
                <w:rFonts w:ascii="Arial Nova Cond Light" w:hAnsi="Arial Nova Cond Light"/>
                <w:lang w:val="en-SG"/>
                <w:rPrChange w:id="1218" w:author="Sebastian Ma Lik Keung" w:date="2018-05-22T16:54:00Z">
                  <w:rPr>
                    <w:ins w:id="1219" w:author="Sebastian Ma Lik Keung" w:date="2018-05-22T16:07:00Z"/>
                    <w:lang w:val="en-SG"/>
                  </w:rPr>
                </w:rPrChange>
              </w:rPr>
            </w:pPr>
            <w:ins w:id="1220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21" w:author="Sebastian Ma Lik Keung" w:date="2018-05-22T16:54:00Z">
                    <w:rPr>
                      <w:lang w:val="en-SG"/>
                    </w:rPr>
                  </w:rPrChange>
                </w:rPr>
                <w:t xml:space="preserve">    development: {</w:t>
              </w:r>
            </w:ins>
          </w:p>
          <w:p w14:paraId="493CB996" w14:textId="77777777" w:rsidR="007D1980" w:rsidRPr="000D4A41" w:rsidRDefault="007D1980">
            <w:pPr>
              <w:rPr>
                <w:ins w:id="1222" w:author="Sebastian Ma Lik Keung" w:date="2018-05-22T16:07:00Z"/>
                <w:rFonts w:ascii="Arial Nova Cond Light" w:hAnsi="Arial Nova Cond Light"/>
                <w:lang w:val="en-SG"/>
                <w:rPrChange w:id="1223" w:author="Sebastian Ma Lik Keung" w:date="2018-05-22T16:54:00Z">
                  <w:rPr>
                    <w:ins w:id="1224" w:author="Sebastian Ma Lik Keung" w:date="2018-05-22T16:07:00Z"/>
                    <w:lang w:val="en-SG"/>
                  </w:rPr>
                </w:rPrChange>
              </w:rPr>
            </w:pPr>
            <w:ins w:id="1225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26" w:author="Sebastian Ma Lik Keung" w:date="2018-05-22T16:54:00Z">
                    <w:rPr>
                      <w:lang w:val="en-SG"/>
                    </w:rPr>
                  </w:rPrChange>
                </w:rPr>
                <w:t xml:space="preserve">      host: "localhost", //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227" w:author="Sebastian Ma Lik Keung" w:date="2018-05-22T16:54:00Z">
                    <w:rPr>
                      <w:lang w:val="en-SG"/>
                    </w:rPr>
                  </w:rPrChange>
                </w:rPr>
                <w:t>Seb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228" w:author="Sebastian Ma Lik Keung" w:date="2018-05-22T16:54:00Z">
                    <w:rPr>
                      <w:lang w:val="en-SG"/>
                    </w:rPr>
                  </w:rPrChange>
                </w:rPr>
                <w:t>: quorumnx05.southeastasia.cloudapp.azure.com is the deployment node</w:t>
              </w:r>
            </w:ins>
          </w:p>
          <w:p w14:paraId="39A89B2A" w14:textId="77777777" w:rsidR="007D1980" w:rsidRPr="000D4A41" w:rsidRDefault="007D1980">
            <w:pPr>
              <w:rPr>
                <w:ins w:id="1229" w:author="Sebastian Ma Lik Keung" w:date="2018-05-22T16:07:00Z"/>
                <w:rFonts w:ascii="Arial Nova Cond Light" w:hAnsi="Arial Nova Cond Light"/>
                <w:lang w:val="en-SG"/>
                <w:rPrChange w:id="1230" w:author="Sebastian Ma Lik Keung" w:date="2018-05-22T16:54:00Z">
                  <w:rPr>
                    <w:ins w:id="1231" w:author="Sebastian Ma Lik Keung" w:date="2018-05-22T16:07:00Z"/>
                    <w:lang w:val="en-SG"/>
                  </w:rPr>
                </w:rPrChange>
              </w:rPr>
            </w:pPr>
            <w:ins w:id="1232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33" w:author="Sebastian Ma Lik Keung" w:date="2018-05-22T16:54:00Z">
                    <w:rPr>
                      <w:lang w:val="en-SG"/>
                    </w:rPr>
                  </w:rPrChange>
                </w:rPr>
                <w:t xml:space="preserve">      port: 8545,</w:t>
              </w:r>
            </w:ins>
          </w:p>
          <w:p w14:paraId="2D6D9397" w14:textId="73986D2D" w:rsidR="007D1980" w:rsidRPr="000D4A41" w:rsidRDefault="007D1980">
            <w:pPr>
              <w:rPr>
                <w:ins w:id="1234" w:author="Sebastian Ma Lik Keung" w:date="2018-05-22T16:07:00Z"/>
                <w:rFonts w:ascii="Arial Nova Cond Light" w:hAnsi="Arial Nova Cond Light"/>
                <w:lang w:val="en-SG"/>
                <w:rPrChange w:id="1235" w:author="Sebastian Ma Lik Keung" w:date="2018-05-22T16:54:00Z">
                  <w:rPr>
                    <w:ins w:id="1236" w:author="Sebastian Ma Lik Keung" w:date="2018-05-22T16:07:00Z"/>
                    <w:lang w:val="en-SG"/>
                  </w:rPr>
                </w:rPrChange>
              </w:rPr>
            </w:pPr>
            <w:ins w:id="1237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38" w:author="Sebastian Ma Lik Keung" w:date="2018-05-22T16:54:00Z">
                    <w:rPr>
                      <w:lang w:val="en-SG"/>
                    </w:rPr>
                  </w:rPrChange>
                </w:rPr>
                <w:t xml:space="preserve">     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239" w:author="Sebastian Ma Lik Keung" w:date="2018-05-22T16:54:00Z">
                    <w:rPr>
                      <w:lang w:val="en-SG"/>
                    </w:rPr>
                  </w:rPrChange>
                </w:rPr>
                <w:t>network_id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240" w:author="Sebastian Ma Lik Keung" w:date="2018-05-22T16:54:00Z">
                    <w:rPr>
                      <w:lang w:val="en-SG"/>
                    </w:rPr>
                  </w:rPrChange>
                </w:rPr>
                <w:t>: "*", // Match any network id</w:t>
              </w:r>
            </w:ins>
          </w:p>
          <w:p w14:paraId="5FC3E284" w14:textId="77777777" w:rsidR="007D1980" w:rsidRPr="000D4A41" w:rsidRDefault="007D1980">
            <w:pPr>
              <w:rPr>
                <w:ins w:id="1241" w:author="Sebastian Ma Lik Keung" w:date="2018-05-22T16:07:00Z"/>
                <w:rFonts w:ascii="Arial Nova Cond Light" w:hAnsi="Arial Nova Cond Light"/>
                <w:lang w:val="en-SG"/>
                <w:rPrChange w:id="1242" w:author="Sebastian Ma Lik Keung" w:date="2018-05-22T16:54:00Z">
                  <w:rPr>
                    <w:ins w:id="1243" w:author="Sebastian Ma Lik Keung" w:date="2018-05-22T16:07:00Z"/>
                    <w:lang w:val="en-SG"/>
                  </w:rPr>
                </w:rPrChange>
              </w:rPr>
            </w:pPr>
            <w:ins w:id="1244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45" w:author="Sebastian Ma Lik Keung" w:date="2018-05-22T16:54:00Z">
                    <w:rPr>
                      <w:lang w:val="en-SG"/>
                    </w:rPr>
                  </w:rPrChange>
                </w:rPr>
                <w:t xml:space="preserve">    },</w:t>
              </w:r>
            </w:ins>
          </w:p>
          <w:p w14:paraId="78D5D9E9" w14:textId="77777777" w:rsidR="007D1980" w:rsidRPr="000D4A41" w:rsidRDefault="007D1980">
            <w:pPr>
              <w:rPr>
                <w:ins w:id="1246" w:author="Sebastian Ma Lik Keung" w:date="2018-05-22T16:07:00Z"/>
                <w:rFonts w:ascii="Arial Nova Cond Light" w:hAnsi="Arial Nova Cond Light"/>
                <w:lang w:val="en-SG"/>
                <w:rPrChange w:id="1247" w:author="Sebastian Ma Lik Keung" w:date="2018-05-22T16:54:00Z">
                  <w:rPr>
                    <w:ins w:id="1248" w:author="Sebastian Ma Lik Keung" w:date="2018-05-22T16:07:00Z"/>
                    <w:lang w:val="en-SG"/>
                  </w:rPr>
                </w:rPrChange>
              </w:rPr>
            </w:pPr>
            <w:ins w:id="1249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50" w:author="Sebastian Ma Lik Keung" w:date="2018-05-22T16:54:00Z">
                    <w:rPr>
                      <w:lang w:val="en-SG"/>
                    </w:rPr>
                  </w:rPrChange>
                </w:rPr>
                <w:t xml:space="preserve">    mas: {</w:t>
              </w:r>
            </w:ins>
          </w:p>
          <w:p w14:paraId="3F15B86E" w14:textId="77777777" w:rsidR="007D1980" w:rsidRPr="000D4A41" w:rsidRDefault="007D1980">
            <w:pPr>
              <w:rPr>
                <w:ins w:id="1251" w:author="Sebastian Ma Lik Keung" w:date="2018-05-22T16:07:00Z"/>
                <w:rFonts w:ascii="Arial Nova Cond Light" w:hAnsi="Arial Nova Cond Light"/>
                <w:lang w:val="en-SG"/>
                <w:rPrChange w:id="1252" w:author="Sebastian Ma Lik Keung" w:date="2018-05-22T16:54:00Z">
                  <w:rPr>
                    <w:ins w:id="1253" w:author="Sebastian Ma Lik Keung" w:date="2018-05-22T16:07:00Z"/>
                    <w:lang w:val="en-SG"/>
                  </w:rPr>
                </w:rPrChange>
              </w:rPr>
            </w:pPr>
            <w:ins w:id="1254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55" w:author="Sebastian Ma Lik Keung" w:date="2018-05-22T16:54:00Z">
                    <w:rPr>
                      <w:lang w:val="en-SG"/>
                    </w:rPr>
                  </w:rPrChange>
                </w:rPr>
                <w:t xml:space="preserve">      host: "quorumnx01.southeastasia.cloudapp.azure.com",</w:t>
              </w:r>
            </w:ins>
          </w:p>
          <w:p w14:paraId="3F51264F" w14:textId="7A54AC6B" w:rsidR="007D1980" w:rsidRPr="000D4A41" w:rsidRDefault="007D1980">
            <w:pPr>
              <w:rPr>
                <w:ins w:id="1256" w:author="Sebastian Ma Lik Keung" w:date="2018-05-22T16:07:00Z"/>
                <w:rFonts w:ascii="Arial Nova Cond Light" w:hAnsi="Arial Nova Cond Light"/>
                <w:lang w:val="en-SG"/>
                <w:rPrChange w:id="1257" w:author="Sebastian Ma Lik Keung" w:date="2018-05-22T16:54:00Z">
                  <w:rPr>
                    <w:ins w:id="1258" w:author="Sebastian Ma Lik Keung" w:date="2018-05-22T16:07:00Z"/>
                    <w:lang w:val="en-SG"/>
                  </w:rPr>
                </w:rPrChange>
              </w:rPr>
            </w:pPr>
            <w:ins w:id="1259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60" w:author="Sebastian Ma Lik Keung" w:date="2018-05-22T16:54:00Z">
                    <w:rPr>
                      <w:lang w:val="en-SG"/>
                    </w:rPr>
                  </w:rPrChange>
                </w:rPr>
                <w:t xml:space="preserve">      port: 20010, </w:t>
              </w:r>
            </w:ins>
          </w:p>
          <w:p w14:paraId="27377014" w14:textId="77777777" w:rsidR="007D1980" w:rsidRPr="000D4A41" w:rsidRDefault="007D1980">
            <w:pPr>
              <w:rPr>
                <w:ins w:id="1261" w:author="Sebastian Ma Lik Keung" w:date="2018-05-22T16:07:00Z"/>
                <w:rFonts w:ascii="Arial Nova Cond Light" w:hAnsi="Arial Nova Cond Light"/>
                <w:lang w:val="en-SG"/>
                <w:rPrChange w:id="1262" w:author="Sebastian Ma Lik Keung" w:date="2018-05-22T16:54:00Z">
                  <w:rPr>
                    <w:ins w:id="1263" w:author="Sebastian Ma Lik Keung" w:date="2018-05-22T16:07:00Z"/>
                    <w:lang w:val="en-SG"/>
                  </w:rPr>
                </w:rPrChange>
              </w:rPr>
            </w:pPr>
            <w:ins w:id="1264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65" w:author="Sebastian Ma Lik Keung" w:date="2018-05-22T16:54:00Z">
                    <w:rPr>
                      <w:lang w:val="en-SG"/>
                    </w:rPr>
                  </w:rPrChange>
                </w:rPr>
                <w:t xml:space="preserve">     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266" w:author="Sebastian Ma Lik Keung" w:date="2018-05-22T16:54:00Z">
                    <w:rPr>
                      <w:lang w:val="en-SG"/>
                    </w:rPr>
                  </w:rPrChange>
                </w:rPr>
                <w:t>network_id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267" w:author="Sebastian Ma Lik Keung" w:date="2018-05-22T16:54:00Z">
                    <w:rPr>
                      <w:lang w:val="en-SG"/>
                    </w:rPr>
                  </w:rPrChange>
                </w:rPr>
                <w:t>: "*", // Match any network id</w:t>
              </w:r>
            </w:ins>
          </w:p>
          <w:p w14:paraId="14D37EC4" w14:textId="77777777" w:rsidR="007D1980" w:rsidRPr="000D4A41" w:rsidRDefault="007D1980">
            <w:pPr>
              <w:rPr>
                <w:ins w:id="1268" w:author="Sebastian Ma Lik Keung" w:date="2018-05-22T16:07:00Z"/>
                <w:rFonts w:ascii="Arial Nova Cond Light" w:hAnsi="Arial Nova Cond Light"/>
                <w:lang w:val="en-SG"/>
                <w:rPrChange w:id="1269" w:author="Sebastian Ma Lik Keung" w:date="2018-05-22T16:54:00Z">
                  <w:rPr>
                    <w:ins w:id="1270" w:author="Sebastian Ma Lik Keung" w:date="2018-05-22T16:07:00Z"/>
                    <w:lang w:val="en-SG"/>
                  </w:rPr>
                </w:rPrChange>
              </w:rPr>
            </w:pPr>
            <w:ins w:id="1271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72" w:author="Sebastian Ma Lik Keung" w:date="2018-05-22T16:54:00Z">
                    <w:rPr>
                      <w:lang w:val="en-SG"/>
                    </w:rPr>
                  </w:rPrChange>
                </w:rPr>
                <w:t xml:space="preserve">      from: "0xe6ffc04d427d50a33bf82cf3c892ca725d3aede0", //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273" w:author="Sebastian Ma Lik Keung" w:date="2018-05-22T16:54:00Z">
                    <w:rPr>
                      <w:lang w:val="en-SG"/>
                    </w:rPr>
                  </w:rPrChange>
                </w:rPr>
                <w:t>Seb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274" w:author="Sebastian Ma Lik Keung" w:date="2018-05-22T16:54:00Z">
                    <w:rPr>
                      <w:lang w:val="en-SG"/>
                    </w:rPr>
                  </w:rPrChange>
                </w:rPr>
                <w:t xml:space="preserve">: nx01's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275" w:author="Sebastian Ma Lik Keung" w:date="2018-05-22T16:54:00Z">
                    <w:rPr>
                      <w:lang w:val="en-SG"/>
                    </w:rPr>
                  </w:rPrChange>
                </w:rPr>
                <w:t>coinbase</w:t>
              </w:r>
              <w:proofErr w:type="spellEnd"/>
            </w:ins>
          </w:p>
          <w:p w14:paraId="10B2F455" w14:textId="77777777" w:rsidR="007D1980" w:rsidRPr="000D4A41" w:rsidRDefault="007D1980">
            <w:pPr>
              <w:rPr>
                <w:ins w:id="1276" w:author="Sebastian Ma Lik Keung" w:date="2018-05-22T16:07:00Z"/>
                <w:rFonts w:ascii="Arial Nova Cond Light" w:hAnsi="Arial Nova Cond Light"/>
                <w:lang w:val="en-SG"/>
                <w:rPrChange w:id="1277" w:author="Sebastian Ma Lik Keung" w:date="2018-05-22T16:54:00Z">
                  <w:rPr>
                    <w:ins w:id="1278" w:author="Sebastian Ma Lik Keung" w:date="2018-05-22T16:07:00Z"/>
                    <w:lang w:val="en-SG"/>
                  </w:rPr>
                </w:rPrChange>
              </w:rPr>
            </w:pPr>
            <w:ins w:id="1279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80" w:author="Sebastian Ma Lik Keung" w:date="2018-05-22T16:54:00Z">
                    <w:rPr>
                      <w:lang w:val="en-SG"/>
                    </w:rPr>
                  </w:rPrChange>
                </w:rPr>
                <w:t xml:space="preserve">      gas: 200000000</w:t>
              </w:r>
            </w:ins>
          </w:p>
          <w:p w14:paraId="3C540D29" w14:textId="77777777" w:rsidR="007D1980" w:rsidRPr="000D4A41" w:rsidRDefault="007D1980">
            <w:pPr>
              <w:rPr>
                <w:ins w:id="1281" w:author="Sebastian Ma Lik Keung" w:date="2018-05-22T16:07:00Z"/>
                <w:rFonts w:ascii="Arial Nova Cond Light" w:hAnsi="Arial Nova Cond Light"/>
                <w:lang w:val="en-SG"/>
                <w:rPrChange w:id="1282" w:author="Sebastian Ma Lik Keung" w:date="2018-05-22T16:54:00Z">
                  <w:rPr>
                    <w:ins w:id="1283" w:author="Sebastian Ma Lik Keung" w:date="2018-05-22T16:07:00Z"/>
                    <w:lang w:val="en-SG"/>
                  </w:rPr>
                </w:rPrChange>
              </w:rPr>
            </w:pPr>
            <w:ins w:id="1284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85" w:author="Sebastian Ma Lik Keung" w:date="2018-05-22T16:54:00Z">
                    <w:rPr>
                      <w:lang w:val="en-SG"/>
                    </w:rPr>
                  </w:rPrChange>
                </w:rPr>
                <w:t xml:space="preserve">    },</w:t>
              </w:r>
            </w:ins>
          </w:p>
          <w:p w14:paraId="7F89C524" w14:textId="77777777" w:rsidR="007D1980" w:rsidRPr="000D4A41" w:rsidRDefault="007D1980">
            <w:pPr>
              <w:rPr>
                <w:ins w:id="1286" w:author="Sebastian Ma Lik Keung" w:date="2018-05-22T16:07:00Z"/>
                <w:rFonts w:ascii="Arial Nova Cond Light" w:hAnsi="Arial Nova Cond Light"/>
                <w:lang w:val="en-SG"/>
                <w:rPrChange w:id="1287" w:author="Sebastian Ma Lik Keung" w:date="2018-05-22T16:54:00Z">
                  <w:rPr>
                    <w:ins w:id="1288" w:author="Sebastian Ma Lik Keung" w:date="2018-05-22T16:07:00Z"/>
                    <w:lang w:val="en-SG"/>
                  </w:rPr>
                </w:rPrChange>
              </w:rPr>
            </w:pPr>
            <w:ins w:id="1289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90" w:author="Sebastian Ma Lik Keung" w:date="2018-05-22T16:54:00Z">
                    <w:rPr>
                      <w:lang w:val="en-SG"/>
                    </w:rPr>
                  </w:rPrChange>
                </w:rPr>
                <w:t xml:space="preserve">   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291" w:author="Sebastian Ma Lik Keung" w:date="2018-05-22T16:54:00Z">
                    <w:rPr>
                      <w:lang w:val="en-SG"/>
                    </w:rPr>
                  </w:rPrChange>
                </w:rPr>
                <w:t>cb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292" w:author="Sebastian Ma Lik Keung" w:date="2018-05-22T16:54:00Z">
                    <w:rPr>
                      <w:lang w:val="en-SG"/>
                    </w:rPr>
                  </w:rPrChange>
                </w:rPr>
                <w:t>: {</w:t>
              </w:r>
            </w:ins>
          </w:p>
          <w:p w14:paraId="635D01D1" w14:textId="77777777" w:rsidR="007D1980" w:rsidRPr="000D4A41" w:rsidRDefault="007D1980">
            <w:pPr>
              <w:rPr>
                <w:ins w:id="1293" w:author="Sebastian Ma Lik Keung" w:date="2018-05-22T16:07:00Z"/>
                <w:rFonts w:ascii="Arial Nova Cond Light" w:hAnsi="Arial Nova Cond Light"/>
                <w:lang w:val="en-SG"/>
                <w:rPrChange w:id="1294" w:author="Sebastian Ma Lik Keung" w:date="2018-05-22T16:54:00Z">
                  <w:rPr>
                    <w:ins w:id="1295" w:author="Sebastian Ma Lik Keung" w:date="2018-05-22T16:07:00Z"/>
                    <w:lang w:val="en-SG"/>
                  </w:rPr>
                </w:rPrChange>
              </w:rPr>
            </w:pPr>
            <w:ins w:id="1296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297" w:author="Sebastian Ma Lik Keung" w:date="2018-05-22T16:54:00Z">
                    <w:rPr>
                      <w:lang w:val="en-SG"/>
                    </w:rPr>
                  </w:rPrChange>
                </w:rPr>
                <w:t xml:space="preserve">      host: "quorumnx02.southeastasia.cloudapp.azure.com", //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298" w:author="Sebastian Ma Lik Keung" w:date="2018-05-22T16:54:00Z">
                    <w:rPr>
                      <w:lang w:val="en-SG"/>
                    </w:rPr>
                  </w:rPrChange>
                </w:rPr>
                <w:t>Seb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299" w:author="Sebastian Ma Lik Keung" w:date="2018-05-22T16:54:00Z">
                    <w:rPr>
                      <w:lang w:val="en-SG"/>
                    </w:rPr>
                  </w:rPrChange>
                </w:rPr>
                <w:t>: central bank</w:t>
              </w:r>
            </w:ins>
          </w:p>
          <w:p w14:paraId="021BA5FE" w14:textId="3052DCE3" w:rsidR="007D1980" w:rsidRPr="000D4A41" w:rsidRDefault="007D1980">
            <w:pPr>
              <w:rPr>
                <w:ins w:id="1300" w:author="Sebastian Ma Lik Keung" w:date="2018-05-22T16:07:00Z"/>
                <w:rFonts w:ascii="Arial Nova Cond Light" w:hAnsi="Arial Nova Cond Light"/>
                <w:lang w:val="en-SG"/>
                <w:rPrChange w:id="1301" w:author="Sebastian Ma Lik Keung" w:date="2018-05-22T16:54:00Z">
                  <w:rPr>
                    <w:ins w:id="1302" w:author="Sebastian Ma Lik Keung" w:date="2018-05-22T16:07:00Z"/>
                    <w:lang w:val="en-SG"/>
                  </w:rPr>
                </w:rPrChange>
              </w:rPr>
            </w:pPr>
            <w:ins w:id="1303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04" w:author="Sebastian Ma Lik Keung" w:date="2018-05-22T16:54:00Z">
                    <w:rPr>
                      <w:lang w:val="en-SG"/>
                    </w:rPr>
                  </w:rPrChange>
                </w:rPr>
                <w:t xml:space="preserve">      port: 20010, </w:t>
              </w:r>
            </w:ins>
          </w:p>
          <w:p w14:paraId="79BBA66F" w14:textId="77777777" w:rsidR="007D1980" w:rsidRPr="000D4A41" w:rsidRDefault="007D1980">
            <w:pPr>
              <w:rPr>
                <w:ins w:id="1305" w:author="Sebastian Ma Lik Keung" w:date="2018-05-22T16:07:00Z"/>
                <w:rFonts w:ascii="Arial Nova Cond Light" w:hAnsi="Arial Nova Cond Light"/>
                <w:lang w:val="en-SG"/>
                <w:rPrChange w:id="1306" w:author="Sebastian Ma Lik Keung" w:date="2018-05-22T16:54:00Z">
                  <w:rPr>
                    <w:ins w:id="1307" w:author="Sebastian Ma Lik Keung" w:date="2018-05-22T16:07:00Z"/>
                    <w:lang w:val="en-SG"/>
                  </w:rPr>
                </w:rPrChange>
              </w:rPr>
            </w:pPr>
            <w:ins w:id="1308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09" w:author="Sebastian Ma Lik Keung" w:date="2018-05-22T16:54:00Z">
                    <w:rPr>
                      <w:lang w:val="en-SG"/>
                    </w:rPr>
                  </w:rPrChange>
                </w:rPr>
                <w:t xml:space="preserve">     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310" w:author="Sebastian Ma Lik Keung" w:date="2018-05-22T16:54:00Z">
                    <w:rPr>
                      <w:lang w:val="en-SG"/>
                    </w:rPr>
                  </w:rPrChange>
                </w:rPr>
                <w:t>network_id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311" w:author="Sebastian Ma Lik Keung" w:date="2018-05-22T16:54:00Z">
                    <w:rPr>
                      <w:lang w:val="en-SG"/>
                    </w:rPr>
                  </w:rPrChange>
                </w:rPr>
                <w:t>: "*" // Match any network id</w:t>
              </w:r>
            </w:ins>
          </w:p>
          <w:p w14:paraId="2EECF420" w14:textId="77777777" w:rsidR="007D1980" w:rsidRPr="000D4A41" w:rsidRDefault="007D1980">
            <w:pPr>
              <w:rPr>
                <w:ins w:id="1312" w:author="Sebastian Ma Lik Keung" w:date="2018-05-22T16:07:00Z"/>
                <w:rFonts w:ascii="Arial Nova Cond Light" w:hAnsi="Arial Nova Cond Light"/>
                <w:lang w:val="en-SG"/>
                <w:rPrChange w:id="1313" w:author="Sebastian Ma Lik Keung" w:date="2018-05-22T16:54:00Z">
                  <w:rPr>
                    <w:ins w:id="1314" w:author="Sebastian Ma Lik Keung" w:date="2018-05-22T16:07:00Z"/>
                    <w:lang w:val="en-SG"/>
                  </w:rPr>
                </w:rPrChange>
              </w:rPr>
            </w:pPr>
            <w:ins w:id="1315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16" w:author="Sebastian Ma Lik Keung" w:date="2018-05-22T16:54:00Z">
                    <w:rPr>
                      <w:lang w:val="en-SG"/>
                    </w:rPr>
                  </w:rPrChange>
                </w:rPr>
                <w:t xml:space="preserve">    },</w:t>
              </w:r>
            </w:ins>
          </w:p>
          <w:p w14:paraId="535E4D82" w14:textId="77777777" w:rsidR="007D1980" w:rsidRPr="000D4A41" w:rsidRDefault="007D1980">
            <w:pPr>
              <w:rPr>
                <w:ins w:id="1317" w:author="Sebastian Ma Lik Keung" w:date="2018-05-22T16:07:00Z"/>
                <w:rFonts w:ascii="Arial Nova Cond Light" w:hAnsi="Arial Nova Cond Light"/>
                <w:lang w:val="en-SG"/>
                <w:rPrChange w:id="1318" w:author="Sebastian Ma Lik Keung" w:date="2018-05-22T16:54:00Z">
                  <w:rPr>
                    <w:ins w:id="1319" w:author="Sebastian Ma Lik Keung" w:date="2018-05-22T16:07:00Z"/>
                    <w:lang w:val="en-SG"/>
                  </w:rPr>
                </w:rPrChange>
              </w:rPr>
            </w:pPr>
            <w:ins w:id="1320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21" w:author="Sebastian Ma Lik Keung" w:date="2018-05-22T16:54:00Z">
                    <w:rPr>
                      <w:lang w:val="en-SG"/>
                    </w:rPr>
                  </w:rPrChange>
                </w:rPr>
                <w:lastRenderedPageBreak/>
                <w:t xml:space="preserve">    a: {</w:t>
              </w:r>
            </w:ins>
          </w:p>
          <w:p w14:paraId="63D064EB" w14:textId="77777777" w:rsidR="007D1980" w:rsidRPr="000D4A41" w:rsidRDefault="007D1980">
            <w:pPr>
              <w:rPr>
                <w:ins w:id="1322" w:author="Sebastian Ma Lik Keung" w:date="2018-05-22T16:07:00Z"/>
                <w:rFonts w:ascii="Arial Nova Cond Light" w:hAnsi="Arial Nova Cond Light"/>
                <w:lang w:val="en-SG"/>
                <w:rPrChange w:id="1323" w:author="Sebastian Ma Lik Keung" w:date="2018-05-22T16:54:00Z">
                  <w:rPr>
                    <w:ins w:id="1324" w:author="Sebastian Ma Lik Keung" w:date="2018-05-22T16:07:00Z"/>
                    <w:lang w:val="en-SG"/>
                  </w:rPr>
                </w:rPrChange>
              </w:rPr>
            </w:pPr>
            <w:ins w:id="1325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26" w:author="Sebastian Ma Lik Keung" w:date="2018-05-22T16:54:00Z">
                    <w:rPr>
                      <w:lang w:val="en-SG"/>
                    </w:rPr>
                  </w:rPrChange>
                </w:rPr>
                <w:t xml:space="preserve">      host: "quorumnx03.southeastasia.cloudapp.azure.com",</w:t>
              </w:r>
            </w:ins>
          </w:p>
          <w:p w14:paraId="4CBC6C67" w14:textId="59B3B209" w:rsidR="007D1980" w:rsidRPr="000D4A41" w:rsidRDefault="007D1980">
            <w:pPr>
              <w:rPr>
                <w:ins w:id="1327" w:author="Sebastian Ma Lik Keung" w:date="2018-05-22T16:07:00Z"/>
                <w:rFonts w:ascii="Arial Nova Cond Light" w:hAnsi="Arial Nova Cond Light"/>
                <w:lang w:val="en-SG"/>
                <w:rPrChange w:id="1328" w:author="Sebastian Ma Lik Keung" w:date="2018-05-22T16:54:00Z">
                  <w:rPr>
                    <w:ins w:id="1329" w:author="Sebastian Ma Lik Keung" w:date="2018-05-22T16:07:00Z"/>
                    <w:lang w:val="en-SG"/>
                  </w:rPr>
                </w:rPrChange>
              </w:rPr>
            </w:pPr>
            <w:ins w:id="1330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31" w:author="Sebastian Ma Lik Keung" w:date="2018-05-22T16:54:00Z">
                    <w:rPr>
                      <w:lang w:val="en-SG"/>
                    </w:rPr>
                  </w:rPrChange>
                </w:rPr>
                <w:t xml:space="preserve">      port: 20010, </w:t>
              </w:r>
            </w:ins>
          </w:p>
          <w:p w14:paraId="73978DDF" w14:textId="77777777" w:rsidR="007D1980" w:rsidRPr="000D4A41" w:rsidRDefault="007D1980">
            <w:pPr>
              <w:rPr>
                <w:ins w:id="1332" w:author="Sebastian Ma Lik Keung" w:date="2018-05-22T16:07:00Z"/>
                <w:rFonts w:ascii="Arial Nova Cond Light" w:hAnsi="Arial Nova Cond Light"/>
                <w:lang w:val="en-SG"/>
                <w:rPrChange w:id="1333" w:author="Sebastian Ma Lik Keung" w:date="2018-05-22T16:54:00Z">
                  <w:rPr>
                    <w:ins w:id="1334" w:author="Sebastian Ma Lik Keung" w:date="2018-05-22T16:07:00Z"/>
                    <w:lang w:val="en-SG"/>
                  </w:rPr>
                </w:rPrChange>
              </w:rPr>
            </w:pPr>
            <w:ins w:id="1335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36" w:author="Sebastian Ma Lik Keung" w:date="2018-05-22T16:54:00Z">
                    <w:rPr>
                      <w:lang w:val="en-SG"/>
                    </w:rPr>
                  </w:rPrChange>
                </w:rPr>
                <w:t xml:space="preserve">     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337" w:author="Sebastian Ma Lik Keung" w:date="2018-05-22T16:54:00Z">
                    <w:rPr>
                      <w:lang w:val="en-SG"/>
                    </w:rPr>
                  </w:rPrChange>
                </w:rPr>
                <w:t>network_id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338" w:author="Sebastian Ma Lik Keung" w:date="2018-05-22T16:54:00Z">
                    <w:rPr>
                      <w:lang w:val="en-SG"/>
                    </w:rPr>
                  </w:rPrChange>
                </w:rPr>
                <w:t>: "*" // Match any network id</w:t>
              </w:r>
            </w:ins>
          </w:p>
          <w:p w14:paraId="182A97C7" w14:textId="77777777" w:rsidR="007D1980" w:rsidRPr="000D4A41" w:rsidRDefault="007D1980">
            <w:pPr>
              <w:rPr>
                <w:ins w:id="1339" w:author="Sebastian Ma Lik Keung" w:date="2018-05-22T16:07:00Z"/>
                <w:rFonts w:ascii="Arial Nova Cond Light" w:hAnsi="Arial Nova Cond Light"/>
                <w:lang w:val="en-SG"/>
                <w:rPrChange w:id="1340" w:author="Sebastian Ma Lik Keung" w:date="2018-05-22T16:54:00Z">
                  <w:rPr>
                    <w:ins w:id="1341" w:author="Sebastian Ma Lik Keung" w:date="2018-05-22T16:07:00Z"/>
                    <w:lang w:val="en-SG"/>
                  </w:rPr>
                </w:rPrChange>
              </w:rPr>
            </w:pPr>
            <w:ins w:id="1342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43" w:author="Sebastian Ma Lik Keung" w:date="2018-05-22T16:54:00Z">
                    <w:rPr>
                      <w:lang w:val="en-SG"/>
                    </w:rPr>
                  </w:rPrChange>
                </w:rPr>
                <w:t xml:space="preserve">    },</w:t>
              </w:r>
            </w:ins>
          </w:p>
          <w:p w14:paraId="350D7932" w14:textId="77777777" w:rsidR="007D1980" w:rsidRPr="000D4A41" w:rsidRDefault="007D1980">
            <w:pPr>
              <w:rPr>
                <w:ins w:id="1344" w:author="Sebastian Ma Lik Keung" w:date="2018-05-22T16:07:00Z"/>
                <w:rFonts w:ascii="Arial Nova Cond Light" w:hAnsi="Arial Nova Cond Light"/>
                <w:lang w:val="en-SG"/>
                <w:rPrChange w:id="1345" w:author="Sebastian Ma Lik Keung" w:date="2018-05-22T16:54:00Z">
                  <w:rPr>
                    <w:ins w:id="1346" w:author="Sebastian Ma Lik Keung" w:date="2018-05-22T16:07:00Z"/>
                    <w:lang w:val="en-SG"/>
                  </w:rPr>
                </w:rPrChange>
              </w:rPr>
            </w:pPr>
            <w:ins w:id="1347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48" w:author="Sebastian Ma Lik Keung" w:date="2018-05-22T16:54:00Z">
                    <w:rPr>
                      <w:lang w:val="en-SG"/>
                    </w:rPr>
                  </w:rPrChange>
                </w:rPr>
                <w:t xml:space="preserve">    b: {</w:t>
              </w:r>
            </w:ins>
          </w:p>
          <w:p w14:paraId="60EF4D14" w14:textId="77777777" w:rsidR="007D1980" w:rsidRPr="000D4A41" w:rsidRDefault="007D1980">
            <w:pPr>
              <w:rPr>
                <w:ins w:id="1349" w:author="Sebastian Ma Lik Keung" w:date="2018-05-22T16:07:00Z"/>
                <w:rFonts w:ascii="Arial Nova Cond Light" w:hAnsi="Arial Nova Cond Light"/>
                <w:lang w:val="en-SG"/>
                <w:rPrChange w:id="1350" w:author="Sebastian Ma Lik Keung" w:date="2018-05-22T16:54:00Z">
                  <w:rPr>
                    <w:ins w:id="1351" w:author="Sebastian Ma Lik Keung" w:date="2018-05-22T16:07:00Z"/>
                    <w:lang w:val="en-SG"/>
                  </w:rPr>
                </w:rPrChange>
              </w:rPr>
            </w:pPr>
            <w:ins w:id="1352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53" w:author="Sebastian Ma Lik Keung" w:date="2018-05-22T16:54:00Z">
                    <w:rPr>
                      <w:lang w:val="en-SG"/>
                    </w:rPr>
                  </w:rPrChange>
                </w:rPr>
                <w:t xml:space="preserve">      host: "quorumnx04.southeastasia.cloudapp.azure.com",</w:t>
              </w:r>
            </w:ins>
          </w:p>
          <w:p w14:paraId="576CD0E8" w14:textId="5414438C" w:rsidR="007D1980" w:rsidRPr="000D4A41" w:rsidRDefault="007D1980">
            <w:pPr>
              <w:rPr>
                <w:ins w:id="1354" w:author="Sebastian Ma Lik Keung" w:date="2018-05-22T16:07:00Z"/>
                <w:rFonts w:ascii="Arial Nova Cond Light" w:hAnsi="Arial Nova Cond Light"/>
                <w:lang w:val="en-SG"/>
                <w:rPrChange w:id="1355" w:author="Sebastian Ma Lik Keung" w:date="2018-05-22T16:54:00Z">
                  <w:rPr>
                    <w:ins w:id="1356" w:author="Sebastian Ma Lik Keung" w:date="2018-05-22T16:07:00Z"/>
                    <w:lang w:val="en-SG"/>
                  </w:rPr>
                </w:rPrChange>
              </w:rPr>
            </w:pPr>
            <w:ins w:id="1357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58" w:author="Sebastian Ma Lik Keung" w:date="2018-05-22T16:54:00Z">
                    <w:rPr>
                      <w:lang w:val="en-SG"/>
                    </w:rPr>
                  </w:rPrChange>
                </w:rPr>
                <w:t xml:space="preserve">      port: 20010,  </w:t>
              </w:r>
            </w:ins>
          </w:p>
          <w:p w14:paraId="0497298E" w14:textId="77777777" w:rsidR="007D1980" w:rsidRPr="000D4A41" w:rsidRDefault="007D1980">
            <w:pPr>
              <w:rPr>
                <w:ins w:id="1359" w:author="Sebastian Ma Lik Keung" w:date="2018-05-22T16:07:00Z"/>
                <w:rFonts w:ascii="Arial Nova Cond Light" w:hAnsi="Arial Nova Cond Light"/>
                <w:lang w:val="en-SG"/>
                <w:rPrChange w:id="1360" w:author="Sebastian Ma Lik Keung" w:date="2018-05-22T16:54:00Z">
                  <w:rPr>
                    <w:ins w:id="1361" w:author="Sebastian Ma Lik Keung" w:date="2018-05-22T16:07:00Z"/>
                    <w:lang w:val="en-SG"/>
                  </w:rPr>
                </w:rPrChange>
              </w:rPr>
            </w:pPr>
            <w:ins w:id="1362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63" w:author="Sebastian Ma Lik Keung" w:date="2018-05-22T16:54:00Z">
                    <w:rPr>
                      <w:lang w:val="en-SG"/>
                    </w:rPr>
                  </w:rPrChange>
                </w:rPr>
                <w:t xml:space="preserve">     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364" w:author="Sebastian Ma Lik Keung" w:date="2018-05-22T16:54:00Z">
                    <w:rPr>
                      <w:lang w:val="en-SG"/>
                    </w:rPr>
                  </w:rPrChange>
                </w:rPr>
                <w:t>network_id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365" w:author="Sebastian Ma Lik Keung" w:date="2018-05-22T16:54:00Z">
                    <w:rPr>
                      <w:lang w:val="en-SG"/>
                    </w:rPr>
                  </w:rPrChange>
                </w:rPr>
                <w:t>: "*" // Match any network id</w:t>
              </w:r>
            </w:ins>
          </w:p>
          <w:p w14:paraId="3621D4D3" w14:textId="77777777" w:rsidR="007D1980" w:rsidRPr="000D4A41" w:rsidRDefault="007D1980">
            <w:pPr>
              <w:rPr>
                <w:ins w:id="1366" w:author="Sebastian Ma Lik Keung" w:date="2018-05-22T16:07:00Z"/>
                <w:rFonts w:ascii="Arial Nova Cond Light" w:hAnsi="Arial Nova Cond Light"/>
                <w:lang w:val="en-SG"/>
                <w:rPrChange w:id="1367" w:author="Sebastian Ma Lik Keung" w:date="2018-05-22T16:54:00Z">
                  <w:rPr>
                    <w:ins w:id="1368" w:author="Sebastian Ma Lik Keung" w:date="2018-05-22T16:07:00Z"/>
                    <w:lang w:val="en-SG"/>
                  </w:rPr>
                </w:rPrChange>
              </w:rPr>
            </w:pPr>
            <w:ins w:id="1369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70" w:author="Sebastian Ma Lik Keung" w:date="2018-05-22T16:54:00Z">
                    <w:rPr>
                      <w:lang w:val="en-SG"/>
                    </w:rPr>
                  </w:rPrChange>
                </w:rPr>
                <w:t xml:space="preserve">    }</w:t>
              </w:r>
            </w:ins>
          </w:p>
          <w:p w14:paraId="4AEE6AE2" w14:textId="77777777" w:rsidR="007D1980" w:rsidRPr="000D4A41" w:rsidRDefault="007D1980">
            <w:pPr>
              <w:rPr>
                <w:ins w:id="1371" w:author="Sebastian Ma Lik Keung" w:date="2018-05-22T16:07:00Z"/>
                <w:rFonts w:ascii="Arial Nova Cond Light" w:hAnsi="Arial Nova Cond Light"/>
                <w:lang w:val="en-SG"/>
                <w:rPrChange w:id="1372" w:author="Sebastian Ma Lik Keung" w:date="2018-05-22T16:54:00Z">
                  <w:rPr>
                    <w:ins w:id="1373" w:author="Sebastian Ma Lik Keung" w:date="2018-05-22T16:07:00Z"/>
                    <w:lang w:val="en-SG"/>
                  </w:rPr>
                </w:rPrChange>
              </w:rPr>
            </w:pPr>
            <w:ins w:id="1374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75" w:author="Sebastian Ma Lik Keung" w:date="2018-05-22T16:54:00Z">
                    <w:rPr>
                      <w:lang w:val="en-SG"/>
                    </w:rPr>
                  </w:rPrChange>
                </w:rPr>
                <w:t xml:space="preserve">  }</w:t>
              </w:r>
            </w:ins>
          </w:p>
          <w:p w14:paraId="23C821C1" w14:textId="37873DD6" w:rsidR="007D1980" w:rsidRPr="000D4A41" w:rsidRDefault="007D1980">
            <w:pPr>
              <w:rPr>
                <w:ins w:id="1376" w:author="Sebastian Ma Lik Keung" w:date="2018-05-22T16:06:00Z"/>
                <w:rFonts w:ascii="Arial Nova Cond Light" w:hAnsi="Arial Nova Cond Light"/>
                <w:lang w:val="en-SG"/>
                <w:rPrChange w:id="1377" w:author="Sebastian Ma Lik Keung" w:date="2018-05-22T16:54:00Z">
                  <w:rPr>
                    <w:ins w:id="1378" w:author="Sebastian Ma Lik Keung" w:date="2018-05-22T16:06:00Z"/>
                    <w:lang w:val="en-SG"/>
                  </w:rPr>
                </w:rPrChange>
              </w:rPr>
            </w:pPr>
            <w:ins w:id="1379" w:author="Sebastian Ma Lik Keung" w:date="2018-05-22T16:07:00Z">
              <w:r w:rsidRPr="000D4A41">
                <w:rPr>
                  <w:rFonts w:ascii="Arial Nova Cond Light" w:hAnsi="Arial Nova Cond Light"/>
                  <w:lang w:val="en-SG"/>
                  <w:rPrChange w:id="1380" w:author="Sebastian Ma Lik Keung" w:date="2018-05-22T16:54:00Z">
                    <w:rPr>
                      <w:lang w:val="en-SG"/>
                    </w:rPr>
                  </w:rPrChange>
                </w:rPr>
                <w:t>};</w:t>
              </w:r>
            </w:ins>
          </w:p>
        </w:tc>
      </w:tr>
    </w:tbl>
    <w:p w14:paraId="7F86D884" w14:textId="77777777" w:rsidR="007D1980" w:rsidRDefault="007D1980">
      <w:pPr>
        <w:spacing w:after="0" w:line="240" w:lineRule="auto"/>
        <w:rPr>
          <w:ins w:id="1381" w:author="Sebastian Ma Lik Keung" w:date="2018-05-22T16:06:00Z"/>
          <w:lang w:val="en-SG"/>
        </w:rPr>
      </w:pPr>
    </w:p>
    <w:p w14:paraId="4EC38ADE" w14:textId="77777777" w:rsidR="007D1980" w:rsidRDefault="007D1980">
      <w:pPr>
        <w:spacing w:after="0" w:line="240" w:lineRule="auto"/>
        <w:rPr>
          <w:ins w:id="1382" w:author="Sebastian Ma Lik Keung" w:date="2018-05-17T13:58:00Z"/>
          <w:lang w:val="en-SG"/>
        </w:rPr>
      </w:pPr>
    </w:p>
    <w:p w14:paraId="7E63A198" w14:textId="174EFEDA" w:rsidR="00A555D4" w:rsidRDefault="00177F13">
      <w:pPr>
        <w:spacing w:after="0" w:line="240" w:lineRule="auto"/>
        <w:rPr>
          <w:ins w:id="1383" w:author="Sebastian Ma Lik Keung" w:date="2018-05-22T15:13:00Z"/>
          <w:lang w:val="en-SG"/>
        </w:rPr>
      </w:pPr>
      <w:ins w:id="1384" w:author="Sebastian Ma" w:date="2018-05-20T12:20:00Z">
        <w:del w:id="1385" w:author="Sebastian Ma Lik Keung" w:date="2018-05-22T16:08:00Z">
          <w:r w:rsidDel="007D1980">
            <w:rPr>
              <w:lang w:val="en-SG"/>
            </w:rPr>
            <w:delText>Look at what deploy.sh is doing:</w:delText>
          </w:r>
        </w:del>
      </w:ins>
      <w:ins w:id="1386" w:author="Sebastian Ma Lik Keung" w:date="2018-05-21T16:15:00Z">
        <w:r w:rsidR="00A555D4">
          <w:rPr>
            <w:lang w:val="en-SG"/>
          </w:rPr>
          <w:t xml:space="preserve">If deploy.sh hangs at “waiting to be mined”,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7B570B" w:rsidRPr="003B46A0" w14:paraId="687B97DF" w14:textId="77777777" w:rsidTr="007B570B">
        <w:trPr>
          <w:ins w:id="1387" w:author="Sebastian Ma Lik Keung" w:date="2018-05-22T15:13:00Z"/>
        </w:trPr>
        <w:tc>
          <w:tcPr>
            <w:tcW w:w="9166" w:type="dxa"/>
          </w:tcPr>
          <w:p w14:paraId="4A95F711" w14:textId="77777777" w:rsidR="007B570B" w:rsidRPr="000D4A41" w:rsidRDefault="007B570B">
            <w:pPr>
              <w:rPr>
                <w:ins w:id="1388" w:author="Sebastian Ma Lik Keung" w:date="2018-05-22T15:13:00Z"/>
                <w:rFonts w:ascii="Arial Nova Cond Light" w:hAnsi="Arial Nova Cond Light"/>
                <w:lang w:val="en-SG"/>
                <w:rPrChange w:id="1389" w:author="Sebastian Ma Lik Keung" w:date="2018-05-22T16:54:00Z">
                  <w:rPr>
                    <w:ins w:id="1390" w:author="Sebastian Ma Lik Keung" w:date="2018-05-22T15:13:00Z"/>
                    <w:lang w:val="en-SG"/>
                  </w:rPr>
                </w:rPrChange>
              </w:rPr>
            </w:pPr>
            <w:ins w:id="1391" w:author="Sebastian Ma Lik Keung" w:date="2018-05-22T15:13:00Z">
              <w:r w:rsidRPr="000D4A41">
                <w:rPr>
                  <w:rFonts w:ascii="Arial Nova Cond Light" w:hAnsi="Arial Nova Cond Light"/>
                  <w:lang w:val="en-SG"/>
                  <w:rPrChange w:id="1392" w:author="Sebastian Ma Lik Keung" w:date="2018-05-22T16:54:00Z">
                    <w:rPr>
                      <w:lang w:val="en-SG"/>
                    </w:rPr>
                  </w:rPrChange>
                </w:rPr>
                <w:t>sebtno@quorumnx05:~/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393" w:author="Sebastian Ma Lik Keung" w:date="2018-05-22T16:54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394" w:author="Sebastian Ma Lik Keung" w:date="2018-05-22T16:54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395" w:author="Sebastian Ma Lik Keung" w:date="2018-05-22T16:54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396" w:author="Sebastian Ma Lik Keung" w:date="2018-05-22T16:54:00Z">
                    <w:rPr>
                      <w:lang w:val="en-SG"/>
                    </w:rPr>
                  </w:rPrChange>
                </w:rPr>
                <w:t>-quorum/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397" w:author="Sebastian Ma Lik Keung" w:date="2018-05-22T16:54:00Z">
                    <w:rPr>
                      <w:lang w:val="en-SG"/>
                    </w:rPr>
                  </w:rPrChange>
                </w:rPr>
                <w:t>solc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398" w:author="Sebastian Ma Lik Keung" w:date="2018-05-22T16:54:00Z">
                    <w:rPr>
                      <w:lang w:val="en-SG"/>
                    </w:rPr>
                  </w:rPrChange>
                </w:rPr>
                <w:t xml:space="preserve">-local$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399" w:author="Sebastian Ma Lik Keung" w:date="2018-05-22T16:54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400" w:author="Sebastian Ma Lik Keung" w:date="2018-05-22T16:54:00Z">
                    <w:rPr>
                      <w:lang w:val="en-SG"/>
                    </w:rPr>
                  </w:rPrChange>
                </w:rPr>
                <w:t xml:space="preserve"> ./deploy_multi.sh</w:t>
              </w:r>
            </w:ins>
          </w:p>
          <w:p w14:paraId="340CC202" w14:textId="4A957499" w:rsidR="007B570B" w:rsidRPr="000D4A41" w:rsidRDefault="007B570B">
            <w:pPr>
              <w:rPr>
                <w:ins w:id="1401" w:author="Sebastian Ma Lik Keung" w:date="2018-05-22T15:13:00Z"/>
                <w:rFonts w:ascii="Arial Nova Cond Light" w:hAnsi="Arial Nova Cond Light"/>
                <w:lang w:val="en-SG"/>
                <w:rPrChange w:id="1402" w:author="Sebastian Ma Lik Keung" w:date="2018-05-22T16:54:00Z">
                  <w:rPr>
                    <w:ins w:id="1403" w:author="Sebastian Ma Lik Keung" w:date="2018-05-22T15:13:00Z"/>
                    <w:lang w:val="en-SG"/>
                  </w:rPr>
                </w:rPrChange>
              </w:rPr>
            </w:pPr>
            <w:ins w:id="1404" w:author="Sebastian Ma Lik Keung" w:date="2018-05-22T15:13:00Z">
              <w:r w:rsidRPr="000D4A41">
                <w:rPr>
                  <w:rFonts w:ascii="Arial Nova Cond Light" w:hAnsi="Arial Nova Cond Light"/>
                  <w:lang w:val="en-SG"/>
                  <w:rPrChange w:id="1405" w:author="Sebastian Ma Lik Keung" w:date="2018-05-22T16:54:00Z">
                    <w:rPr>
                      <w:lang w:val="en-SG"/>
                    </w:rPr>
                  </w:rPrChange>
                </w:rPr>
                <w:t xml:space="preserve">[*] deploying contract...Contract transaction send: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406" w:author="Sebastian Ma Lik Keung" w:date="2018-05-22T16:54:00Z">
                    <w:rPr>
                      <w:lang w:val="en-SG"/>
                    </w:rPr>
                  </w:rPrChange>
                </w:rPr>
                <w:t>TransactionHash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407" w:author="Sebastian Ma Lik Keung" w:date="2018-05-22T16:54:00Z">
                    <w:rPr>
                      <w:lang w:val="en-SG"/>
                    </w:rPr>
                  </w:rPrChange>
                </w:rPr>
                <w:t>: 0x14a147274ec0c43bda7a19d5ac9496e301c1c4caca11d540833c4dd6b4a064d9 waiting to be mined...</w:t>
              </w:r>
            </w:ins>
          </w:p>
        </w:tc>
      </w:tr>
    </w:tbl>
    <w:p w14:paraId="55295F99" w14:textId="77777777" w:rsidR="007B570B" w:rsidRDefault="007B570B">
      <w:pPr>
        <w:spacing w:after="0" w:line="240" w:lineRule="auto"/>
        <w:rPr>
          <w:ins w:id="1408" w:author="Sebastian Ma Lik Keung" w:date="2018-05-22T15:10:00Z"/>
          <w:lang w:val="en-SG"/>
        </w:rPr>
        <w:pPrChange w:id="1409" w:author="Sebastian Ma Lik Keung" w:date="2018-05-24T13:47:00Z">
          <w:pPr/>
        </w:pPrChange>
      </w:pPr>
    </w:p>
    <w:p w14:paraId="6B1F7429" w14:textId="0E7E6309" w:rsidR="003F39BE" w:rsidRDefault="003F39BE">
      <w:pPr>
        <w:spacing w:after="0" w:line="240" w:lineRule="auto"/>
        <w:rPr>
          <w:ins w:id="1410" w:author="Sebastian Ma Lik Keung" w:date="2018-05-22T15:38:00Z"/>
          <w:lang w:val="en-SG"/>
        </w:rPr>
      </w:pPr>
      <w:ins w:id="1411" w:author="Sebastian Ma Lik Keung" w:date="2018-05-22T15:38:00Z">
        <w:r>
          <w:rPr>
            <w:lang w:val="en-SG"/>
          </w:rPr>
          <w:t xml:space="preserve">Kill </w:t>
        </w:r>
      </w:ins>
      <w:proofErr w:type="spellStart"/>
      <w:ins w:id="1412" w:author="Sebastian Ma Lik Keung" w:date="2018-05-22T15:39:00Z">
        <w:r>
          <w:rPr>
            <w:lang w:val="en-SG"/>
          </w:rPr>
          <w:t>geth</w:t>
        </w:r>
        <w:proofErr w:type="spellEnd"/>
        <w:r>
          <w:rPr>
            <w:lang w:val="en-SG"/>
          </w:rPr>
          <w:t xml:space="preserve"> and quorum processes</w:t>
        </w:r>
      </w:ins>
      <w:ins w:id="1413" w:author="Sebastian Ma Lik Keung" w:date="2018-05-22T15:10:00Z">
        <w:r w:rsidR="00A67B84">
          <w:rPr>
            <w:lang w:val="en-SG"/>
          </w:rPr>
          <w:t xml:space="preserve"> </w:t>
        </w:r>
      </w:ins>
      <w:ins w:id="1414" w:author="Sebastian Ma Lik Keung" w:date="2018-05-22T15:39:00Z">
        <w:r>
          <w:rPr>
            <w:lang w:val="en-SG"/>
          </w:rPr>
          <w:t xml:space="preserve">in </w:t>
        </w:r>
      </w:ins>
      <w:ins w:id="1415" w:author="Sebastian Ma Lik Keung" w:date="2018-05-22T15:11:00Z">
        <w:r w:rsidR="00A67B84">
          <w:rPr>
            <w:lang w:val="en-SG"/>
          </w:rPr>
          <w:t xml:space="preserve">nx05. </w:t>
        </w:r>
      </w:ins>
      <w:ins w:id="1416" w:author="Sebastian Ma Lik Keung" w:date="2018-05-22T15:39:00Z">
        <w:r w:rsidR="00386084">
          <w:rPr>
            <w:lang w:val="en-SG"/>
          </w:rPr>
          <w:t>(</w:t>
        </w:r>
      </w:ins>
      <w:proofErr w:type="spellStart"/>
      <w:ins w:id="1417" w:author="Sebastian Ma Lik Keung" w:date="2018-05-22T15:40:00Z">
        <w:r w:rsidR="00386084">
          <w:rPr>
            <w:lang w:val="en-SG"/>
          </w:rPr>
          <w:t>geth</w:t>
        </w:r>
        <w:proofErr w:type="spellEnd"/>
        <w:r w:rsidR="00386084">
          <w:rPr>
            <w:lang w:val="en-SG"/>
          </w:rPr>
          <w:t xml:space="preserve"> and quorum processes refers to the Coordinator and Non-coordinator no</w:t>
        </w:r>
      </w:ins>
      <w:ins w:id="1418" w:author="Sebastian Ma Lik Keung" w:date="2018-05-22T15:41:00Z">
        <w:r w:rsidR="00386084">
          <w:rPr>
            <w:lang w:val="en-SG"/>
          </w:rPr>
          <w:t>des as described in prior sections</w:t>
        </w:r>
      </w:ins>
      <w:ins w:id="1419" w:author="Sebastian Ma Lik Keung" w:date="2018-05-22T16:12:00Z">
        <w:r w:rsidR="0003465B">
          <w:rPr>
            <w:lang w:val="en-SG"/>
          </w:rPr>
          <w:t xml:space="preserve"> above</w:t>
        </w:r>
      </w:ins>
      <w:ins w:id="1420" w:author="Sebastian Ma Lik Keung" w:date="2018-05-22T15:39:00Z">
        <w:r w:rsidR="00386084">
          <w:rPr>
            <w:lang w:val="en-SG"/>
          </w:rPr>
          <w:t>)</w:t>
        </w:r>
      </w:ins>
    </w:p>
    <w:p w14:paraId="0539736B" w14:textId="64ECB4DD" w:rsidR="00A67B84" w:rsidRDefault="00A67B84">
      <w:pPr>
        <w:spacing w:after="0" w:line="240" w:lineRule="auto"/>
        <w:rPr>
          <w:ins w:id="1421" w:author="Sebastian Ma Lik Keung" w:date="2018-05-22T15:11:00Z"/>
          <w:lang w:val="en-SG"/>
        </w:rPr>
        <w:pPrChange w:id="1422" w:author="Sebastian Ma Lik Keung" w:date="2018-05-24T13:47:00Z">
          <w:pPr/>
        </w:pPrChange>
      </w:pPr>
      <w:ins w:id="1423" w:author="Sebastian Ma Lik Keung" w:date="2018-05-22T15:11:00Z">
        <w:r>
          <w:rPr>
            <w:lang w:val="en-SG"/>
          </w:rPr>
          <w:t xml:space="preserve">Only </w:t>
        </w:r>
      </w:ins>
      <w:ins w:id="1424" w:author="Sebastian Ma Lik Keung" w:date="2018-05-22T15:10:00Z">
        <w:r>
          <w:rPr>
            <w:lang w:val="en-SG"/>
          </w:rPr>
          <w:t>nx01, nx02, nx03, nx04</w:t>
        </w:r>
      </w:ins>
      <w:ins w:id="1425" w:author="Sebastian Ma Lik Keung" w:date="2018-05-22T15:11:00Z">
        <w:r>
          <w:rPr>
            <w:lang w:val="en-SG"/>
          </w:rPr>
          <w:t xml:space="preserve"> should be running</w:t>
        </w:r>
      </w:ins>
      <w:ins w:id="1426" w:author="Sebastian Ma Lik Keung" w:date="2018-05-22T15:39:00Z">
        <w:r w:rsidR="00386084">
          <w:rPr>
            <w:lang w:val="en-SG"/>
          </w:rPr>
          <w:t xml:space="preserve"> </w:t>
        </w:r>
        <w:proofErr w:type="spellStart"/>
        <w:r w:rsidR="00386084">
          <w:rPr>
            <w:lang w:val="en-SG"/>
          </w:rPr>
          <w:t>geth</w:t>
        </w:r>
        <w:proofErr w:type="spellEnd"/>
        <w:r w:rsidR="00386084">
          <w:rPr>
            <w:lang w:val="en-SG"/>
          </w:rPr>
          <w:t xml:space="preserve"> and quorum processes</w:t>
        </w:r>
      </w:ins>
      <w:ins w:id="1427" w:author="Sebastian Ma Lik Keung" w:date="2018-05-22T15:11:00Z">
        <w:r>
          <w:rPr>
            <w:lang w:val="en-SG"/>
          </w:rPr>
          <w:t xml:space="preserve"> during deploy.sh</w:t>
        </w:r>
      </w:ins>
      <w:ins w:id="1428" w:author="Sebastian Ma Lik Keung" w:date="2018-05-22T15:15:00Z">
        <w:r w:rsidR="00D376A6">
          <w:rPr>
            <w:lang w:val="en-SG"/>
          </w:rPr>
          <w:t xml:space="preserve"> (1 minter, 3 verifier, may this for Raft protocol)</w:t>
        </w:r>
      </w:ins>
    </w:p>
    <w:p w14:paraId="7DF7F3F2" w14:textId="020E84A5" w:rsidR="00C94643" w:rsidRDefault="00C94643">
      <w:pPr>
        <w:spacing w:after="0" w:line="240" w:lineRule="auto"/>
        <w:rPr>
          <w:ins w:id="1429" w:author="Sebastian Ma Lik Keung" w:date="2018-05-22T16:13:00Z"/>
          <w:lang w:val="en-SG"/>
        </w:rPr>
      </w:pPr>
    </w:p>
    <w:p w14:paraId="54C04E6F" w14:textId="4F8C7495" w:rsidR="001467A3" w:rsidRPr="007B1255" w:rsidRDefault="001467A3">
      <w:pPr>
        <w:pStyle w:val="Heading2"/>
        <w:spacing w:line="240" w:lineRule="auto"/>
        <w:rPr>
          <w:ins w:id="1430" w:author="Sebastian Ma Lik Keung" w:date="2018-05-22T16:13:00Z"/>
          <w:lang w:val="en-SG"/>
        </w:rPr>
        <w:pPrChange w:id="1431" w:author="Sebastian Ma Lik Keung" w:date="2018-05-24T13:47:00Z">
          <w:pPr>
            <w:spacing w:after="0" w:line="240" w:lineRule="auto"/>
          </w:pPr>
        </w:pPrChange>
      </w:pPr>
      <w:ins w:id="1432" w:author="Sebastian Ma Lik Keung" w:date="2018-05-22T16:13:00Z">
        <w:r w:rsidRPr="007B1255">
          <w:rPr>
            <w:lang w:val="en-SG"/>
          </w:rPr>
          <w:t>deploy.sh</w:t>
        </w:r>
        <w:r>
          <w:rPr>
            <w:lang w:val="en-SG"/>
          </w:rPr>
          <w:t xml:space="preserve"> – Execution</w:t>
        </w:r>
      </w:ins>
    </w:p>
    <w:p w14:paraId="02035429" w14:textId="44B97244" w:rsidR="001467A3" w:rsidRDefault="001467A3">
      <w:pPr>
        <w:spacing w:after="0" w:line="240" w:lineRule="auto"/>
        <w:rPr>
          <w:ins w:id="1433" w:author="Sebastian Ma Lik Keung" w:date="2018-05-22T16:18:00Z"/>
          <w:lang w:val="en-SG"/>
        </w:rPr>
      </w:pPr>
      <w:ins w:id="1434" w:author="Sebastian Ma Lik Keung" w:date="2018-05-22T16:17:00Z">
        <w:r>
          <w:rPr>
            <w:lang w:val="en-SG"/>
          </w:rPr>
          <w:t xml:space="preserve">Finally, deploy.sh should execute successfully </w:t>
        </w:r>
      </w:ins>
      <w:ins w:id="1435" w:author="Sebastian Ma Lik Keung" w:date="2018-05-22T16:18:00Z">
        <w:r>
          <w:rPr>
            <w:lang w:val="en-SG"/>
          </w:rPr>
          <w:t>like this: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1467A3" w:rsidRPr="003B46A0" w14:paraId="263ED40C" w14:textId="77777777" w:rsidTr="001467A3">
        <w:trPr>
          <w:ins w:id="1436" w:author="Sebastian Ma Lik Keung" w:date="2018-05-22T16:18:00Z"/>
        </w:trPr>
        <w:tc>
          <w:tcPr>
            <w:tcW w:w="9166" w:type="dxa"/>
          </w:tcPr>
          <w:p w14:paraId="4FBC52D3" w14:textId="77777777" w:rsidR="001467A3" w:rsidRPr="000D4A41" w:rsidRDefault="001467A3">
            <w:pPr>
              <w:rPr>
                <w:ins w:id="1437" w:author="Sebastian Ma Lik Keung" w:date="2018-05-22T16:18:00Z"/>
                <w:rFonts w:ascii="Arial Nova Cond Light" w:hAnsi="Arial Nova Cond Light"/>
                <w:lang w:val="en-SG"/>
                <w:rPrChange w:id="1438" w:author="Sebastian Ma Lik Keung" w:date="2018-05-22T16:53:00Z">
                  <w:rPr>
                    <w:ins w:id="1439" w:author="Sebastian Ma Lik Keung" w:date="2018-05-22T16:18:00Z"/>
                    <w:lang w:val="en-SG"/>
                  </w:rPr>
                </w:rPrChange>
              </w:rPr>
            </w:pPr>
            <w:ins w:id="1440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441" w:author="Sebastian Ma Lik Keung" w:date="2018-05-22T16:53:00Z">
                    <w:rPr>
                      <w:lang w:val="en-SG"/>
                    </w:rPr>
                  </w:rPrChange>
                </w:rPr>
                <w:t>sebtno@quorumnx05:~/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442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443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444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445" w:author="Sebastian Ma Lik Keung" w:date="2018-05-22T16:53:00Z">
                    <w:rPr>
                      <w:lang w:val="en-SG"/>
                    </w:rPr>
                  </w:rPrChange>
                </w:rPr>
                <w:t>-quorum$ ./deploy.sh</w:t>
              </w:r>
            </w:ins>
          </w:p>
          <w:p w14:paraId="06C2414C" w14:textId="77777777" w:rsidR="001467A3" w:rsidRPr="000D4A41" w:rsidRDefault="001467A3">
            <w:pPr>
              <w:rPr>
                <w:ins w:id="1446" w:author="Sebastian Ma Lik Keung" w:date="2018-05-22T16:18:00Z"/>
                <w:rFonts w:ascii="Arial Nova Cond Light" w:hAnsi="Arial Nova Cond Light"/>
                <w:lang w:val="en-SG"/>
                <w:rPrChange w:id="1447" w:author="Sebastian Ma Lik Keung" w:date="2018-05-22T16:53:00Z">
                  <w:rPr>
                    <w:ins w:id="1448" w:author="Sebastian Ma Lik Keung" w:date="2018-05-22T16:18:00Z"/>
                    <w:lang w:val="en-SG"/>
                  </w:rPr>
                </w:rPrChange>
              </w:rPr>
            </w:pPr>
            <w:ins w:id="1449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450" w:author="Sebastian Ma Lik Keung" w:date="2018-05-22T16:53:00Z">
                    <w:rPr>
                      <w:lang w:val="en-SG"/>
                    </w:rPr>
                  </w:rPrChange>
                </w:rPr>
                <w:t>Compiling ./contracts/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451" w:author="Sebastian Ma Lik Keung" w:date="2018-05-22T16:53:00Z">
                    <w:rPr>
                      <w:lang w:val="en-SG"/>
                    </w:rPr>
                  </w:rPrChange>
                </w:rPr>
                <w:t>Migrations.sol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452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654FAF83" w14:textId="77777777" w:rsidR="001467A3" w:rsidRPr="000D4A41" w:rsidRDefault="001467A3">
            <w:pPr>
              <w:rPr>
                <w:ins w:id="1453" w:author="Sebastian Ma Lik Keung" w:date="2018-05-22T16:18:00Z"/>
                <w:rFonts w:ascii="Arial Nova Cond Light" w:hAnsi="Arial Nova Cond Light"/>
                <w:lang w:val="en-SG"/>
                <w:rPrChange w:id="1454" w:author="Sebastian Ma Lik Keung" w:date="2018-05-22T16:53:00Z">
                  <w:rPr>
                    <w:ins w:id="1455" w:author="Sebastian Ma Lik Keung" w:date="2018-05-22T16:18:00Z"/>
                    <w:lang w:val="en-SG"/>
                  </w:rPr>
                </w:rPrChange>
              </w:rPr>
            </w:pPr>
            <w:ins w:id="1456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457" w:author="Sebastian Ma Lik Keung" w:date="2018-05-22T16:53:00Z">
                    <w:rPr>
                      <w:lang w:val="en-SG"/>
                    </w:rPr>
                  </w:rPrChange>
                </w:rPr>
                <w:t>Compiling ./contracts/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458" w:author="Sebastian Ma Lik Keung" w:date="2018-05-22T16:53:00Z">
                    <w:rPr>
                      <w:lang w:val="en-SG"/>
                    </w:rPr>
                  </w:rPrChange>
                </w:rPr>
                <w:t>Owned.sol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459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3D0D298E" w14:textId="77777777" w:rsidR="001467A3" w:rsidRPr="000D4A41" w:rsidRDefault="001467A3">
            <w:pPr>
              <w:rPr>
                <w:ins w:id="1460" w:author="Sebastian Ma Lik Keung" w:date="2018-05-22T16:18:00Z"/>
                <w:rFonts w:ascii="Arial Nova Cond Light" w:hAnsi="Arial Nova Cond Light"/>
                <w:lang w:val="en-SG"/>
                <w:rPrChange w:id="1461" w:author="Sebastian Ma Lik Keung" w:date="2018-05-22T16:53:00Z">
                  <w:rPr>
                    <w:ins w:id="1462" w:author="Sebastian Ma Lik Keung" w:date="2018-05-22T16:18:00Z"/>
                    <w:lang w:val="en-SG"/>
                  </w:rPr>
                </w:rPrChange>
              </w:rPr>
            </w:pPr>
            <w:ins w:id="1463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464" w:author="Sebastian Ma Lik Keung" w:date="2018-05-22T16:53:00Z">
                    <w:rPr>
                      <w:lang w:val="en-SG"/>
                    </w:rPr>
                  </w:rPrChange>
                </w:rPr>
                <w:t>Compiling ./contracts/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465" w:author="Sebastian Ma Lik Keung" w:date="2018-05-22T16:53:00Z">
                    <w:rPr>
                      <w:lang w:val="en-SG"/>
                    </w:rPr>
                  </w:rPrChange>
                </w:rPr>
                <w:t>PaymentAgent.sol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466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3CFFF4D1" w14:textId="77777777" w:rsidR="001467A3" w:rsidRPr="000D4A41" w:rsidRDefault="001467A3">
            <w:pPr>
              <w:rPr>
                <w:ins w:id="1467" w:author="Sebastian Ma Lik Keung" w:date="2018-05-22T16:18:00Z"/>
                <w:rFonts w:ascii="Arial Nova Cond Light" w:hAnsi="Arial Nova Cond Light"/>
                <w:lang w:val="en-SG"/>
                <w:rPrChange w:id="1468" w:author="Sebastian Ma Lik Keung" w:date="2018-05-22T16:53:00Z">
                  <w:rPr>
                    <w:ins w:id="1469" w:author="Sebastian Ma Lik Keung" w:date="2018-05-22T16:18:00Z"/>
                    <w:lang w:val="en-SG"/>
                  </w:rPr>
                </w:rPrChange>
              </w:rPr>
            </w:pPr>
            <w:ins w:id="1470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471" w:author="Sebastian Ma Lik Keung" w:date="2018-05-22T16:53:00Z">
                    <w:rPr>
                      <w:lang w:val="en-SG"/>
                    </w:rPr>
                  </w:rPrChange>
                </w:rPr>
                <w:t>Compiling ./contracts/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472" w:author="Sebastian Ma Lik Keung" w:date="2018-05-22T16:53:00Z">
                    <w:rPr>
                      <w:lang w:val="en-SG"/>
                    </w:rPr>
                  </w:rPrChange>
                </w:rPr>
                <w:t>SGDz.sol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473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425FD3A9" w14:textId="77777777" w:rsidR="001467A3" w:rsidRPr="000D4A41" w:rsidRDefault="001467A3">
            <w:pPr>
              <w:rPr>
                <w:ins w:id="1474" w:author="Sebastian Ma Lik Keung" w:date="2018-05-22T16:18:00Z"/>
                <w:rFonts w:ascii="Arial Nova Cond Light" w:hAnsi="Arial Nova Cond Light"/>
                <w:lang w:val="en-SG"/>
                <w:rPrChange w:id="1475" w:author="Sebastian Ma Lik Keung" w:date="2018-05-22T16:53:00Z">
                  <w:rPr>
                    <w:ins w:id="1476" w:author="Sebastian Ma Lik Keung" w:date="2018-05-22T16:18:00Z"/>
                    <w:lang w:val="en-SG"/>
                  </w:rPr>
                </w:rPrChange>
              </w:rPr>
            </w:pPr>
            <w:ins w:id="1477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478" w:author="Sebastian Ma Lik Keung" w:date="2018-05-22T16:53:00Z">
                    <w:rPr>
                      <w:lang w:val="en-SG"/>
                    </w:rPr>
                  </w:rPrChange>
                </w:rPr>
                <w:t>Compiling ./contracts/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479" w:author="Sebastian Ma Lik Keung" w:date="2018-05-22T16:53:00Z">
                    <w:rPr>
                      <w:lang w:val="en-SG"/>
                    </w:rPr>
                  </w:rPrChange>
                </w:rPr>
                <w:t>Stash.sol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480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7147DD26" w14:textId="77777777" w:rsidR="001467A3" w:rsidRPr="000D4A41" w:rsidRDefault="001467A3">
            <w:pPr>
              <w:rPr>
                <w:ins w:id="1481" w:author="Sebastian Ma Lik Keung" w:date="2018-05-22T16:18:00Z"/>
                <w:rFonts w:ascii="Arial Nova Cond Light" w:hAnsi="Arial Nova Cond Light"/>
                <w:lang w:val="en-SG"/>
                <w:rPrChange w:id="1482" w:author="Sebastian Ma Lik Keung" w:date="2018-05-22T16:53:00Z">
                  <w:rPr>
                    <w:ins w:id="1483" w:author="Sebastian Ma Lik Keung" w:date="2018-05-22T16:18:00Z"/>
                    <w:lang w:val="en-SG"/>
                  </w:rPr>
                </w:rPrChange>
              </w:rPr>
            </w:pPr>
            <w:ins w:id="1484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485" w:author="Sebastian Ma Lik Keung" w:date="2018-05-22T16:53:00Z">
                    <w:rPr>
                      <w:lang w:val="en-SG"/>
                    </w:rPr>
                  </w:rPrChange>
                </w:rPr>
                <w:t>Compiling ./contracts/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486" w:author="Sebastian Ma Lik Keung" w:date="2018-05-22T16:53:00Z">
                    <w:rPr>
                      <w:lang w:val="en-SG"/>
                    </w:rPr>
                  </w:rPrChange>
                </w:rPr>
                <w:t>ZSLPrecompile.sol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487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6CFBE414" w14:textId="77777777" w:rsidR="001467A3" w:rsidRPr="000D4A41" w:rsidRDefault="001467A3">
            <w:pPr>
              <w:rPr>
                <w:ins w:id="1488" w:author="Sebastian Ma Lik Keung" w:date="2018-05-22T16:18:00Z"/>
                <w:rFonts w:ascii="Arial Nova Cond Light" w:hAnsi="Arial Nova Cond Light"/>
                <w:lang w:val="en-SG"/>
                <w:rPrChange w:id="1489" w:author="Sebastian Ma Lik Keung" w:date="2018-05-22T16:53:00Z">
                  <w:rPr>
                    <w:ins w:id="1490" w:author="Sebastian Ma Lik Keung" w:date="2018-05-22T16:18:00Z"/>
                    <w:lang w:val="en-SG"/>
                  </w:rPr>
                </w:rPrChange>
              </w:rPr>
            </w:pPr>
          </w:p>
          <w:p w14:paraId="1669B50D" w14:textId="77777777" w:rsidR="001467A3" w:rsidRPr="000D4A41" w:rsidRDefault="001467A3">
            <w:pPr>
              <w:rPr>
                <w:ins w:id="1491" w:author="Sebastian Ma Lik Keung" w:date="2018-05-22T16:18:00Z"/>
                <w:rFonts w:ascii="Arial Nova Cond Light" w:hAnsi="Arial Nova Cond Light"/>
                <w:lang w:val="en-SG"/>
                <w:rPrChange w:id="1492" w:author="Sebastian Ma Lik Keung" w:date="2018-05-22T16:53:00Z">
                  <w:rPr>
                    <w:ins w:id="1493" w:author="Sebastian Ma Lik Keung" w:date="2018-05-22T16:18:00Z"/>
                    <w:lang w:val="en-SG"/>
                  </w:rPr>
                </w:rPrChange>
              </w:rPr>
            </w:pPr>
            <w:ins w:id="1494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495" w:author="Sebastian Ma Lik Keung" w:date="2018-05-22T16:53:00Z">
                    <w:rPr>
                      <w:lang w:val="en-SG"/>
                    </w:rPr>
                  </w:rPrChange>
                </w:rPr>
                <w:t>Compilation warnings encountered:</w:t>
              </w:r>
            </w:ins>
          </w:p>
          <w:p w14:paraId="705368D8" w14:textId="77777777" w:rsidR="001467A3" w:rsidRPr="000D4A41" w:rsidRDefault="001467A3">
            <w:pPr>
              <w:rPr>
                <w:ins w:id="1496" w:author="Sebastian Ma Lik Keung" w:date="2018-05-22T16:18:00Z"/>
                <w:rFonts w:ascii="Arial Nova Cond Light" w:hAnsi="Arial Nova Cond Light"/>
                <w:lang w:val="en-SG"/>
                <w:rPrChange w:id="1497" w:author="Sebastian Ma Lik Keung" w:date="2018-05-22T16:53:00Z">
                  <w:rPr>
                    <w:ins w:id="1498" w:author="Sebastian Ma Lik Keung" w:date="2018-05-22T16:18:00Z"/>
                    <w:lang w:val="en-SG"/>
                  </w:rPr>
                </w:rPrChange>
              </w:rPr>
            </w:pPr>
          </w:p>
          <w:p w14:paraId="4AEA1E5B" w14:textId="77777777" w:rsidR="001467A3" w:rsidRPr="000D4A41" w:rsidRDefault="001467A3">
            <w:pPr>
              <w:rPr>
                <w:ins w:id="1499" w:author="Sebastian Ma Lik Keung" w:date="2018-05-22T16:18:00Z"/>
                <w:rFonts w:ascii="Arial Nova Cond Light" w:hAnsi="Arial Nova Cond Light"/>
                <w:lang w:val="en-SG"/>
                <w:rPrChange w:id="1500" w:author="Sebastian Ma Lik Keung" w:date="2018-05-22T16:53:00Z">
                  <w:rPr>
                    <w:ins w:id="1501" w:author="Sebastian Ma Lik Keung" w:date="2018-05-22T16:18:00Z"/>
                    <w:lang w:val="en-SG"/>
                  </w:rPr>
                </w:rPrChange>
              </w:rPr>
            </w:pPr>
            <w:ins w:id="1502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03" w:author="Sebastian Ma Lik Keung" w:date="2018-05-22T16:53:00Z">
                    <w:rPr>
                      <w:lang w:val="en-SG"/>
                    </w:rPr>
                  </w:rPrChange>
                </w:rPr>
                <w:t>/home/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04" w:author="Sebastian Ma Lik Keung" w:date="2018-05-22T16:5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05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06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07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08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09" w:author="Sebastian Ma Lik Keung" w:date="2018-05-22T16:53:00Z">
                    <w:rPr>
                      <w:lang w:val="en-SG"/>
                    </w:rPr>
                  </w:rPrChange>
                </w:rPr>
                <w:t>-quorum/contracts/Migrations.sol:11:3: Warning: Defining constructors as functions with the same name as the contract is deprecated. Use "constructor(...) { ... }" instead.</w:t>
              </w:r>
            </w:ins>
          </w:p>
          <w:p w14:paraId="129B5484" w14:textId="77777777" w:rsidR="001467A3" w:rsidRPr="000D4A41" w:rsidRDefault="001467A3">
            <w:pPr>
              <w:rPr>
                <w:ins w:id="1510" w:author="Sebastian Ma Lik Keung" w:date="2018-05-22T16:18:00Z"/>
                <w:rFonts w:ascii="Arial Nova Cond Light" w:hAnsi="Arial Nova Cond Light"/>
                <w:lang w:val="en-SG"/>
                <w:rPrChange w:id="1511" w:author="Sebastian Ma Lik Keung" w:date="2018-05-22T16:53:00Z">
                  <w:rPr>
                    <w:ins w:id="1512" w:author="Sebastian Ma Lik Keung" w:date="2018-05-22T16:18:00Z"/>
                    <w:lang w:val="en-SG"/>
                  </w:rPr>
                </w:rPrChange>
              </w:rPr>
            </w:pPr>
            <w:ins w:id="1513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14" w:author="Sebastian Ma Lik Keung" w:date="2018-05-22T16:53:00Z">
                    <w:rPr>
                      <w:lang w:val="en-SG"/>
                    </w:rPr>
                  </w:rPrChange>
                </w:rPr>
                <w:t xml:space="preserve">  function Migrations() {</w:t>
              </w:r>
            </w:ins>
          </w:p>
          <w:p w14:paraId="6C05FC0E" w14:textId="77777777" w:rsidR="001467A3" w:rsidRPr="000D4A41" w:rsidRDefault="001467A3">
            <w:pPr>
              <w:rPr>
                <w:ins w:id="1515" w:author="Sebastian Ma Lik Keung" w:date="2018-05-22T16:18:00Z"/>
                <w:rFonts w:ascii="Arial Nova Cond Light" w:hAnsi="Arial Nova Cond Light"/>
                <w:lang w:val="en-SG"/>
                <w:rPrChange w:id="1516" w:author="Sebastian Ma Lik Keung" w:date="2018-05-22T16:53:00Z">
                  <w:rPr>
                    <w:ins w:id="1517" w:author="Sebastian Ma Lik Keung" w:date="2018-05-22T16:18:00Z"/>
                    <w:lang w:val="en-SG"/>
                  </w:rPr>
                </w:rPrChange>
              </w:rPr>
            </w:pPr>
            <w:ins w:id="1518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19" w:author="Sebastian Ma Lik Keung" w:date="2018-05-22T16:53:00Z">
                    <w:rPr>
                      <w:lang w:val="en-SG"/>
                    </w:rPr>
                  </w:rPrChange>
                </w:rPr>
                <w:t xml:space="preserve">  ^ (Relevant source part starts here and spans across multiple lines).</w:t>
              </w:r>
            </w:ins>
          </w:p>
          <w:p w14:paraId="3CA39674" w14:textId="77777777" w:rsidR="001467A3" w:rsidRPr="000D4A41" w:rsidRDefault="001467A3">
            <w:pPr>
              <w:rPr>
                <w:ins w:id="1520" w:author="Sebastian Ma Lik Keung" w:date="2018-05-22T16:18:00Z"/>
                <w:rFonts w:ascii="Arial Nova Cond Light" w:hAnsi="Arial Nova Cond Light"/>
                <w:lang w:val="en-SG"/>
                <w:rPrChange w:id="1521" w:author="Sebastian Ma Lik Keung" w:date="2018-05-22T16:53:00Z">
                  <w:rPr>
                    <w:ins w:id="1522" w:author="Sebastian Ma Lik Keung" w:date="2018-05-22T16:18:00Z"/>
                    <w:lang w:val="en-SG"/>
                  </w:rPr>
                </w:rPrChange>
              </w:rPr>
            </w:pPr>
            <w:ins w:id="1523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24" w:author="Sebastian Ma Lik Keung" w:date="2018-05-22T16:53:00Z">
                    <w:rPr>
                      <w:lang w:val="en-SG"/>
                    </w:rPr>
                  </w:rPrChange>
                </w:rPr>
                <w:t>,/home/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25" w:author="Sebastian Ma Lik Keung" w:date="2018-05-22T16:5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26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27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28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29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30" w:author="Sebastian Ma Lik Keung" w:date="2018-05-22T16:53:00Z">
                    <w:rPr>
                      <w:lang w:val="en-SG"/>
                    </w:rPr>
                  </w:rPrChange>
                </w:rPr>
                <w:t>-quorum/contracts/Owned.sol:6:3: Warning: Defining constructors as functions with the same name as the contract is deprecated. Use "constructor(...) { ... }" instead.</w:t>
              </w:r>
            </w:ins>
          </w:p>
          <w:p w14:paraId="6ACFB33C" w14:textId="77777777" w:rsidR="001467A3" w:rsidRPr="000D4A41" w:rsidRDefault="001467A3">
            <w:pPr>
              <w:rPr>
                <w:ins w:id="1531" w:author="Sebastian Ma Lik Keung" w:date="2018-05-22T16:18:00Z"/>
                <w:rFonts w:ascii="Arial Nova Cond Light" w:hAnsi="Arial Nova Cond Light"/>
                <w:lang w:val="en-SG"/>
                <w:rPrChange w:id="1532" w:author="Sebastian Ma Lik Keung" w:date="2018-05-22T16:53:00Z">
                  <w:rPr>
                    <w:ins w:id="1533" w:author="Sebastian Ma Lik Keung" w:date="2018-05-22T16:18:00Z"/>
                    <w:lang w:val="en-SG"/>
                  </w:rPr>
                </w:rPrChange>
              </w:rPr>
            </w:pPr>
            <w:ins w:id="1534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35" w:author="Sebastian Ma Lik Keung" w:date="2018-05-22T16:53:00Z">
                    <w:rPr>
                      <w:lang w:val="en-SG"/>
                    </w:rPr>
                  </w:rPrChange>
                </w:rPr>
                <w:t xml:space="preserve">  function Owned() {</w:t>
              </w:r>
            </w:ins>
          </w:p>
          <w:p w14:paraId="3D1BEF7F" w14:textId="77777777" w:rsidR="001467A3" w:rsidRPr="000D4A41" w:rsidRDefault="001467A3">
            <w:pPr>
              <w:rPr>
                <w:ins w:id="1536" w:author="Sebastian Ma Lik Keung" w:date="2018-05-22T16:18:00Z"/>
                <w:rFonts w:ascii="Arial Nova Cond Light" w:hAnsi="Arial Nova Cond Light"/>
                <w:lang w:val="en-SG"/>
                <w:rPrChange w:id="1537" w:author="Sebastian Ma Lik Keung" w:date="2018-05-22T16:53:00Z">
                  <w:rPr>
                    <w:ins w:id="1538" w:author="Sebastian Ma Lik Keung" w:date="2018-05-22T16:18:00Z"/>
                    <w:lang w:val="en-SG"/>
                  </w:rPr>
                </w:rPrChange>
              </w:rPr>
            </w:pPr>
            <w:ins w:id="1539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40" w:author="Sebastian Ma Lik Keung" w:date="2018-05-22T16:53:00Z">
                    <w:rPr>
                      <w:lang w:val="en-SG"/>
                    </w:rPr>
                  </w:rPrChange>
                </w:rPr>
                <w:t xml:space="preserve">  ^ (Relevant source part starts here and spans across multiple lines).</w:t>
              </w:r>
            </w:ins>
          </w:p>
          <w:p w14:paraId="73BFA7C9" w14:textId="77777777" w:rsidR="001467A3" w:rsidRPr="000D4A41" w:rsidRDefault="001467A3">
            <w:pPr>
              <w:rPr>
                <w:ins w:id="1541" w:author="Sebastian Ma Lik Keung" w:date="2018-05-22T16:18:00Z"/>
                <w:rFonts w:ascii="Arial Nova Cond Light" w:hAnsi="Arial Nova Cond Light"/>
                <w:lang w:val="en-SG"/>
                <w:rPrChange w:id="1542" w:author="Sebastian Ma Lik Keung" w:date="2018-05-22T16:53:00Z">
                  <w:rPr>
                    <w:ins w:id="1543" w:author="Sebastian Ma Lik Keung" w:date="2018-05-22T16:18:00Z"/>
                    <w:lang w:val="en-SG"/>
                  </w:rPr>
                </w:rPrChange>
              </w:rPr>
            </w:pPr>
            <w:ins w:id="1544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45" w:author="Sebastian Ma Lik Keung" w:date="2018-05-22T16:53:00Z">
                    <w:rPr>
                      <w:lang w:val="en-SG"/>
                    </w:rPr>
                  </w:rPrChange>
                </w:rPr>
                <w:t>,/home/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46" w:author="Sebastian Ma Lik Keung" w:date="2018-05-22T16:5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47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48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49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50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51" w:author="Sebastian Ma Lik Keung" w:date="2018-05-22T16:53:00Z">
                    <w:rPr>
                      <w:lang w:val="en-SG"/>
                    </w:rPr>
                  </w:rPrChange>
                </w:rPr>
                <w:t>-quorum/contracts/Owned.sol:11:27: Warning: "throw" is deprecated in favour of "revert()", "require()" and "assert()".</w:t>
              </w:r>
            </w:ins>
          </w:p>
          <w:p w14:paraId="1A94C342" w14:textId="77777777" w:rsidR="001467A3" w:rsidRPr="000D4A41" w:rsidRDefault="001467A3">
            <w:pPr>
              <w:rPr>
                <w:ins w:id="1552" w:author="Sebastian Ma Lik Keung" w:date="2018-05-22T16:18:00Z"/>
                <w:rFonts w:ascii="Arial Nova Cond Light" w:hAnsi="Arial Nova Cond Light"/>
                <w:lang w:val="en-SG"/>
                <w:rPrChange w:id="1553" w:author="Sebastian Ma Lik Keung" w:date="2018-05-22T16:53:00Z">
                  <w:rPr>
                    <w:ins w:id="1554" w:author="Sebastian Ma Lik Keung" w:date="2018-05-22T16:18:00Z"/>
                    <w:lang w:val="en-SG"/>
                  </w:rPr>
                </w:rPrChange>
              </w:rPr>
            </w:pPr>
            <w:ins w:id="1555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56" w:author="Sebastian Ma Lik Keung" w:date="2018-05-22T16:53:00Z">
                    <w:rPr>
                      <w:lang w:val="en-SG"/>
                    </w:rPr>
                  </w:rPrChange>
                </w:rPr>
                <w:t xml:space="preserve">    if(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57" w:author="Sebastian Ma Lik Keung" w:date="2018-05-22T16:53:00Z">
                    <w:rPr>
                      <w:lang w:val="en-SG"/>
                    </w:rPr>
                  </w:rPrChange>
                </w:rPr>
                <w:t>msg.sender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58" w:author="Sebastian Ma Lik Keung" w:date="2018-05-22T16:53:00Z">
                    <w:rPr>
                      <w:lang w:val="en-SG"/>
                    </w:rPr>
                  </w:rPrChange>
                </w:rPr>
                <w:t>!=owner) throw; _;</w:t>
              </w:r>
            </w:ins>
          </w:p>
          <w:p w14:paraId="58136A8E" w14:textId="77777777" w:rsidR="001467A3" w:rsidRPr="000D4A41" w:rsidRDefault="001467A3">
            <w:pPr>
              <w:rPr>
                <w:ins w:id="1559" w:author="Sebastian Ma Lik Keung" w:date="2018-05-22T16:18:00Z"/>
                <w:rFonts w:ascii="Arial Nova Cond Light" w:hAnsi="Arial Nova Cond Light"/>
                <w:lang w:val="en-SG"/>
                <w:rPrChange w:id="1560" w:author="Sebastian Ma Lik Keung" w:date="2018-05-22T16:53:00Z">
                  <w:rPr>
                    <w:ins w:id="1561" w:author="Sebastian Ma Lik Keung" w:date="2018-05-22T16:18:00Z"/>
                    <w:lang w:val="en-SG"/>
                  </w:rPr>
                </w:rPrChange>
              </w:rPr>
            </w:pPr>
            <w:ins w:id="1562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63" w:author="Sebastian Ma Lik Keung" w:date="2018-05-22T16:53:00Z">
                    <w:rPr>
                      <w:lang w:val="en-SG"/>
                    </w:rPr>
                  </w:rPrChange>
                </w:rPr>
                <w:t xml:space="preserve">                          ^---^</w:t>
              </w:r>
            </w:ins>
          </w:p>
          <w:p w14:paraId="7BEBB089" w14:textId="77777777" w:rsidR="001467A3" w:rsidRPr="000D4A41" w:rsidRDefault="001467A3">
            <w:pPr>
              <w:rPr>
                <w:ins w:id="1564" w:author="Sebastian Ma Lik Keung" w:date="2018-05-22T16:18:00Z"/>
                <w:rFonts w:ascii="Arial Nova Cond Light" w:hAnsi="Arial Nova Cond Light"/>
                <w:lang w:val="en-SG"/>
                <w:rPrChange w:id="1565" w:author="Sebastian Ma Lik Keung" w:date="2018-05-22T16:53:00Z">
                  <w:rPr>
                    <w:ins w:id="1566" w:author="Sebastian Ma Lik Keung" w:date="2018-05-22T16:18:00Z"/>
                    <w:lang w:val="en-SG"/>
                  </w:rPr>
                </w:rPrChange>
              </w:rPr>
            </w:pPr>
            <w:ins w:id="1567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68" w:author="Sebastian Ma Lik Keung" w:date="2018-05-22T16:53:00Z">
                    <w:rPr>
                      <w:lang w:val="en-SG"/>
                    </w:rPr>
                  </w:rPrChange>
                </w:rPr>
                <w:t>,/home/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69" w:author="Sebastian Ma Lik Keung" w:date="2018-05-22T16:5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70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71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72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73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74" w:author="Sebastian Ma Lik Keung" w:date="2018-05-22T16:53:00Z">
                    <w:rPr>
                      <w:lang w:val="en-SG"/>
                    </w:rPr>
                  </w:rPrChange>
                </w:rPr>
                <w:t>-quorum/contracts/Stash.sol:15:3: Warning: Defining constructors as functions with the same name as the contract is deprecated. Use "constructor(...) { ... }" instead.</w:t>
              </w:r>
            </w:ins>
          </w:p>
          <w:p w14:paraId="1BE067A4" w14:textId="77777777" w:rsidR="001467A3" w:rsidRPr="000D4A41" w:rsidRDefault="001467A3">
            <w:pPr>
              <w:rPr>
                <w:ins w:id="1575" w:author="Sebastian Ma Lik Keung" w:date="2018-05-22T16:18:00Z"/>
                <w:rFonts w:ascii="Arial Nova Cond Light" w:hAnsi="Arial Nova Cond Light"/>
                <w:lang w:val="en-SG"/>
                <w:rPrChange w:id="1576" w:author="Sebastian Ma Lik Keung" w:date="2018-05-22T16:53:00Z">
                  <w:rPr>
                    <w:ins w:id="1577" w:author="Sebastian Ma Lik Keung" w:date="2018-05-22T16:18:00Z"/>
                    <w:lang w:val="en-SG"/>
                  </w:rPr>
                </w:rPrChange>
              </w:rPr>
            </w:pPr>
            <w:ins w:id="1578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79" w:author="Sebastian Ma Lik Keung" w:date="2018-05-22T16:53:00Z">
                    <w:rPr>
                      <w:lang w:val="en-SG"/>
                    </w:rPr>
                  </w:rPrChange>
                </w:rPr>
                <w:t xml:space="preserve">  function Stash(bytes32 _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80" w:author="Sebastian Ma Lik Keung" w:date="2018-05-22T16:53:00Z">
                    <w:rPr>
                      <w:lang w:val="en-SG"/>
                    </w:rPr>
                  </w:rPrChange>
                </w:rPr>
                <w:t>bankName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81" w:author="Sebastian Ma Lik Keung" w:date="2018-05-22T16:53:00Z">
                    <w:rPr>
                      <w:lang w:val="en-SG"/>
                    </w:rPr>
                  </w:rPrChange>
                </w:rPr>
                <w:t>) {</w:t>
              </w:r>
            </w:ins>
          </w:p>
          <w:p w14:paraId="0AF4B967" w14:textId="77777777" w:rsidR="001467A3" w:rsidRPr="000D4A41" w:rsidRDefault="001467A3">
            <w:pPr>
              <w:rPr>
                <w:ins w:id="1582" w:author="Sebastian Ma Lik Keung" w:date="2018-05-22T16:18:00Z"/>
                <w:rFonts w:ascii="Arial Nova Cond Light" w:hAnsi="Arial Nova Cond Light"/>
                <w:lang w:val="en-SG"/>
                <w:rPrChange w:id="1583" w:author="Sebastian Ma Lik Keung" w:date="2018-05-22T16:53:00Z">
                  <w:rPr>
                    <w:ins w:id="1584" w:author="Sebastian Ma Lik Keung" w:date="2018-05-22T16:18:00Z"/>
                    <w:lang w:val="en-SG"/>
                  </w:rPr>
                </w:rPrChange>
              </w:rPr>
            </w:pPr>
            <w:ins w:id="1585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86" w:author="Sebastian Ma Lik Keung" w:date="2018-05-22T16:53:00Z">
                    <w:rPr>
                      <w:lang w:val="en-SG"/>
                    </w:rPr>
                  </w:rPrChange>
                </w:rPr>
                <w:lastRenderedPageBreak/>
                <w:t xml:space="preserve">  ^ (Relevant source part starts here and spans across multiple lines).</w:t>
              </w:r>
            </w:ins>
          </w:p>
          <w:p w14:paraId="69794815" w14:textId="77777777" w:rsidR="001467A3" w:rsidRPr="000D4A41" w:rsidRDefault="001467A3">
            <w:pPr>
              <w:rPr>
                <w:ins w:id="1587" w:author="Sebastian Ma Lik Keung" w:date="2018-05-22T16:18:00Z"/>
                <w:rFonts w:ascii="Arial Nova Cond Light" w:hAnsi="Arial Nova Cond Light"/>
                <w:lang w:val="en-SG"/>
                <w:rPrChange w:id="1588" w:author="Sebastian Ma Lik Keung" w:date="2018-05-22T16:53:00Z">
                  <w:rPr>
                    <w:ins w:id="1589" w:author="Sebastian Ma Lik Keung" w:date="2018-05-22T16:18:00Z"/>
                    <w:lang w:val="en-SG"/>
                  </w:rPr>
                </w:rPrChange>
              </w:rPr>
            </w:pPr>
            <w:ins w:id="1590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591" w:author="Sebastian Ma Lik Keung" w:date="2018-05-22T16:53:00Z">
                    <w:rPr>
                      <w:lang w:val="en-SG"/>
                    </w:rPr>
                  </w:rPrChange>
                </w:rPr>
                <w:t>,/home/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92" w:author="Sebastian Ma Lik Keung" w:date="2018-05-22T16:5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93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94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95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596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597" w:author="Sebastian Ma Lik Keung" w:date="2018-05-22T16:53:00Z">
                    <w:rPr>
                      <w:lang w:val="en-SG"/>
                    </w:rPr>
                  </w:rPrChange>
                </w:rPr>
                <w:t>-quorum/contracts/Stash.sol:28:26: Warning: "throw" is deprecated in favour of "revert()", "require()" and "assert()".</w:t>
              </w:r>
            </w:ins>
          </w:p>
          <w:p w14:paraId="6CCF3926" w14:textId="77777777" w:rsidR="001467A3" w:rsidRPr="000D4A41" w:rsidRDefault="001467A3">
            <w:pPr>
              <w:rPr>
                <w:ins w:id="1598" w:author="Sebastian Ma Lik Keung" w:date="2018-05-22T16:18:00Z"/>
                <w:rFonts w:ascii="Arial Nova Cond Light" w:hAnsi="Arial Nova Cond Light"/>
                <w:lang w:val="en-SG"/>
                <w:rPrChange w:id="1599" w:author="Sebastian Ma Lik Keung" w:date="2018-05-22T16:53:00Z">
                  <w:rPr>
                    <w:ins w:id="1600" w:author="Sebastian Ma Lik Keung" w:date="2018-05-22T16:18:00Z"/>
                    <w:lang w:val="en-SG"/>
                  </w:rPr>
                </w:rPrChange>
              </w:rPr>
            </w:pPr>
            <w:ins w:id="1601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02" w:author="Sebastian Ma Lik Keung" w:date="2018-05-22T16:53:00Z">
                    <w:rPr>
                      <w:lang w:val="en-SG"/>
                    </w:rPr>
                  </w:rPrChange>
                </w:rPr>
                <w:t xml:space="preserve">    if (_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603" w:author="Sebastian Ma Lik Keung" w:date="2018-05-22T16:53:00Z">
                    <w:rPr>
                      <w:lang w:val="en-SG"/>
                    </w:rPr>
                  </w:rPrChange>
                </w:rPr>
                <w:t>dAmt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604" w:author="Sebastian Ma Lik Keung" w:date="2018-05-22T16:53:00Z">
                    <w:rPr>
                      <w:lang w:val="en-SG"/>
                    </w:rPr>
                  </w:rPrChange>
                </w:rPr>
                <w:t xml:space="preserve"> &gt; balance) throw;</w:t>
              </w:r>
            </w:ins>
          </w:p>
          <w:p w14:paraId="280FC071" w14:textId="5DA1FECC" w:rsidR="001467A3" w:rsidRPr="000D4A41" w:rsidRDefault="001467A3">
            <w:pPr>
              <w:rPr>
                <w:ins w:id="1605" w:author="Sebastian Ma Lik Keung" w:date="2018-05-22T16:18:00Z"/>
                <w:rFonts w:ascii="Arial Nova Cond Light" w:hAnsi="Arial Nova Cond Light"/>
                <w:lang w:val="en-SG"/>
                <w:rPrChange w:id="1606" w:author="Sebastian Ma Lik Keung" w:date="2018-05-22T16:53:00Z">
                  <w:rPr>
                    <w:ins w:id="1607" w:author="Sebastian Ma Lik Keung" w:date="2018-05-22T16:18:00Z"/>
                    <w:lang w:val="en-SG"/>
                  </w:rPr>
                </w:rPrChange>
              </w:rPr>
            </w:pPr>
            <w:ins w:id="1608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09" w:author="Sebastian Ma Lik Keung" w:date="2018-05-22T16:53:00Z">
                    <w:rPr>
                      <w:lang w:val="en-SG"/>
                    </w:rPr>
                  </w:rPrChange>
                </w:rPr>
                <w:t xml:space="preserve">                         ^---^</w:t>
              </w:r>
            </w:ins>
          </w:p>
          <w:p w14:paraId="7F567089" w14:textId="4D20AE22" w:rsidR="001467A3" w:rsidRPr="000D4A41" w:rsidRDefault="001467A3">
            <w:pPr>
              <w:rPr>
                <w:ins w:id="1610" w:author="Sebastian Ma Lik Keung" w:date="2018-05-22T16:18:00Z"/>
                <w:rFonts w:ascii="Arial Nova Cond Light" w:hAnsi="Arial Nova Cond Light"/>
                <w:lang w:val="en-SG"/>
                <w:rPrChange w:id="1611" w:author="Sebastian Ma Lik Keung" w:date="2018-05-22T16:53:00Z">
                  <w:rPr>
                    <w:ins w:id="1612" w:author="Sebastian Ma Lik Keung" w:date="2018-05-22T16:18:00Z"/>
                    <w:lang w:val="en-SG"/>
                  </w:rPr>
                </w:rPrChange>
              </w:rPr>
            </w:pPr>
            <w:ins w:id="1613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14" w:author="Sebastian Ma Lik Keung" w:date="2018-05-22T16:53:00Z">
                    <w:rPr>
                      <w:lang w:val="en-SG"/>
                    </w:rPr>
                  </w:rPrChange>
                </w:rPr>
                <w:t xml:space="preserve">... many </w:t>
              </w:r>
            </w:ins>
          </w:p>
          <w:p w14:paraId="6653D2EE" w14:textId="17E949A7" w:rsidR="0088218F" w:rsidRPr="000D4A41" w:rsidRDefault="0088218F">
            <w:pPr>
              <w:rPr>
                <w:ins w:id="1615" w:author="Sebastian Ma Lik Keung" w:date="2018-05-22T16:36:00Z"/>
                <w:rFonts w:ascii="Arial Nova Cond Light" w:hAnsi="Arial Nova Cond Light"/>
                <w:lang w:val="en-SG"/>
                <w:rPrChange w:id="1616" w:author="Sebastian Ma Lik Keung" w:date="2018-05-22T16:53:00Z">
                  <w:rPr>
                    <w:ins w:id="1617" w:author="Sebastian Ma Lik Keung" w:date="2018-05-22T16:36:00Z"/>
                    <w:lang w:val="en-SG"/>
                  </w:rPr>
                </w:rPrChange>
              </w:rPr>
            </w:pPr>
            <w:ins w:id="1618" w:author="Sebastian Ma Lik Keung" w:date="2018-05-22T16:36:00Z">
              <w:r w:rsidRPr="000D4A41">
                <w:rPr>
                  <w:rFonts w:ascii="Arial Nova Cond Light" w:hAnsi="Arial Nova Cond Light"/>
                  <w:lang w:val="en-SG"/>
                  <w:rPrChange w:id="1619" w:author="Sebastian Ma Lik Keung" w:date="2018-05-22T16:53:00Z">
                    <w:rPr>
                      <w:lang w:val="en-SG"/>
                    </w:rPr>
                  </w:rPrChange>
                </w:rPr>
                <w:t xml:space="preserve">... … warnings </w:t>
              </w:r>
            </w:ins>
          </w:p>
          <w:p w14:paraId="64B90569" w14:textId="0D4C33C2" w:rsidR="0088218F" w:rsidRPr="000D4A41" w:rsidRDefault="0088218F">
            <w:pPr>
              <w:rPr>
                <w:ins w:id="1620" w:author="Sebastian Ma Lik Keung" w:date="2018-05-22T16:18:00Z"/>
                <w:rFonts w:ascii="Arial Nova Cond Light" w:hAnsi="Arial Nova Cond Light"/>
                <w:lang w:val="en-SG"/>
                <w:rPrChange w:id="1621" w:author="Sebastian Ma Lik Keung" w:date="2018-05-22T16:53:00Z">
                  <w:rPr>
                    <w:ins w:id="1622" w:author="Sebastian Ma Lik Keung" w:date="2018-05-22T16:18:00Z"/>
                    <w:lang w:val="en-SG"/>
                  </w:rPr>
                </w:rPrChange>
              </w:rPr>
            </w:pPr>
            <w:ins w:id="1623" w:author="Sebastian Ma Lik Keung" w:date="2018-05-22T16:36:00Z">
              <w:r w:rsidRPr="000D4A41">
                <w:rPr>
                  <w:rFonts w:ascii="Arial Nova Cond Light" w:hAnsi="Arial Nova Cond Light"/>
                  <w:lang w:val="en-SG"/>
                  <w:rPrChange w:id="1624" w:author="Sebastian Ma Lik Keung" w:date="2018-05-22T16:53:00Z">
                    <w:rPr>
                      <w:lang w:val="en-SG"/>
                    </w:rPr>
                  </w:rPrChange>
                </w:rPr>
                <w:t>… … … from latest solidity compiler...</w:t>
              </w:r>
            </w:ins>
          </w:p>
          <w:p w14:paraId="4A8DED80" w14:textId="77777777" w:rsidR="001467A3" w:rsidRPr="000D4A41" w:rsidRDefault="001467A3">
            <w:pPr>
              <w:rPr>
                <w:ins w:id="1625" w:author="Sebastian Ma Lik Keung" w:date="2018-05-22T16:18:00Z"/>
                <w:rFonts w:ascii="Arial Nova Cond Light" w:hAnsi="Arial Nova Cond Light"/>
                <w:lang w:val="en-SG"/>
                <w:rPrChange w:id="1626" w:author="Sebastian Ma Lik Keung" w:date="2018-05-22T16:53:00Z">
                  <w:rPr>
                    <w:ins w:id="1627" w:author="Sebastian Ma Lik Keung" w:date="2018-05-22T16:18:00Z"/>
                    <w:lang w:val="en-SG"/>
                  </w:rPr>
                </w:rPrChange>
              </w:rPr>
            </w:pPr>
          </w:p>
          <w:p w14:paraId="41DD1606" w14:textId="77777777" w:rsidR="001467A3" w:rsidRPr="000D4A41" w:rsidRDefault="001467A3">
            <w:pPr>
              <w:rPr>
                <w:ins w:id="1628" w:author="Sebastian Ma Lik Keung" w:date="2018-05-22T16:18:00Z"/>
                <w:rFonts w:ascii="Arial Nova Cond Light" w:hAnsi="Arial Nova Cond Light"/>
                <w:lang w:val="en-SG"/>
                <w:rPrChange w:id="1629" w:author="Sebastian Ma Lik Keung" w:date="2018-05-22T16:53:00Z">
                  <w:rPr>
                    <w:ins w:id="1630" w:author="Sebastian Ma Lik Keung" w:date="2018-05-22T16:18:00Z"/>
                    <w:lang w:val="en-SG"/>
                  </w:rPr>
                </w:rPrChange>
              </w:rPr>
            </w:pPr>
            <w:ins w:id="1631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32" w:author="Sebastian Ma Lik Keung" w:date="2018-05-22T16:53:00Z">
                    <w:rPr>
                      <w:lang w:val="en-SG"/>
                    </w:rPr>
                  </w:rPrChange>
                </w:rPr>
                <w:t xml:space="preserve">Writing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633" w:author="Sebastian Ma Lik Keung" w:date="2018-05-22T16:53:00Z">
                    <w:rPr>
                      <w:lang w:val="en-SG"/>
                    </w:rPr>
                  </w:rPrChange>
                </w:rPr>
                <w:t>artifacts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634" w:author="Sebastian Ma Lik Keung" w:date="2018-05-22T16:53:00Z">
                    <w:rPr>
                      <w:lang w:val="en-SG"/>
                    </w:rPr>
                  </w:rPrChange>
                </w:rPr>
                <w:t xml:space="preserve"> to ./build/contracts</w:t>
              </w:r>
            </w:ins>
          </w:p>
          <w:p w14:paraId="59A2CBCE" w14:textId="77777777" w:rsidR="001467A3" w:rsidRPr="000D4A41" w:rsidRDefault="001467A3">
            <w:pPr>
              <w:rPr>
                <w:ins w:id="1635" w:author="Sebastian Ma Lik Keung" w:date="2018-05-22T16:18:00Z"/>
                <w:rFonts w:ascii="Arial Nova Cond Light" w:hAnsi="Arial Nova Cond Light"/>
                <w:lang w:val="en-SG"/>
                <w:rPrChange w:id="1636" w:author="Sebastian Ma Lik Keung" w:date="2018-05-22T16:53:00Z">
                  <w:rPr>
                    <w:ins w:id="1637" w:author="Sebastian Ma Lik Keung" w:date="2018-05-22T16:18:00Z"/>
                    <w:lang w:val="en-SG"/>
                  </w:rPr>
                </w:rPrChange>
              </w:rPr>
            </w:pPr>
          </w:p>
          <w:p w14:paraId="55717FB1" w14:textId="77777777" w:rsidR="001467A3" w:rsidRPr="000D4A41" w:rsidRDefault="001467A3">
            <w:pPr>
              <w:rPr>
                <w:ins w:id="1638" w:author="Sebastian Ma Lik Keung" w:date="2018-05-22T16:18:00Z"/>
                <w:rFonts w:ascii="Arial Nova Cond Light" w:hAnsi="Arial Nova Cond Light"/>
                <w:lang w:val="en-SG"/>
                <w:rPrChange w:id="1639" w:author="Sebastian Ma Lik Keung" w:date="2018-05-22T16:53:00Z">
                  <w:rPr>
                    <w:ins w:id="1640" w:author="Sebastian Ma Lik Keung" w:date="2018-05-22T16:18:00Z"/>
                    <w:lang w:val="en-SG"/>
                  </w:rPr>
                </w:rPrChange>
              </w:rPr>
            </w:pPr>
            <w:ins w:id="1641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42" w:author="Sebastian Ma Lik Keung" w:date="2018-05-22T16:53:00Z">
                    <w:rPr>
                      <w:lang w:val="en-SG"/>
                    </w:rPr>
                  </w:rPrChange>
                </w:rPr>
                <w:t>Using network 'mas'.</w:t>
              </w:r>
            </w:ins>
          </w:p>
          <w:p w14:paraId="7E3C8BAE" w14:textId="77777777" w:rsidR="001467A3" w:rsidRPr="000D4A41" w:rsidRDefault="001467A3">
            <w:pPr>
              <w:rPr>
                <w:ins w:id="1643" w:author="Sebastian Ma Lik Keung" w:date="2018-05-22T16:18:00Z"/>
                <w:rFonts w:ascii="Arial Nova Cond Light" w:hAnsi="Arial Nova Cond Light"/>
                <w:lang w:val="en-SG"/>
                <w:rPrChange w:id="1644" w:author="Sebastian Ma Lik Keung" w:date="2018-05-22T16:53:00Z">
                  <w:rPr>
                    <w:ins w:id="1645" w:author="Sebastian Ma Lik Keung" w:date="2018-05-22T16:18:00Z"/>
                    <w:lang w:val="en-SG"/>
                  </w:rPr>
                </w:rPrChange>
              </w:rPr>
            </w:pPr>
          </w:p>
          <w:p w14:paraId="73C77F01" w14:textId="77777777" w:rsidR="001467A3" w:rsidRPr="000D4A41" w:rsidRDefault="001467A3">
            <w:pPr>
              <w:rPr>
                <w:ins w:id="1646" w:author="Sebastian Ma Lik Keung" w:date="2018-05-22T16:18:00Z"/>
                <w:rFonts w:ascii="Arial Nova Cond Light" w:hAnsi="Arial Nova Cond Light"/>
                <w:lang w:val="en-SG"/>
                <w:rPrChange w:id="1647" w:author="Sebastian Ma Lik Keung" w:date="2018-05-22T16:53:00Z">
                  <w:rPr>
                    <w:ins w:id="1648" w:author="Sebastian Ma Lik Keung" w:date="2018-05-22T16:18:00Z"/>
                    <w:lang w:val="en-SG"/>
                  </w:rPr>
                </w:rPrChange>
              </w:rPr>
            </w:pPr>
            <w:ins w:id="1649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50" w:author="Sebastian Ma Lik Keung" w:date="2018-05-22T16:53:00Z">
                    <w:rPr>
                      <w:lang w:val="en-SG"/>
                    </w:rPr>
                  </w:rPrChange>
                </w:rPr>
                <w:t>Running migration: 1_initial_migration.js</w:t>
              </w:r>
            </w:ins>
          </w:p>
          <w:p w14:paraId="47603FAD" w14:textId="77777777" w:rsidR="001467A3" w:rsidRPr="000D4A41" w:rsidRDefault="001467A3">
            <w:pPr>
              <w:rPr>
                <w:ins w:id="1651" w:author="Sebastian Ma Lik Keung" w:date="2018-05-22T16:18:00Z"/>
                <w:rFonts w:ascii="Arial Nova Cond Light" w:hAnsi="Arial Nova Cond Light"/>
                <w:lang w:val="en-SG"/>
                <w:rPrChange w:id="1652" w:author="Sebastian Ma Lik Keung" w:date="2018-05-22T16:53:00Z">
                  <w:rPr>
                    <w:ins w:id="1653" w:author="Sebastian Ma Lik Keung" w:date="2018-05-22T16:18:00Z"/>
                    <w:lang w:val="en-SG"/>
                  </w:rPr>
                </w:rPrChange>
              </w:rPr>
            </w:pPr>
            <w:ins w:id="1654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55" w:author="Sebastian Ma Lik Keung" w:date="2018-05-22T16:53:00Z">
                    <w:rPr>
                      <w:lang w:val="en-SG"/>
                    </w:rPr>
                  </w:rPrChange>
                </w:rPr>
                <w:t xml:space="preserve">  Deploying Migrations...</w:t>
              </w:r>
            </w:ins>
          </w:p>
          <w:p w14:paraId="5277A27E" w14:textId="77777777" w:rsidR="001467A3" w:rsidRPr="000D4A41" w:rsidRDefault="001467A3">
            <w:pPr>
              <w:rPr>
                <w:ins w:id="1656" w:author="Sebastian Ma Lik Keung" w:date="2018-05-22T16:18:00Z"/>
                <w:rFonts w:ascii="Arial Nova Cond Light" w:hAnsi="Arial Nova Cond Light"/>
                <w:lang w:val="en-SG"/>
                <w:rPrChange w:id="1657" w:author="Sebastian Ma Lik Keung" w:date="2018-05-22T16:53:00Z">
                  <w:rPr>
                    <w:ins w:id="1658" w:author="Sebastian Ma Lik Keung" w:date="2018-05-22T16:18:00Z"/>
                    <w:lang w:val="en-SG"/>
                  </w:rPr>
                </w:rPrChange>
              </w:rPr>
            </w:pPr>
            <w:ins w:id="1659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60" w:author="Sebastian Ma Lik Keung" w:date="2018-05-22T16:53:00Z">
                    <w:rPr>
                      <w:lang w:val="en-SG"/>
                    </w:rPr>
                  </w:rPrChange>
                </w:rPr>
                <w:t xml:space="preserve">  ... 0x27382a7d0fbe100a9ab01272ea0c388f4c33de82c08ef71b1bb9ced230fb42f1</w:t>
              </w:r>
            </w:ins>
          </w:p>
          <w:p w14:paraId="52A1A306" w14:textId="77777777" w:rsidR="001467A3" w:rsidRPr="000D4A41" w:rsidRDefault="001467A3">
            <w:pPr>
              <w:rPr>
                <w:ins w:id="1661" w:author="Sebastian Ma Lik Keung" w:date="2018-05-22T16:18:00Z"/>
                <w:rFonts w:ascii="Arial Nova Cond Light" w:hAnsi="Arial Nova Cond Light"/>
                <w:lang w:val="en-SG"/>
                <w:rPrChange w:id="1662" w:author="Sebastian Ma Lik Keung" w:date="2018-05-22T16:53:00Z">
                  <w:rPr>
                    <w:ins w:id="1663" w:author="Sebastian Ma Lik Keung" w:date="2018-05-22T16:18:00Z"/>
                    <w:lang w:val="en-SG"/>
                  </w:rPr>
                </w:rPrChange>
              </w:rPr>
            </w:pPr>
            <w:ins w:id="1664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65" w:author="Sebastian Ma Lik Keung" w:date="2018-05-22T16:53:00Z">
                    <w:rPr>
                      <w:lang w:val="en-SG"/>
                    </w:rPr>
                  </w:rPrChange>
                </w:rPr>
                <w:t xml:space="preserve">  Migrations: 0x5fb6d7436d73b389c24f4e93134eaae246e8d132</w:t>
              </w:r>
            </w:ins>
          </w:p>
          <w:p w14:paraId="1DF8028F" w14:textId="77777777" w:rsidR="001467A3" w:rsidRPr="000D4A41" w:rsidRDefault="001467A3">
            <w:pPr>
              <w:rPr>
                <w:ins w:id="1666" w:author="Sebastian Ma Lik Keung" w:date="2018-05-22T16:18:00Z"/>
                <w:rFonts w:ascii="Arial Nova Cond Light" w:hAnsi="Arial Nova Cond Light"/>
                <w:lang w:val="en-SG"/>
                <w:rPrChange w:id="1667" w:author="Sebastian Ma Lik Keung" w:date="2018-05-22T16:53:00Z">
                  <w:rPr>
                    <w:ins w:id="1668" w:author="Sebastian Ma Lik Keung" w:date="2018-05-22T16:18:00Z"/>
                    <w:lang w:val="en-SG"/>
                  </w:rPr>
                </w:rPrChange>
              </w:rPr>
            </w:pPr>
            <w:ins w:id="1669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70" w:author="Sebastian Ma Lik Keung" w:date="2018-05-22T16:53:00Z">
                    <w:rPr>
                      <w:lang w:val="en-SG"/>
                    </w:rPr>
                  </w:rPrChange>
                </w:rPr>
                <w:t>Saving successful migration to network...</w:t>
              </w:r>
            </w:ins>
          </w:p>
          <w:p w14:paraId="4E86F892" w14:textId="77777777" w:rsidR="001467A3" w:rsidRPr="000D4A41" w:rsidRDefault="001467A3">
            <w:pPr>
              <w:rPr>
                <w:ins w:id="1671" w:author="Sebastian Ma Lik Keung" w:date="2018-05-22T16:18:00Z"/>
                <w:rFonts w:ascii="Arial Nova Cond Light" w:hAnsi="Arial Nova Cond Light"/>
                <w:lang w:val="en-SG"/>
                <w:rPrChange w:id="1672" w:author="Sebastian Ma Lik Keung" w:date="2018-05-22T16:53:00Z">
                  <w:rPr>
                    <w:ins w:id="1673" w:author="Sebastian Ma Lik Keung" w:date="2018-05-22T16:18:00Z"/>
                    <w:lang w:val="en-SG"/>
                  </w:rPr>
                </w:rPrChange>
              </w:rPr>
            </w:pPr>
            <w:ins w:id="1674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75" w:author="Sebastian Ma Lik Keung" w:date="2018-05-22T16:53:00Z">
                    <w:rPr>
                      <w:lang w:val="en-SG"/>
                    </w:rPr>
                  </w:rPrChange>
                </w:rPr>
                <w:t xml:space="preserve">  ... 0x612fe16949f797f287353e51b71f15fcfd8f7a73cc06b02b3981df4ccaddb165</w:t>
              </w:r>
            </w:ins>
          </w:p>
          <w:p w14:paraId="2AFAE3F7" w14:textId="77777777" w:rsidR="001467A3" w:rsidRPr="000D4A41" w:rsidRDefault="001467A3">
            <w:pPr>
              <w:rPr>
                <w:ins w:id="1676" w:author="Sebastian Ma Lik Keung" w:date="2018-05-22T16:18:00Z"/>
                <w:rFonts w:ascii="Arial Nova Cond Light" w:hAnsi="Arial Nova Cond Light"/>
                <w:lang w:val="en-SG"/>
                <w:rPrChange w:id="1677" w:author="Sebastian Ma Lik Keung" w:date="2018-05-22T16:53:00Z">
                  <w:rPr>
                    <w:ins w:id="1678" w:author="Sebastian Ma Lik Keung" w:date="2018-05-22T16:18:00Z"/>
                    <w:lang w:val="en-SG"/>
                  </w:rPr>
                </w:rPrChange>
              </w:rPr>
            </w:pPr>
            <w:ins w:id="1679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80" w:author="Sebastian Ma Lik Keung" w:date="2018-05-22T16:53:00Z">
                    <w:rPr>
                      <w:lang w:val="en-SG"/>
                    </w:rPr>
                  </w:rPrChange>
                </w:rPr>
                <w:t xml:space="preserve">Saving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681" w:author="Sebastian Ma Lik Keung" w:date="2018-05-22T16:53:00Z">
                    <w:rPr>
                      <w:lang w:val="en-SG"/>
                    </w:rPr>
                  </w:rPrChange>
                </w:rPr>
                <w:t>artifacts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682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760835EC" w14:textId="77777777" w:rsidR="001467A3" w:rsidRPr="000D4A41" w:rsidRDefault="001467A3">
            <w:pPr>
              <w:rPr>
                <w:ins w:id="1683" w:author="Sebastian Ma Lik Keung" w:date="2018-05-22T16:18:00Z"/>
                <w:rFonts w:ascii="Arial Nova Cond Light" w:hAnsi="Arial Nova Cond Light"/>
                <w:lang w:val="en-SG"/>
                <w:rPrChange w:id="1684" w:author="Sebastian Ma Lik Keung" w:date="2018-05-22T16:53:00Z">
                  <w:rPr>
                    <w:ins w:id="1685" w:author="Sebastian Ma Lik Keung" w:date="2018-05-22T16:18:00Z"/>
                    <w:lang w:val="en-SG"/>
                  </w:rPr>
                </w:rPrChange>
              </w:rPr>
            </w:pPr>
            <w:ins w:id="1686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87" w:author="Sebastian Ma Lik Keung" w:date="2018-05-22T16:53:00Z">
                    <w:rPr>
                      <w:lang w:val="en-SG"/>
                    </w:rPr>
                  </w:rPrChange>
                </w:rPr>
                <w:t>Running migration: 2_deploy_contracts.js</w:t>
              </w:r>
            </w:ins>
          </w:p>
          <w:p w14:paraId="34098B9B" w14:textId="77777777" w:rsidR="001467A3" w:rsidRPr="000D4A41" w:rsidRDefault="001467A3">
            <w:pPr>
              <w:rPr>
                <w:ins w:id="1688" w:author="Sebastian Ma Lik Keung" w:date="2018-05-22T16:18:00Z"/>
                <w:rFonts w:ascii="Arial Nova Cond Light" w:hAnsi="Arial Nova Cond Light"/>
                <w:lang w:val="en-SG"/>
                <w:rPrChange w:id="1689" w:author="Sebastian Ma Lik Keung" w:date="2018-05-22T16:53:00Z">
                  <w:rPr>
                    <w:ins w:id="1690" w:author="Sebastian Ma Lik Keung" w:date="2018-05-22T16:18:00Z"/>
                    <w:lang w:val="en-SG"/>
                  </w:rPr>
                </w:rPrChange>
              </w:rPr>
            </w:pPr>
            <w:ins w:id="1691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92" w:author="Sebastian Ma Lik Keung" w:date="2018-05-22T16:53:00Z">
                    <w:rPr>
                      <w:lang w:val="en-SG"/>
                    </w:rPr>
                  </w:rPrChange>
                </w:rPr>
                <w:t xml:space="preserve">  Deploying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693" w:author="Sebastian Ma Lik Keung" w:date="2018-05-22T16:53:00Z">
                    <w:rPr>
                      <w:lang w:val="en-SG"/>
                    </w:rPr>
                  </w:rPrChange>
                </w:rPr>
                <w:t>SGDz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694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6D3D904C" w14:textId="77777777" w:rsidR="001467A3" w:rsidRPr="000D4A41" w:rsidRDefault="001467A3">
            <w:pPr>
              <w:rPr>
                <w:ins w:id="1695" w:author="Sebastian Ma Lik Keung" w:date="2018-05-22T16:18:00Z"/>
                <w:rFonts w:ascii="Arial Nova Cond Light" w:hAnsi="Arial Nova Cond Light"/>
                <w:lang w:val="en-SG"/>
                <w:rPrChange w:id="1696" w:author="Sebastian Ma Lik Keung" w:date="2018-05-22T16:53:00Z">
                  <w:rPr>
                    <w:ins w:id="1697" w:author="Sebastian Ma Lik Keung" w:date="2018-05-22T16:18:00Z"/>
                    <w:lang w:val="en-SG"/>
                  </w:rPr>
                </w:rPrChange>
              </w:rPr>
            </w:pPr>
            <w:ins w:id="1698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699" w:author="Sebastian Ma Lik Keung" w:date="2018-05-22T16:53:00Z">
                    <w:rPr>
                      <w:lang w:val="en-SG"/>
                    </w:rPr>
                  </w:rPrChange>
                </w:rPr>
                <w:t xml:space="preserve">  ... 0x927083bebe826858c85029292fbcb078f7bade964d25413444aa6cd14180f20a</w:t>
              </w:r>
            </w:ins>
          </w:p>
          <w:p w14:paraId="6DD5AF63" w14:textId="77777777" w:rsidR="001467A3" w:rsidRPr="000D4A41" w:rsidRDefault="001467A3">
            <w:pPr>
              <w:rPr>
                <w:ins w:id="1700" w:author="Sebastian Ma Lik Keung" w:date="2018-05-22T16:18:00Z"/>
                <w:rFonts w:ascii="Arial Nova Cond Light" w:hAnsi="Arial Nova Cond Light"/>
                <w:lang w:val="en-SG"/>
                <w:rPrChange w:id="1701" w:author="Sebastian Ma Lik Keung" w:date="2018-05-22T16:53:00Z">
                  <w:rPr>
                    <w:ins w:id="1702" w:author="Sebastian Ma Lik Keung" w:date="2018-05-22T16:18:00Z"/>
                    <w:lang w:val="en-SG"/>
                  </w:rPr>
                </w:rPrChange>
              </w:rPr>
            </w:pPr>
            <w:ins w:id="1703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04" w:author="Sebastian Ma Lik Keung" w:date="2018-05-22T16:53:00Z">
                    <w:rPr>
                      <w:lang w:val="en-SG"/>
                    </w:rPr>
                  </w:rPrChange>
                </w:rPr>
                <w:t xml:space="preserve"> 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705" w:author="Sebastian Ma Lik Keung" w:date="2018-05-22T16:53:00Z">
                    <w:rPr>
                      <w:lang w:val="en-SG"/>
                    </w:rPr>
                  </w:rPrChange>
                </w:rPr>
                <w:t>SGDz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706" w:author="Sebastian Ma Lik Keung" w:date="2018-05-22T16:53:00Z">
                    <w:rPr>
                      <w:lang w:val="en-SG"/>
                    </w:rPr>
                  </w:rPrChange>
                </w:rPr>
                <w:t>: 0xfb8c9174e65844d343eaeafe64d7daa66ce16a80</w:t>
              </w:r>
            </w:ins>
          </w:p>
          <w:p w14:paraId="39B66BDE" w14:textId="77777777" w:rsidR="001467A3" w:rsidRPr="000D4A41" w:rsidRDefault="001467A3">
            <w:pPr>
              <w:rPr>
                <w:ins w:id="1707" w:author="Sebastian Ma Lik Keung" w:date="2018-05-22T16:18:00Z"/>
                <w:rFonts w:ascii="Arial Nova Cond Light" w:hAnsi="Arial Nova Cond Light"/>
                <w:lang w:val="en-SG"/>
                <w:rPrChange w:id="1708" w:author="Sebastian Ma Lik Keung" w:date="2018-05-22T16:53:00Z">
                  <w:rPr>
                    <w:ins w:id="1709" w:author="Sebastian Ma Lik Keung" w:date="2018-05-22T16:18:00Z"/>
                    <w:lang w:val="en-SG"/>
                  </w:rPr>
                </w:rPrChange>
              </w:rPr>
            </w:pPr>
            <w:ins w:id="1710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11" w:author="Sebastian Ma Lik Keung" w:date="2018-05-22T16:53:00Z">
                    <w:rPr>
                      <w:lang w:val="en-SG"/>
                    </w:rPr>
                  </w:rPrChange>
                </w:rPr>
                <w:t xml:space="preserve">  Deploying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712" w:author="Sebastian Ma Lik Keung" w:date="2018-05-22T16:53:00Z">
                    <w:rPr>
                      <w:lang w:val="en-SG"/>
                    </w:rPr>
                  </w:rPrChange>
                </w:rPr>
                <w:t>PaymentAgent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713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2654E3B7" w14:textId="77777777" w:rsidR="001467A3" w:rsidRPr="000D4A41" w:rsidRDefault="001467A3">
            <w:pPr>
              <w:rPr>
                <w:ins w:id="1714" w:author="Sebastian Ma Lik Keung" w:date="2018-05-22T16:18:00Z"/>
                <w:rFonts w:ascii="Arial Nova Cond Light" w:hAnsi="Arial Nova Cond Light"/>
                <w:lang w:val="en-SG"/>
                <w:rPrChange w:id="1715" w:author="Sebastian Ma Lik Keung" w:date="2018-05-22T16:53:00Z">
                  <w:rPr>
                    <w:ins w:id="1716" w:author="Sebastian Ma Lik Keung" w:date="2018-05-22T16:18:00Z"/>
                    <w:lang w:val="en-SG"/>
                  </w:rPr>
                </w:rPrChange>
              </w:rPr>
            </w:pPr>
            <w:ins w:id="1717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18" w:author="Sebastian Ma Lik Keung" w:date="2018-05-22T16:53:00Z">
                    <w:rPr>
                      <w:lang w:val="en-SG"/>
                    </w:rPr>
                  </w:rPrChange>
                </w:rPr>
                <w:t xml:space="preserve">  ... 0x20abea38235f16a11d55715111d9801cc42d523e1f30ffcee681129421a72ec7</w:t>
              </w:r>
            </w:ins>
          </w:p>
          <w:p w14:paraId="21B0A293" w14:textId="77777777" w:rsidR="001467A3" w:rsidRPr="000D4A41" w:rsidRDefault="001467A3">
            <w:pPr>
              <w:rPr>
                <w:ins w:id="1719" w:author="Sebastian Ma Lik Keung" w:date="2018-05-22T16:18:00Z"/>
                <w:rFonts w:ascii="Arial Nova Cond Light" w:hAnsi="Arial Nova Cond Light"/>
                <w:lang w:val="en-SG"/>
                <w:rPrChange w:id="1720" w:author="Sebastian Ma Lik Keung" w:date="2018-05-22T16:53:00Z">
                  <w:rPr>
                    <w:ins w:id="1721" w:author="Sebastian Ma Lik Keung" w:date="2018-05-22T16:18:00Z"/>
                    <w:lang w:val="en-SG"/>
                  </w:rPr>
                </w:rPrChange>
              </w:rPr>
            </w:pPr>
            <w:ins w:id="1722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23" w:author="Sebastian Ma Lik Keung" w:date="2018-05-22T16:53:00Z">
                    <w:rPr>
                      <w:lang w:val="en-SG"/>
                    </w:rPr>
                  </w:rPrChange>
                </w:rPr>
                <w:t xml:space="preserve"> 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724" w:author="Sebastian Ma Lik Keung" w:date="2018-05-22T16:53:00Z">
                    <w:rPr>
                      <w:lang w:val="en-SG"/>
                    </w:rPr>
                  </w:rPrChange>
                </w:rPr>
                <w:t>PaymentAgent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725" w:author="Sebastian Ma Lik Keung" w:date="2018-05-22T16:53:00Z">
                    <w:rPr>
                      <w:lang w:val="en-SG"/>
                    </w:rPr>
                  </w:rPrChange>
                </w:rPr>
                <w:t>: 0xd4dd942bec54d85a6928a060595deeaebe92f40c</w:t>
              </w:r>
            </w:ins>
          </w:p>
          <w:p w14:paraId="105992A2" w14:textId="77777777" w:rsidR="001467A3" w:rsidRPr="000D4A41" w:rsidRDefault="001467A3">
            <w:pPr>
              <w:rPr>
                <w:ins w:id="1726" w:author="Sebastian Ma Lik Keung" w:date="2018-05-22T16:18:00Z"/>
                <w:rFonts w:ascii="Arial Nova Cond Light" w:hAnsi="Arial Nova Cond Light"/>
                <w:lang w:val="en-SG"/>
                <w:rPrChange w:id="1727" w:author="Sebastian Ma Lik Keung" w:date="2018-05-22T16:53:00Z">
                  <w:rPr>
                    <w:ins w:id="1728" w:author="Sebastian Ma Lik Keung" w:date="2018-05-22T16:18:00Z"/>
                    <w:lang w:val="en-SG"/>
                  </w:rPr>
                </w:rPrChange>
              </w:rPr>
            </w:pPr>
            <w:ins w:id="1729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30" w:author="Sebastian Ma Lik Keung" w:date="2018-05-22T16:53:00Z">
                    <w:rPr>
                      <w:lang w:val="en-SG"/>
                    </w:rPr>
                  </w:rPrChange>
                </w:rPr>
                <w:t>Saving successful migration to network...</w:t>
              </w:r>
            </w:ins>
          </w:p>
          <w:p w14:paraId="575B114A" w14:textId="77777777" w:rsidR="001467A3" w:rsidRPr="000D4A41" w:rsidRDefault="001467A3">
            <w:pPr>
              <w:rPr>
                <w:ins w:id="1731" w:author="Sebastian Ma Lik Keung" w:date="2018-05-22T16:18:00Z"/>
                <w:rFonts w:ascii="Arial Nova Cond Light" w:hAnsi="Arial Nova Cond Light"/>
                <w:lang w:val="en-SG"/>
                <w:rPrChange w:id="1732" w:author="Sebastian Ma Lik Keung" w:date="2018-05-22T16:53:00Z">
                  <w:rPr>
                    <w:ins w:id="1733" w:author="Sebastian Ma Lik Keung" w:date="2018-05-22T16:18:00Z"/>
                    <w:lang w:val="en-SG"/>
                  </w:rPr>
                </w:rPrChange>
              </w:rPr>
            </w:pPr>
            <w:ins w:id="1734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35" w:author="Sebastian Ma Lik Keung" w:date="2018-05-22T16:53:00Z">
                    <w:rPr>
                      <w:lang w:val="en-SG"/>
                    </w:rPr>
                  </w:rPrChange>
                </w:rPr>
                <w:t xml:space="preserve">  ... 0xd66d311a37dbbe1b9e108cb29452634a36ad1e2d89568a88aedb0356de93a3f1</w:t>
              </w:r>
            </w:ins>
          </w:p>
          <w:p w14:paraId="5BB325D0" w14:textId="77777777" w:rsidR="001467A3" w:rsidRPr="000D4A41" w:rsidRDefault="001467A3">
            <w:pPr>
              <w:rPr>
                <w:ins w:id="1736" w:author="Sebastian Ma Lik Keung" w:date="2018-05-22T16:18:00Z"/>
                <w:rFonts w:ascii="Arial Nova Cond Light" w:hAnsi="Arial Nova Cond Light"/>
                <w:lang w:val="en-SG"/>
                <w:rPrChange w:id="1737" w:author="Sebastian Ma Lik Keung" w:date="2018-05-22T16:53:00Z">
                  <w:rPr>
                    <w:ins w:id="1738" w:author="Sebastian Ma Lik Keung" w:date="2018-05-22T16:18:00Z"/>
                    <w:lang w:val="en-SG"/>
                  </w:rPr>
                </w:rPrChange>
              </w:rPr>
            </w:pPr>
            <w:ins w:id="1739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40" w:author="Sebastian Ma Lik Keung" w:date="2018-05-22T16:53:00Z">
                    <w:rPr>
                      <w:lang w:val="en-SG"/>
                    </w:rPr>
                  </w:rPrChange>
                </w:rPr>
                <w:t xml:space="preserve">Saving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741" w:author="Sebastian Ma Lik Keung" w:date="2018-05-22T16:53:00Z">
                    <w:rPr>
                      <w:lang w:val="en-SG"/>
                    </w:rPr>
                  </w:rPrChange>
                </w:rPr>
                <w:t>artifacts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742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02BE85EA" w14:textId="77777777" w:rsidR="001467A3" w:rsidRPr="000D4A41" w:rsidRDefault="001467A3">
            <w:pPr>
              <w:rPr>
                <w:ins w:id="1743" w:author="Sebastian Ma Lik Keung" w:date="2018-05-22T16:18:00Z"/>
                <w:rFonts w:ascii="Arial Nova Cond Light" w:hAnsi="Arial Nova Cond Light"/>
                <w:lang w:val="en-SG"/>
                <w:rPrChange w:id="1744" w:author="Sebastian Ma Lik Keung" w:date="2018-05-22T16:53:00Z">
                  <w:rPr>
                    <w:ins w:id="1745" w:author="Sebastian Ma Lik Keung" w:date="2018-05-22T16:18:00Z"/>
                    <w:lang w:val="en-SG"/>
                  </w:rPr>
                </w:rPrChange>
              </w:rPr>
            </w:pPr>
            <w:ins w:id="1746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47" w:author="Sebastian Ma Lik Keung" w:date="2018-05-22T16:53:00Z">
                    <w:rPr>
                      <w:lang w:val="en-SG"/>
                    </w:rPr>
                  </w:rPrChange>
                </w:rPr>
                <w:t xml:space="preserve">[*] deploying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748" w:author="Sebastian Ma Lik Keung" w:date="2018-05-22T16:53:00Z">
                    <w:rPr>
                      <w:lang w:val="en-SG"/>
                    </w:rPr>
                  </w:rPrChange>
                </w:rPr>
                <w:t>SGDz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749" w:author="Sebastian Ma Lik Keung" w:date="2018-05-22T16:53:00Z">
                    <w:rPr>
                      <w:lang w:val="en-SG"/>
                    </w:rPr>
                  </w:rPrChange>
                </w:rPr>
                <w:t xml:space="preserve"> to node 01...</w:t>
              </w:r>
            </w:ins>
          </w:p>
          <w:p w14:paraId="62242451" w14:textId="77777777" w:rsidR="001467A3" w:rsidRPr="000D4A41" w:rsidRDefault="001467A3">
            <w:pPr>
              <w:rPr>
                <w:ins w:id="1750" w:author="Sebastian Ma Lik Keung" w:date="2018-05-22T16:18:00Z"/>
                <w:rFonts w:ascii="Arial Nova Cond Light" w:hAnsi="Arial Nova Cond Light"/>
                <w:lang w:val="en-SG"/>
                <w:rPrChange w:id="1751" w:author="Sebastian Ma Lik Keung" w:date="2018-05-22T16:53:00Z">
                  <w:rPr>
                    <w:ins w:id="1752" w:author="Sebastian Ma Lik Keung" w:date="2018-05-22T16:18:00Z"/>
                    <w:lang w:val="en-SG"/>
                  </w:rPr>
                </w:rPrChange>
              </w:rPr>
            </w:pPr>
            <w:ins w:id="1753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54" w:author="Sebastian Ma Lik Keung" w:date="2018-05-22T16:53:00Z">
                    <w:rPr>
                      <w:lang w:val="en-SG"/>
                    </w:rPr>
                  </w:rPrChange>
                </w:rPr>
                <w:t>[*] deploying contract...</w:t>
              </w:r>
            </w:ins>
          </w:p>
          <w:p w14:paraId="1F922E1E" w14:textId="159ADE98" w:rsidR="001467A3" w:rsidRPr="000D4A41" w:rsidRDefault="001467A3">
            <w:pPr>
              <w:rPr>
                <w:ins w:id="1755" w:author="Sebastian Ma Lik Keung" w:date="2018-05-22T16:18:00Z"/>
                <w:rFonts w:ascii="Arial Nova Cond Light" w:hAnsi="Arial Nova Cond Light"/>
                <w:lang w:val="en-SG"/>
                <w:rPrChange w:id="1756" w:author="Sebastian Ma Lik Keung" w:date="2018-05-22T16:53:00Z">
                  <w:rPr>
                    <w:ins w:id="1757" w:author="Sebastian Ma Lik Keung" w:date="2018-05-22T16:18:00Z"/>
                    <w:lang w:val="en-SG"/>
                  </w:rPr>
                </w:rPrChange>
              </w:rPr>
            </w:pPr>
            <w:ins w:id="1758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59" w:author="Sebastian Ma Lik Keung" w:date="2018-05-22T16:53:00Z">
                    <w:rPr>
                      <w:lang w:val="en-SG"/>
                    </w:rPr>
                  </w:rPrChange>
                </w:rPr>
                <w:t xml:space="preserve">deploy_multi.js... </w:t>
              </w:r>
              <w:r w:rsidRPr="000D4A41">
                <w:rPr>
                  <w:rFonts w:ascii="Arial Nova Cond Light" w:hAnsi="Arial Nova Cond Light"/>
                  <w:lang w:val="en-SG"/>
                  <w:rPrChange w:id="1760" w:author="Sebastian Ma Lik Keung" w:date="2018-05-22T16:53:00Z">
                    <w:rPr>
                      <w:lang w:val="en-SG"/>
                    </w:rPr>
                  </w:rPrChange>
                </w:rPr>
                <w:sym w:font="Wingdings" w:char="F0DF"/>
              </w:r>
              <w:r w:rsidRPr="000D4A41">
                <w:rPr>
                  <w:rFonts w:ascii="Arial Nova Cond Light" w:hAnsi="Arial Nova Cond Light"/>
                  <w:lang w:val="en-SG"/>
                  <w:rPrChange w:id="1761" w:author="Sebastian Ma Lik Keung" w:date="2018-05-22T16:53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762" w:author="Sebastian Ma Lik Keung" w:date="2018-05-22T16:53:00Z">
                    <w:rPr>
                      <w:lang w:val="en-SG"/>
                    </w:rPr>
                  </w:rPrChange>
                </w:rPr>
                <w:t>Seb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763" w:author="Sebastian Ma Lik Keung" w:date="2018-05-22T16:53:00Z">
                    <w:rPr>
                      <w:lang w:val="en-SG"/>
                    </w:rPr>
                  </w:rPrChange>
                </w:rPr>
                <w:t xml:space="preserve"> added </w:t>
              </w:r>
            </w:ins>
            <w:ins w:id="1764" w:author="Sebastian Ma Lik Keung" w:date="2018-05-22T16:19:00Z">
              <w:r w:rsidRPr="000D4A41">
                <w:rPr>
                  <w:rFonts w:ascii="Arial Nova Cond Light" w:hAnsi="Arial Nova Cond Light"/>
                  <w:lang w:val="en-SG"/>
                  <w:rPrChange w:id="1765" w:author="Sebastian Ma Lik Keung" w:date="2018-05-22T16:53:00Z">
                    <w:rPr>
                      <w:lang w:val="en-SG"/>
                    </w:rPr>
                  </w:rPrChange>
                </w:rPr>
                <w:t>this log</w:t>
              </w:r>
            </w:ins>
          </w:p>
          <w:p w14:paraId="45FFF496" w14:textId="77777777" w:rsidR="001467A3" w:rsidRPr="000D4A41" w:rsidRDefault="001467A3">
            <w:pPr>
              <w:rPr>
                <w:ins w:id="1766" w:author="Sebastian Ma Lik Keung" w:date="2018-05-22T16:18:00Z"/>
                <w:rFonts w:ascii="Arial Nova Cond Light" w:hAnsi="Arial Nova Cond Light"/>
                <w:lang w:val="en-SG"/>
                <w:rPrChange w:id="1767" w:author="Sebastian Ma Lik Keung" w:date="2018-05-22T16:53:00Z">
                  <w:rPr>
                    <w:ins w:id="1768" w:author="Sebastian Ma Lik Keung" w:date="2018-05-22T16:18:00Z"/>
                    <w:lang w:val="en-SG"/>
                  </w:rPr>
                </w:rPrChange>
              </w:rPr>
            </w:pPr>
            <w:ins w:id="1769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70" w:author="Sebastian Ma Lik Keung" w:date="2018-05-22T16:53:00Z">
                    <w:rPr>
                      <w:lang w:val="en-SG"/>
                    </w:rPr>
                  </w:rPrChange>
                </w:rPr>
                <w:t xml:space="preserve">Contract transaction send: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771" w:author="Sebastian Ma Lik Keung" w:date="2018-05-22T16:53:00Z">
                    <w:rPr>
                      <w:lang w:val="en-SG"/>
                    </w:rPr>
                  </w:rPrChange>
                </w:rPr>
                <w:t>TransactionHash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772" w:author="Sebastian Ma Lik Keung" w:date="2018-05-22T16:53:00Z">
                    <w:rPr>
                      <w:lang w:val="en-SG"/>
                    </w:rPr>
                  </w:rPrChange>
                </w:rPr>
                <w:t>: 0x7e8e572011f2e8d00b36c1af1e4e995d116a681b0ff8402d54134ff44926eef2 waiting to be mined...</w:t>
              </w:r>
            </w:ins>
          </w:p>
          <w:p w14:paraId="07570778" w14:textId="77777777" w:rsidR="001467A3" w:rsidRPr="000D4A41" w:rsidRDefault="001467A3">
            <w:pPr>
              <w:rPr>
                <w:ins w:id="1773" w:author="Sebastian Ma Lik Keung" w:date="2018-05-22T16:18:00Z"/>
                <w:rFonts w:ascii="Arial Nova Cond Light" w:hAnsi="Arial Nova Cond Light"/>
                <w:lang w:val="en-SG"/>
                <w:rPrChange w:id="1774" w:author="Sebastian Ma Lik Keung" w:date="2018-05-22T16:53:00Z">
                  <w:rPr>
                    <w:ins w:id="1775" w:author="Sebastian Ma Lik Keung" w:date="2018-05-22T16:18:00Z"/>
                    <w:lang w:val="en-SG"/>
                  </w:rPr>
                </w:rPrChange>
              </w:rPr>
            </w:pPr>
            <w:ins w:id="1776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77" w:author="Sebastian Ma Lik Keung" w:date="2018-05-22T16:53:00Z">
                    <w:rPr>
                      <w:lang w:val="en-SG"/>
                    </w:rPr>
                  </w:rPrChange>
                </w:rPr>
                <w:t>Contract mined! Address: 0x3b334f3378e155db8eb2e0df4bc5e2c33f947c6c</w:t>
              </w:r>
            </w:ins>
          </w:p>
          <w:p w14:paraId="30C64C6E" w14:textId="77777777" w:rsidR="001467A3" w:rsidRPr="000D4A41" w:rsidRDefault="001467A3">
            <w:pPr>
              <w:rPr>
                <w:ins w:id="1778" w:author="Sebastian Ma Lik Keung" w:date="2018-05-22T16:18:00Z"/>
                <w:rFonts w:ascii="Arial Nova Cond Light" w:hAnsi="Arial Nova Cond Light"/>
                <w:lang w:val="en-SG"/>
                <w:rPrChange w:id="1779" w:author="Sebastian Ma Lik Keung" w:date="2018-05-22T16:53:00Z">
                  <w:rPr>
                    <w:ins w:id="1780" w:author="Sebastian Ma Lik Keung" w:date="2018-05-22T16:18:00Z"/>
                    <w:lang w:val="en-SG"/>
                  </w:rPr>
                </w:rPrChange>
              </w:rPr>
            </w:pPr>
            <w:ins w:id="1781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82" w:author="Sebastian Ma Lik Keung" w:date="2018-05-22T16:53:00Z">
                    <w:rPr>
                      <w:lang w:val="en-SG"/>
                    </w:rPr>
                  </w:rPrChange>
                </w:rPr>
                <w:t>[*] hardwiring z-contract address...</w:t>
              </w:r>
            </w:ins>
          </w:p>
          <w:p w14:paraId="426ED687" w14:textId="0A37B2A8" w:rsidR="001467A3" w:rsidRPr="000D4A41" w:rsidRDefault="001467A3">
            <w:pPr>
              <w:rPr>
                <w:ins w:id="1783" w:author="Sebastian Ma Lik Keung" w:date="2018-05-22T16:18:00Z"/>
                <w:rFonts w:ascii="Arial Nova Cond Light" w:hAnsi="Arial Nova Cond Light"/>
                <w:lang w:val="en-SG"/>
                <w:rPrChange w:id="1784" w:author="Sebastian Ma Lik Keung" w:date="2018-05-22T16:53:00Z">
                  <w:rPr>
                    <w:ins w:id="1785" w:author="Sebastian Ma Lik Keung" w:date="2018-05-22T16:18:00Z"/>
                    <w:lang w:val="en-SG"/>
                  </w:rPr>
                </w:rPrChange>
              </w:rPr>
            </w:pPr>
            <w:ins w:id="1786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787" w:author="Sebastian Ma Lik Keung" w:date="2018-05-22T16:53:00Z">
                    <w:rPr>
                      <w:lang w:val="en-SG"/>
                    </w:rPr>
                  </w:rPrChange>
                </w:rPr>
                <w:t xml:space="preserve">[*] starting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788" w:author="Sebastian Ma Lik Keung" w:date="2018-05-22T16:53:00Z">
                    <w:rPr>
                      <w:lang w:val="en-SG"/>
                    </w:rPr>
                  </w:rPrChange>
                </w:rPr>
                <w:t>lite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789" w:author="Sebastian Ma Lik Keung" w:date="2018-05-22T16:53:00Z">
                    <w:rPr>
                      <w:lang w:val="en-SG"/>
                    </w:rPr>
                  </w:rPrChange>
                </w:rPr>
                <w:t>-server...</w:t>
              </w:r>
            </w:ins>
            <w:ins w:id="1790" w:author="Sebastian Ma Lik Keung" w:date="2018-05-22T16:19:00Z">
              <w:r w:rsidRPr="000D4A41">
                <w:rPr>
                  <w:rFonts w:ascii="Arial Nova Cond Light" w:hAnsi="Arial Nova Cond Light"/>
                  <w:lang w:val="en-SG"/>
                  <w:rPrChange w:id="1791" w:author="Sebastian Ma Lik Keung" w:date="2018-05-22T16:53:00Z">
                    <w:rPr>
                      <w:lang w:val="en-SG"/>
                    </w:rPr>
                  </w:rPrChange>
                </w:rPr>
                <w:t xml:space="preserve"> </w:t>
              </w:r>
              <w:r w:rsidRPr="000D4A41">
                <w:rPr>
                  <w:rFonts w:ascii="Arial Nova Cond Light" w:hAnsi="Arial Nova Cond Light"/>
                  <w:lang w:val="en-SG"/>
                  <w:rPrChange w:id="1792" w:author="Sebastian Ma Lik Keung" w:date="2018-05-22T16:53:00Z">
                    <w:rPr>
                      <w:lang w:val="en-SG"/>
                    </w:rPr>
                  </w:rPrChange>
                </w:rPr>
                <w:sym w:font="Wingdings" w:char="F0DF"/>
              </w:r>
              <w:r w:rsidRPr="000D4A41">
                <w:rPr>
                  <w:rFonts w:ascii="Arial Nova Cond Light" w:hAnsi="Arial Nova Cond Light"/>
                  <w:lang w:val="en-SG"/>
                  <w:rPrChange w:id="1793" w:author="Sebastian Ma Lik Keung" w:date="2018-05-22T16:53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794" w:author="Sebastian Ma Lik Keung" w:date="2018-05-22T16:53:00Z">
                    <w:rPr>
                      <w:lang w:val="en-SG"/>
                    </w:rPr>
                  </w:rPrChange>
                </w:rPr>
                <w:t>Seb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795" w:author="Sebastian Ma Lik Keung" w:date="2018-05-22T16:53:00Z">
                    <w:rPr>
                      <w:lang w:val="en-SG"/>
                    </w:rPr>
                  </w:rPrChange>
                </w:rPr>
                <w:t xml:space="preserve"> added this log</w:t>
              </w:r>
            </w:ins>
          </w:p>
          <w:p w14:paraId="3439BE1B" w14:textId="3128C638" w:rsidR="001467A3" w:rsidRPr="000D4A41" w:rsidRDefault="001467A3">
            <w:pPr>
              <w:rPr>
                <w:ins w:id="1796" w:author="Sebastian Ma Lik Keung" w:date="2018-05-22T16:18:00Z"/>
                <w:rFonts w:ascii="Arial Nova Cond Light" w:hAnsi="Arial Nova Cond Light"/>
                <w:lang w:val="en-SG"/>
                <w:rPrChange w:id="1797" w:author="Sebastian Ma Lik Keung" w:date="2018-05-22T16:53:00Z">
                  <w:rPr>
                    <w:ins w:id="1798" w:author="Sebastian Ma Lik Keung" w:date="2018-05-22T16:18:00Z"/>
                    <w:lang w:val="en-SG"/>
                  </w:rPr>
                </w:rPrChange>
              </w:rPr>
            </w:pPr>
            <w:ins w:id="1799" w:author="Sebastian Ma Lik Keung" w:date="2018-05-22T16:18:00Z">
              <w:r w:rsidRPr="000D4A41">
                <w:rPr>
                  <w:rFonts w:ascii="Arial Nova Cond Light" w:hAnsi="Arial Nova Cond Light"/>
                  <w:lang w:val="en-SG"/>
                  <w:rPrChange w:id="1800" w:author="Sebastian Ma Lik Keung" w:date="2018-05-22T16:53:00Z">
                    <w:rPr>
                      <w:lang w:val="en-SG"/>
                    </w:rPr>
                  </w:rPrChange>
                </w:rPr>
                <w:t>sebtno@quorumnx05:~/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801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802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803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804" w:author="Sebastian Ma Lik Keung" w:date="2018-05-22T16:53:00Z">
                    <w:rPr>
                      <w:lang w:val="en-SG"/>
                    </w:rPr>
                  </w:rPrChange>
                </w:rPr>
                <w:t xml:space="preserve">-quorum$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805" w:author="Sebastian Ma Lik Keung" w:date="2018-05-22T16:53:00Z">
                    <w:rPr>
                      <w:lang w:val="en-SG"/>
                    </w:rPr>
                  </w:rPrChange>
                </w:rPr>
                <w:t>nohup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806" w:author="Sebastian Ma Lik Keung" w:date="2018-05-22T16:53:00Z">
                    <w:rPr>
                      <w:lang w:val="en-SG"/>
                    </w:rPr>
                  </w:rPrChange>
                </w:rPr>
                <w:t xml:space="preserve">: redirecting stderr to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807" w:author="Sebastian Ma Lik Keung" w:date="2018-05-22T16:53:00Z">
                    <w:rPr>
                      <w:lang w:val="en-SG"/>
                    </w:rPr>
                  </w:rPrChange>
                </w:rPr>
                <w:t>stdout</w:t>
              </w:r>
              <w:proofErr w:type="spellEnd"/>
            </w:ins>
          </w:p>
        </w:tc>
      </w:tr>
    </w:tbl>
    <w:p w14:paraId="19618571" w14:textId="77777777" w:rsidR="001467A3" w:rsidRDefault="001467A3">
      <w:pPr>
        <w:spacing w:after="0" w:line="240" w:lineRule="auto"/>
        <w:rPr>
          <w:ins w:id="1808" w:author="Sebastian Ma Lik Keung" w:date="2018-05-22T16:17:00Z"/>
          <w:lang w:val="en-SG"/>
        </w:rPr>
      </w:pPr>
    </w:p>
    <w:p w14:paraId="5A94376C" w14:textId="77777777" w:rsidR="001467A3" w:rsidRDefault="001467A3">
      <w:pPr>
        <w:spacing w:after="0" w:line="240" w:lineRule="auto"/>
        <w:rPr>
          <w:ins w:id="1809" w:author="Sebastian Ma Lik Keung" w:date="2018-05-18T11:40:00Z"/>
          <w:lang w:val="en-SG"/>
        </w:rPr>
      </w:pPr>
    </w:p>
    <w:p w14:paraId="21AAED16" w14:textId="355618B2" w:rsidR="00A555D4" w:rsidRDefault="00A555D4">
      <w:pPr>
        <w:spacing w:after="0" w:line="240" w:lineRule="auto"/>
        <w:rPr>
          <w:ins w:id="1810" w:author="Sebastian Ma Lik Keung" w:date="2018-05-21T16:17:00Z"/>
          <w:lang w:val="en-SG"/>
        </w:rPr>
      </w:pPr>
    </w:p>
    <w:p w14:paraId="42FE24E1" w14:textId="7F0C87DD" w:rsidR="00A555D4" w:rsidRDefault="00B621D5">
      <w:pPr>
        <w:pStyle w:val="Heading2"/>
        <w:spacing w:line="240" w:lineRule="auto"/>
        <w:rPr>
          <w:ins w:id="1811" w:author="Sebastian Ma Lik Keung" w:date="2018-05-22T15:17:00Z"/>
          <w:lang w:val="en-SG"/>
        </w:rPr>
        <w:pPrChange w:id="1812" w:author="Sebastian Ma Lik Keung" w:date="2018-05-24T13:47:00Z">
          <w:pPr>
            <w:spacing w:after="0" w:line="240" w:lineRule="auto"/>
          </w:pPr>
        </w:pPrChange>
      </w:pPr>
      <w:ins w:id="1813" w:author="Sebastian Ma Lik Keung" w:date="2018-05-22T15:17:00Z">
        <w:r>
          <w:rPr>
            <w:lang w:val="en-SG"/>
          </w:rPr>
          <w:t>initS</w:t>
        </w:r>
        <w:r w:rsidR="00E8277C">
          <w:rPr>
            <w:lang w:val="en-SG"/>
          </w:rPr>
          <w:t>t</w:t>
        </w:r>
        <w:r>
          <w:rPr>
            <w:lang w:val="en-SG"/>
          </w:rPr>
          <w:t>ash.sh</w:t>
        </w:r>
      </w:ins>
    </w:p>
    <w:p w14:paraId="0D073C25" w14:textId="27805A3B" w:rsidR="00E8277C" w:rsidRDefault="00CE1CB0">
      <w:pPr>
        <w:spacing w:after="0" w:line="240" w:lineRule="auto"/>
        <w:rPr>
          <w:ins w:id="1814" w:author="Sebastian Ma Lik Keung" w:date="2018-05-22T16:40:00Z"/>
          <w:lang w:val="en-SG"/>
        </w:rPr>
      </w:pPr>
      <w:ins w:id="1815" w:author="Sebastian Ma Lik Keung" w:date="2018-05-22T16:19:00Z">
        <w:r>
          <w:rPr>
            <w:lang w:val="en-SG"/>
          </w:rPr>
          <w:t>Again, look at what initStash.sh is doing.</w:t>
        </w:r>
      </w:ins>
    </w:p>
    <w:p w14:paraId="021251E5" w14:textId="13DC641C" w:rsidR="00817089" w:rsidRDefault="00817089">
      <w:pPr>
        <w:spacing w:after="0" w:line="240" w:lineRule="auto"/>
        <w:rPr>
          <w:ins w:id="1816" w:author="Sebastian Ma Lik Keung" w:date="2018-05-22T16:40:00Z"/>
          <w:lang w:val="en-SG"/>
        </w:rPr>
      </w:pPr>
    </w:p>
    <w:p w14:paraId="08F93635" w14:textId="353A4AC5" w:rsidR="00817089" w:rsidRPr="00A60893" w:rsidRDefault="00817089">
      <w:pPr>
        <w:pStyle w:val="Heading3"/>
        <w:spacing w:line="240" w:lineRule="auto"/>
        <w:rPr>
          <w:ins w:id="1817" w:author="Sebastian Ma Lik Keung" w:date="2018-05-22T16:20:00Z"/>
          <w:lang w:val="en-SG"/>
          <w:rPrChange w:id="1818" w:author="Sebastian Ma Lik Keung" w:date="2018-05-22T16:59:00Z">
            <w:rPr>
              <w:ins w:id="1819" w:author="Sebastian Ma Lik Keung" w:date="2018-05-22T16:20:00Z"/>
              <w:lang w:val="en-SG"/>
            </w:rPr>
          </w:rPrChange>
        </w:rPr>
        <w:pPrChange w:id="1820" w:author="Sebastian Ma Lik Keung" w:date="2018-05-24T13:47:00Z">
          <w:pPr>
            <w:spacing w:after="0" w:line="240" w:lineRule="auto"/>
          </w:pPr>
        </w:pPrChange>
      </w:pPr>
      <w:proofErr w:type="spellStart"/>
      <w:ins w:id="1821" w:author="Sebastian Ma Lik Keung" w:date="2018-05-22T16:40:00Z">
        <w:r w:rsidRPr="00A60893">
          <w:rPr>
            <w:lang w:val="en-SG"/>
            <w:rPrChange w:id="1822" w:author="Sebastian Ma Lik Keung" w:date="2018-05-22T16:59:00Z">
              <w:rPr>
                <w:lang w:val="en-SG"/>
              </w:rPr>
            </w:rPrChange>
          </w:rPr>
          <w:t>config.json</w:t>
        </w:r>
      </w:ins>
      <w:proofErr w:type="spellEnd"/>
    </w:p>
    <w:p w14:paraId="45260457" w14:textId="60109292" w:rsidR="00CE1CB0" w:rsidRDefault="00CE1CB0">
      <w:pPr>
        <w:spacing w:after="0" w:line="240" w:lineRule="auto"/>
        <w:rPr>
          <w:ins w:id="1823" w:author="Sebastian Ma Lik Keung" w:date="2018-05-22T16:22:00Z"/>
          <w:lang w:val="en-SG"/>
        </w:rPr>
      </w:pPr>
      <w:ins w:id="1824" w:author="Sebastian Ma Lik Keung" w:date="2018-05-22T16:20:00Z">
        <w:r>
          <w:rPr>
            <w:lang w:val="en-SG"/>
          </w:rPr>
          <w:t xml:space="preserve">The </w:t>
        </w:r>
        <w:proofErr w:type="spellStart"/>
        <w:r>
          <w:rPr>
            <w:lang w:val="en-SG"/>
          </w:rPr>
          <w:t>js</w:t>
        </w:r>
        <w:proofErr w:type="spellEnd"/>
        <w:r>
          <w:rPr>
            <w:lang w:val="en-SG"/>
          </w:rPr>
          <w:t xml:space="preserve"> programs executed by </w:t>
        </w:r>
      </w:ins>
      <w:ins w:id="1825" w:author="Sebastian Ma Lik Keung" w:date="2018-05-22T16:21:00Z">
        <w:r>
          <w:rPr>
            <w:lang w:val="en-SG"/>
          </w:rPr>
          <w:t xml:space="preserve">initStash.sh uses </w:t>
        </w:r>
      </w:ins>
      <w:ins w:id="1826" w:author="Sebastian Ma Lik Keung" w:date="2018-05-22T16:22:00Z">
        <w:r>
          <w:rPr>
            <w:lang w:val="en-SG"/>
          </w:rPr>
          <w:t>test-scripts/config/</w:t>
        </w:r>
        <w:proofErr w:type="spellStart"/>
        <w:r>
          <w:rPr>
            <w:lang w:val="en-SG"/>
          </w:rPr>
          <w:t>config.json</w:t>
        </w:r>
        <w:proofErr w:type="spellEnd"/>
        <w:r>
          <w:rPr>
            <w:lang w:val="en-SG"/>
          </w:rPr>
          <w:t xml:space="preserve"> as input.</w:t>
        </w:r>
      </w:ins>
    </w:p>
    <w:p w14:paraId="76D3D80F" w14:textId="29384073" w:rsidR="00CE1CB0" w:rsidRDefault="00CE1CB0">
      <w:pPr>
        <w:spacing w:after="0" w:line="240" w:lineRule="auto"/>
        <w:rPr>
          <w:ins w:id="1827" w:author="Sebastian Ma Lik Keung" w:date="2018-05-22T16:25:00Z"/>
          <w:lang w:val="en-SG"/>
        </w:rPr>
      </w:pPr>
      <w:ins w:id="1828" w:author="Sebastian Ma Lik Keung" w:date="2018-05-22T16:22:00Z">
        <w:r>
          <w:rPr>
            <w:lang w:val="en-SG"/>
          </w:rPr>
          <w:t xml:space="preserve">This </w:t>
        </w:r>
        <w:proofErr w:type="spellStart"/>
        <w:r>
          <w:rPr>
            <w:lang w:val="en-SG"/>
          </w:rPr>
          <w:t>config.json</w:t>
        </w:r>
        <w:proofErr w:type="spellEnd"/>
        <w:r>
          <w:rPr>
            <w:lang w:val="en-SG"/>
          </w:rPr>
          <w:t xml:space="preserve"> was pre</w:t>
        </w:r>
      </w:ins>
      <w:ins w:id="1829" w:author="Sebastian Ma Lik Keung" w:date="2018-05-22T16:23:00Z">
        <w:r>
          <w:rPr>
            <w:lang w:val="en-SG"/>
          </w:rPr>
          <w:t xml:space="preserve">viously generated by </w:t>
        </w:r>
        <w:r w:rsidR="00FD33EA">
          <w:rPr>
            <w:lang w:val="en-SG"/>
          </w:rPr>
          <w:t>convertConfig.js. The nodes</w:t>
        </w:r>
      </w:ins>
      <w:ins w:id="1830" w:author="Sebastian Ma Lik Keung" w:date="2018-05-22T16:24:00Z">
        <w:r w:rsidR="00FD33EA">
          <w:rPr>
            <w:lang w:val="en-SG"/>
          </w:rPr>
          <w:t xml:space="preserve"> in this </w:t>
        </w:r>
        <w:proofErr w:type="spellStart"/>
        <w:r w:rsidR="00FD33EA">
          <w:rPr>
            <w:lang w:val="en-SG"/>
          </w:rPr>
          <w:t>config.json</w:t>
        </w:r>
        <w:proofErr w:type="spellEnd"/>
        <w:r w:rsidR="00FD33EA">
          <w:rPr>
            <w:lang w:val="en-SG"/>
          </w:rPr>
          <w:t xml:space="preserve"> file should be correct if convertConfig.js (described above) was executed </w:t>
        </w:r>
      </w:ins>
      <w:ins w:id="1831" w:author="Sebastian Ma Lik Keung" w:date="2018-05-22T16:25:00Z">
        <w:r w:rsidR="00FD33EA">
          <w:rPr>
            <w:lang w:val="en-SG"/>
          </w:rPr>
          <w:t>based on your correct nodes information.</w:t>
        </w:r>
      </w:ins>
    </w:p>
    <w:p w14:paraId="6E0D4FC5" w14:textId="0027886D" w:rsidR="00FD33EA" w:rsidRDefault="00FD33EA">
      <w:pPr>
        <w:spacing w:after="0" w:line="240" w:lineRule="auto"/>
        <w:rPr>
          <w:ins w:id="1832" w:author="Sebastian Ma Lik Keung" w:date="2018-05-22T16:25:00Z"/>
          <w:lang w:val="en-SG"/>
        </w:rPr>
      </w:pPr>
      <w:ins w:id="1833" w:author="Sebastian Ma Lik Keung" w:date="2018-05-22T16:25:00Z">
        <w:r>
          <w:rPr>
            <w:lang w:val="en-SG"/>
          </w:rPr>
          <w:t xml:space="preserve">My </w:t>
        </w:r>
        <w:proofErr w:type="spellStart"/>
        <w:r>
          <w:rPr>
            <w:lang w:val="en-SG"/>
          </w:rPr>
          <w:t>config.json</w:t>
        </w:r>
        <w:proofErr w:type="spellEnd"/>
        <w:r>
          <w:rPr>
            <w:lang w:val="en-SG"/>
          </w:rPr>
          <w:t xml:space="preserve"> looks like this: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D33EA" w:rsidRPr="000D4A41" w14:paraId="390B2BD1" w14:textId="77777777" w:rsidTr="00FD33EA">
        <w:trPr>
          <w:ins w:id="1834" w:author="Sebastian Ma Lik Keung" w:date="2018-05-22T16:25:00Z"/>
        </w:trPr>
        <w:tc>
          <w:tcPr>
            <w:tcW w:w="9166" w:type="dxa"/>
          </w:tcPr>
          <w:p w14:paraId="5D3BCA7A" w14:textId="77777777" w:rsidR="00FD33EA" w:rsidRPr="000D4A41" w:rsidRDefault="00FD33EA">
            <w:pPr>
              <w:rPr>
                <w:ins w:id="1835" w:author="Sebastian Ma Lik Keung" w:date="2018-05-22T16:26:00Z"/>
                <w:rFonts w:ascii="Arial Nova Cond Light" w:hAnsi="Arial Nova Cond Light"/>
                <w:lang w:val="en-SG"/>
                <w:rPrChange w:id="1836" w:author="Sebastian Ma Lik Keung" w:date="2018-05-22T16:53:00Z">
                  <w:rPr>
                    <w:ins w:id="1837" w:author="Sebastian Ma Lik Keung" w:date="2018-05-22T16:26:00Z"/>
                    <w:lang w:val="en-SG"/>
                  </w:rPr>
                </w:rPrChange>
              </w:rPr>
            </w:pPr>
            <w:ins w:id="1838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839" w:author="Sebastian Ma Lik Keung" w:date="2018-05-22T16:53:00Z">
                    <w:rPr>
                      <w:lang w:val="en-SG"/>
                    </w:rPr>
                  </w:rPrChange>
                </w:rPr>
                <w:lastRenderedPageBreak/>
                <w:t>[</w:t>
              </w:r>
            </w:ins>
          </w:p>
          <w:p w14:paraId="59D38DE6" w14:textId="77777777" w:rsidR="00FD33EA" w:rsidRPr="000D4A41" w:rsidRDefault="00FD33EA">
            <w:pPr>
              <w:rPr>
                <w:ins w:id="1840" w:author="Sebastian Ma Lik Keung" w:date="2018-05-22T16:26:00Z"/>
                <w:rFonts w:ascii="Arial Nova Cond Light" w:hAnsi="Arial Nova Cond Light"/>
                <w:lang w:val="en-SG"/>
                <w:rPrChange w:id="1841" w:author="Sebastian Ma Lik Keung" w:date="2018-05-22T16:53:00Z">
                  <w:rPr>
                    <w:ins w:id="1842" w:author="Sebastian Ma Lik Keung" w:date="2018-05-22T16:26:00Z"/>
                    <w:lang w:val="en-SG"/>
                  </w:rPr>
                </w:rPrChange>
              </w:rPr>
            </w:pPr>
            <w:ins w:id="1843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844" w:author="Sebastian Ma Lik Keung" w:date="2018-05-22T16:53:00Z">
                    <w:rPr>
                      <w:lang w:val="en-SG"/>
                    </w:rPr>
                  </w:rPrChange>
                </w:rPr>
                <w:t>{"nodeId":1,</w:t>
              </w:r>
            </w:ins>
          </w:p>
          <w:p w14:paraId="23F799C2" w14:textId="77777777" w:rsidR="00FD33EA" w:rsidRPr="000D4A41" w:rsidRDefault="00FD33EA">
            <w:pPr>
              <w:rPr>
                <w:ins w:id="1845" w:author="Sebastian Ma Lik Keung" w:date="2018-05-22T16:26:00Z"/>
                <w:rFonts w:ascii="Arial Nova Cond Light" w:hAnsi="Arial Nova Cond Light"/>
                <w:lang w:val="en-SG"/>
                <w:rPrChange w:id="1846" w:author="Sebastian Ma Lik Keung" w:date="2018-05-22T16:53:00Z">
                  <w:rPr>
                    <w:ins w:id="1847" w:author="Sebastian Ma Lik Keung" w:date="2018-05-22T16:26:00Z"/>
                    <w:lang w:val="en-SG"/>
                  </w:rPr>
                </w:rPrChange>
              </w:rPr>
            </w:pPr>
            <w:ins w:id="1848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849" w:author="Sebastian Ma Lik Keung" w:date="2018-05-22T16:53:00Z">
                    <w:rPr>
                      <w:lang w:val="en-SG"/>
                    </w:rPr>
                  </w:rPrChange>
                </w:rPr>
                <w:t>"host":"quorumnx01.southeastasia.cloudapp.azure.com",</w:t>
              </w:r>
            </w:ins>
          </w:p>
          <w:p w14:paraId="6CD25BD9" w14:textId="77777777" w:rsidR="00FD33EA" w:rsidRPr="000D4A41" w:rsidRDefault="00FD33EA">
            <w:pPr>
              <w:rPr>
                <w:ins w:id="1850" w:author="Sebastian Ma Lik Keung" w:date="2018-05-22T16:26:00Z"/>
                <w:rFonts w:ascii="Arial Nova Cond Light" w:hAnsi="Arial Nova Cond Light"/>
                <w:lang w:val="en-SG"/>
                <w:rPrChange w:id="1851" w:author="Sebastian Ma Lik Keung" w:date="2018-05-22T16:53:00Z">
                  <w:rPr>
                    <w:ins w:id="1852" w:author="Sebastian Ma Lik Keung" w:date="2018-05-22T16:26:00Z"/>
                    <w:lang w:val="en-SG"/>
                  </w:rPr>
                </w:rPrChange>
              </w:rPr>
            </w:pPr>
            <w:ins w:id="1853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854" w:author="Sebastian Ma Lik Keung" w:date="2018-05-22T16:53:00Z">
                    <w:rPr>
                      <w:lang w:val="en-SG"/>
                    </w:rPr>
                  </w:rPrChange>
                </w:rPr>
                <w:t>"port":"20010",</w:t>
              </w:r>
            </w:ins>
          </w:p>
          <w:p w14:paraId="5D1A92C2" w14:textId="77777777" w:rsidR="00FD33EA" w:rsidRPr="000D4A41" w:rsidRDefault="00FD33EA">
            <w:pPr>
              <w:rPr>
                <w:ins w:id="1855" w:author="Sebastian Ma Lik Keung" w:date="2018-05-22T16:26:00Z"/>
                <w:rFonts w:ascii="Arial Nova Cond Light" w:hAnsi="Arial Nova Cond Light"/>
                <w:lang w:val="en-SG"/>
                <w:rPrChange w:id="1856" w:author="Sebastian Ma Lik Keung" w:date="2018-05-22T16:53:00Z">
                  <w:rPr>
                    <w:ins w:id="1857" w:author="Sebastian Ma Lik Keung" w:date="2018-05-22T16:26:00Z"/>
                    <w:lang w:val="en-SG"/>
                  </w:rPr>
                </w:rPrChange>
              </w:rPr>
            </w:pPr>
            <w:ins w:id="1858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859" w:author="Sebastian Ma Lik Keung" w:date="2018-05-22T16:53:00Z">
                    <w:rPr>
                      <w:lang w:val="en-SG"/>
                    </w:rPr>
                  </w:rPrChange>
                </w:rPr>
                <w:t>"accountNumber":0,</w:t>
              </w:r>
            </w:ins>
          </w:p>
          <w:p w14:paraId="5F7D114A" w14:textId="77777777" w:rsidR="00FD33EA" w:rsidRPr="000D4A41" w:rsidRDefault="00FD33EA">
            <w:pPr>
              <w:rPr>
                <w:ins w:id="1860" w:author="Sebastian Ma Lik Keung" w:date="2018-05-22T16:26:00Z"/>
                <w:rFonts w:ascii="Arial Nova Cond Light" w:hAnsi="Arial Nova Cond Light"/>
                <w:lang w:val="en-SG"/>
                <w:rPrChange w:id="1861" w:author="Sebastian Ma Lik Keung" w:date="2018-05-22T16:53:00Z">
                  <w:rPr>
                    <w:ins w:id="1862" w:author="Sebastian Ma Lik Keung" w:date="2018-05-22T16:26:00Z"/>
                    <w:lang w:val="en-SG"/>
                  </w:rPr>
                </w:rPrChange>
              </w:rPr>
            </w:pPr>
            <w:ins w:id="1863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864" w:author="Sebastian Ma Lik Keung" w:date="2018-05-22T16:53:00Z">
                    <w:rPr>
                      <w:lang w:val="en-SG"/>
                    </w:rPr>
                  </w:rPrChange>
                </w:rPr>
                <w:t>"ethKey":"0xe6ffc04d427d50a33bf82cf3c892ca725d3aede0",</w:t>
              </w:r>
            </w:ins>
          </w:p>
          <w:p w14:paraId="5C0D248A" w14:textId="77777777" w:rsidR="00FD33EA" w:rsidRPr="000D4A41" w:rsidRDefault="00FD33EA">
            <w:pPr>
              <w:rPr>
                <w:ins w:id="1865" w:author="Sebastian Ma Lik Keung" w:date="2018-05-22T16:26:00Z"/>
                <w:rFonts w:ascii="Arial Nova Cond Light" w:hAnsi="Arial Nova Cond Light"/>
                <w:lang w:val="en-SG"/>
                <w:rPrChange w:id="1866" w:author="Sebastian Ma Lik Keung" w:date="2018-05-22T16:53:00Z">
                  <w:rPr>
                    <w:ins w:id="1867" w:author="Sebastian Ma Lik Keung" w:date="2018-05-22T16:26:00Z"/>
                    <w:lang w:val="en-SG"/>
                  </w:rPr>
                </w:rPrChange>
              </w:rPr>
            </w:pPr>
            <w:ins w:id="1868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869" w:author="Sebastian Ma Lik Keung" w:date="2018-05-22T16:53:00Z">
                    <w:rPr>
                      <w:lang w:val="en-SG"/>
                    </w:rPr>
                  </w:rPrChange>
                </w:rPr>
                <w:t>"constKey":"gYjkGtu94WzmRCP603ukUxT3BGU+gPmfgEaBeQknpWQ=",</w:t>
              </w:r>
            </w:ins>
          </w:p>
          <w:p w14:paraId="7F3FA81B" w14:textId="77777777" w:rsidR="00FD33EA" w:rsidRPr="000D4A41" w:rsidRDefault="00FD33EA">
            <w:pPr>
              <w:rPr>
                <w:ins w:id="1870" w:author="Sebastian Ma Lik Keung" w:date="2018-05-22T16:26:00Z"/>
                <w:rFonts w:ascii="Arial Nova Cond Light" w:hAnsi="Arial Nova Cond Light"/>
                <w:lang w:val="en-SG"/>
                <w:rPrChange w:id="1871" w:author="Sebastian Ma Lik Keung" w:date="2018-05-22T16:53:00Z">
                  <w:rPr>
                    <w:ins w:id="1872" w:author="Sebastian Ma Lik Keung" w:date="2018-05-22T16:26:00Z"/>
                    <w:lang w:val="en-SG"/>
                  </w:rPr>
                </w:rPrChange>
              </w:rPr>
            </w:pPr>
            <w:ins w:id="1873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874" w:author="Sebastian Ma Lik Keung" w:date="2018-05-22T16:53:00Z">
                    <w:rPr>
                      <w:lang w:val="en-SG"/>
                    </w:rPr>
                  </w:rPrChange>
                </w:rPr>
                <w:t>"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875" w:author="Sebastian Ma Lik Keung" w:date="2018-05-22T16:53:00Z">
                    <w:rPr>
                      <w:lang w:val="en-SG"/>
                    </w:rPr>
                  </w:rPrChange>
                </w:rPr>
                <w:t>stashName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876" w:author="Sebastian Ma Lik Keung" w:date="2018-05-22T16:53:00Z">
                    <w:rPr>
                      <w:lang w:val="en-SG"/>
                    </w:rPr>
                  </w:rPrChange>
                </w:rPr>
                <w:t>":"MASREGULATOR",</w:t>
              </w:r>
            </w:ins>
          </w:p>
          <w:p w14:paraId="48211C2E" w14:textId="77777777" w:rsidR="00FD33EA" w:rsidRPr="000D4A41" w:rsidRDefault="00FD33EA">
            <w:pPr>
              <w:rPr>
                <w:ins w:id="1877" w:author="Sebastian Ma Lik Keung" w:date="2018-05-22T16:26:00Z"/>
                <w:rFonts w:ascii="Arial Nova Cond Light" w:hAnsi="Arial Nova Cond Light"/>
                <w:lang w:val="en-SG"/>
                <w:rPrChange w:id="1878" w:author="Sebastian Ma Lik Keung" w:date="2018-05-22T16:53:00Z">
                  <w:rPr>
                    <w:ins w:id="1879" w:author="Sebastian Ma Lik Keung" w:date="2018-05-22T16:26:00Z"/>
                    <w:lang w:val="en-SG"/>
                  </w:rPr>
                </w:rPrChange>
              </w:rPr>
            </w:pPr>
            <w:ins w:id="1880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881" w:author="Sebastian Ma Lik Keung" w:date="2018-05-22T16:53:00Z">
                    <w:rPr>
                      <w:lang w:val="en-SG"/>
                    </w:rPr>
                  </w:rPrChange>
                </w:rPr>
                <w:t>"enode":"4cb37375f73a56d17ba765c354f4ce9d37535f04dc7d1bfc3b0ee080bd467e450f6a6b2892dbdb68d9eb27cfe44072de4abd3ffec26816e56536d7188168f2cd",</w:t>
              </w:r>
            </w:ins>
          </w:p>
          <w:p w14:paraId="3942DAAA" w14:textId="77777777" w:rsidR="00FD33EA" w:rsidRPr="000D4A41" w:rsidRDefault="00FD33EA">
            <w:pPr>
              <w:rPr>
                <w:ins w:id="1882" w:author="Sebastian Ma Lik Keung" w:date="2018-05-22T16:26:00Z"/>
                <w:rFonts w:ascii="Arial Nova Cond Light" w:hAnsi="Arial Nova Cond Light"/>
                <w:lang w:val="en-SG"/>
                <w:rPrChange w:id="1883" w:author="Sebastian Ma Lik Keung" w:date="2018-05-22T16:53:00Z">
                  <w:rPr>
                    <w:ins w:id="1884" w:author="Sebastian Ma Lik Keung" w:date="2018-05-22T16:26:00Z"/>
                    <w:lang w:val="en-SG"/>
                  </w:rPr>
                </w:rPrChange>
              </w:rPr>
            </w:pPr>
            <w:ins w:id="1885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886" w:author="Sebastian Ma Lik Keung" w:date="2018-05-22T16:53:00Z">
                    <w:rPr>
                      <w:lang w:val="en-SG"/>
                    </w:rPr>
                  </w:rPrChange>
                </w:rPr>
                <w:t>"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887" w:author="Sebastian Ma Lik Keung" w:date="2018-05-22T16:53:00Z">
                    <w:rPr>
                      <w:lang w:val="en-SG"/>
                    </w:rPr>
                  </w:rPrChange>
                </w:rPr>
                <w:t>centralBank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888" w:author="Sebastian Ma Lik Keung" w:date="2018-05-22T16:53:00Z">
                    <w:rPr>
                      <w:lang w:val="en-SG"/>
                    </w:rPr>
                  </w:rPrChange>
                </w:rPr>
                <w:t>":false,</w:t>
              </w:r>
            </w:ins>
          </w:p>
          <w:p w14:paraId="54CB9050" w14:textId="77777777" w:rsidR="00FD33EA" w:rsidRPr="000D4A41" w:rsidRDefault="00FD33EA">
            <w:pPr>
              <w:rPr>
                <w:ins w:id="1889" w:author="Sebastian Ma Lik Keung" w:date="2018-05-22T16:26:00Z"/>
                <w:rFonts w:ascii="Arial Nova Cond Light" w:hAnsi="Arial Nova Cond Light"/>
                <w:lang w:val="en-SG"/>
                <w:rPrChange w:id="1890" w:author="Sebastian Ma Lik Keung" w:date="2018-05-22T16:53:00Z">
                  <w:rPr>
                    <w:ins w:id="1891" w:author="Sebastian Ma Lik Keung" w:date="2018-05-22T16:26:00Z"/>
                    <w:lang w:val="en-SG"/>
                  </w:rPr>
                </w:rPrChange>
              </w:rPr>
            </w:pPr>
            <w:ins w:id="1892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893" w:author="Sebastian Ma Lik Keung" w:date="2018-05-22T16:53:00Z">
                    <w:rPr>
                      <w:lang w:val="en-SG"/>
                    </w:rPr>
                  </w:rPrChange>
                </w:rPr>
                <w:t>"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894" w:author="Sebastian Ma Lik Keung" w:date="2018-05-22T16:53:00Z">
                    <w:rPr>
                      <w:lang w:val="en-SG"/>
                    </w:rPr>
                  </w:rPrChange>
                </w:rPr>
                <w:t>regulator":true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895" w:author="Sebastian Ma Lik Keung" w:date="2018-05-22T16:53:00Z">
                    <w:rPr>
                      <w:lang w:val="en-SG"/>
                    </w:rPr>
                  </w:rPrChange>
                </w:rPr>
                <w:t>,</w:t>
              </w:r>
            </w:ins>
          </w:p>
          <w:p w14:paraId="206C1DC3" w14:textId="77777777" w:rsidR="00FD33EA" w:rsidRPr="000D4A41" w:rsidRDefault="00FD33EA">
            <w:pPr>
              <w:rPr>
                <w:ins w:id="1896" w:author="Sebastian Ma Lik Keung" w:date="2018-05-22T16:26:00Z"/>
                <w:rFonts w:ascii="Arial Nova Cond Light" w:hAnsi="Arial Nova Cond Light"/>
                <w:lang w:val="en-SG"/>
                <w:rPrChange w:id="1897" w:author="Sebastian Ma Lik Keung" w:date="2018-05-22T16:53:00Z">
                  <w:rPr>
                    <w:ins w:id="1898" w:author="Sebastian Ma Lik Keung" w:date="2018-05-22T16:26:00Z"/>
                    <w:lang w:val="en-SG"/>
                  </w:rPr>
                </w:rPrChange>
              </w:rPr>
            </w:pPr>
            <w:ins w:id="1899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00" w:author="Sebastian Ma Lik Keung" w:date="2018-05-22T16:53:00Z">
                    <w:rPr>
                      <w:lang w:val="en-SG"/>
                    </w:rPr>
                  </w:rPrChange>
                </w:rPr>
                <w:t>"localport":3000},</w:t>
              </w:r>
            </w:ins>
          </w:p>
          <w:p w14:paraId="6EBE8D5D" w14:textId="77777777" w:rsidR="00FD33EA" w:rsidRPr="000D4A41" w:rsidRDefault="00FD33EA">
            <w:pPr>
              <w:rPr>
                <w:ins w:id="1901" w:author="Sebastian Ma Lik Keung" w:date="2018-05-22T16:26:00Z"/>
                <w:rFonts w:ascii="Arial Nova Cond Light" w:hAnsi="Arial Nova Cond Light"/>
                <w:lang w:val="en-SG"/>
                <w:rPrChange w:id="1902" w:author="Sebastian Ma Lik Keung" w:date="2018-05-22T16:53:00Z">
                  <w:rPr>
                    <w:ins w:id="1903" w:author="Sebastian Ma Lik Keung" w:date="2018-05-22T16:26:00Z"/>
                    <w:lang w:val="en-SG"/>
                  </w:rPr>
                </w:rPrChange>
              </w:rPr>
            </w:pPr>
            <w:ins w:id="1904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05" w:author="Sebastian Ma Lik Keung" w:date="2018-05-22T16:53:00Z">
                    <w:rPr>
                      <w:lang w:val="en-SG"/>
                    </w:rPr>
                  </w:rPrChange>
                </w:rPr>
                <w:t>{"nodeId":2,</w:t>
              </w:r>
            </w:ins>
          </w:p>
          <w:p w14:paraId="1F422C96" w14:textId="77777777" w:rsidR="00FD33EA" w:rsidRPr="000D4A41" w:rsidRDefault="00FD33EA">
            <w:pPr>
              <w:rPr>
                <w:ins w:id="1906" w:author="Sebastian Ma Lik Keung" w:date="2018-05-22T16:26:00Z"/>
                <w:rFonts w:ascii="Arial Nova Cond Light" w:hAnsi="Arial Nova Cond Light"/>
                <w:lang w:val="en-SG"/>
                <w:rPrChange w:id="1907" w:author="Sebastian Ma Lik Keung" w:date="2018-05-22T16:53:00Z">
                  <w:rPr>
                    <w:ins w:id="1908" w:author="Sebastian Ma Lik Keung" w:date="2018-05-22T16:26:00Z"/>
                    <w:lang w:val="en-SG"/>
                  </w:rPr>
                </w:rPrChange>
              </w:rPr>
            </w:pPr>
            <w:ins w:id="1909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10" w:author="Sebastian Ma Lik Keung" w:date="2018-05-22T16:53:00Z">
                    <w:rPr>
                      <w:lang w:val="en-SG"/>
                    </w:rPr>
                  </w:rPrChange>
                </w:rPr>
                <w:t>"host":"quorumnx02.southeastasia.cloudapp.azure.com",</w:t>
              </w:r>
            </w:ins>
          </w:p>
          <w:p w14:paraId="48B53D73" w14:textId="77777777" w:rsidR="00FD33EA" w:rsidRPr="000D4A41" w:rsidRDefault="00FD33EA">
            <w:pPr>
              <w:rPr>
                <w:ins w:id="1911" w:author="Sebastian Ma Lik Keung" w:date="2018-05-22T16:26:00Z"/>
                <w:rFonts w:ascii="Arial Nova Cond Light" w:hAnsi="Arial Nova Cond Light"/>
                <w:lang w:val="en-SG"/>
                <w:rPrChange w:id="1912" w:author="Sebastian Ma Lik Keung" w:date="2018-05-22T16:53:00Z">
                  <w:rPr>
                    <w:ins w:id="1913" w:author="Sebastian Ma Lik Keung" w:date="2018-05-22T16:26:00Z"/>
                    <w:lang w:val="en-SG"/>
                  </w:rPr>
                </w:rPrChange>
              </w:rPr>
            </w:pPr>
            <w:ins w:id="1914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15" w:author="Sebastian Ma Lik Keung" w:date="2018-05-22T16:53:00Z">
                    <w:rPr>
                      <w:lang w:val="en-SG"/>
                    </w:rPr>
                  </w:rPrChange>
                </w:rPr>
                <w:t>"port":"20010",</w:t>
              </w:r>
            </w:ins>
          </w:p>
          <w:p w14:paraId="6C033F23" w14:textId="77777777" w:rsidR="00FD33EA" w:rsidRPr="000D4A41" w:rsidRDefault="00FD33EA">
            <w:pPr>
              <w:rPr>
                <w:ins w:id="1916" w:author="Sebastian Ma Lik Keung" w:date="2018-05-22T16:26:00Z"/>
                <w:rFonts w:ascii="Arial Nova Cond Light" w:hAnsi="Arial Nova Cond Light"/>
                <w:lang w:val="en-SG"/>
                <w:rPrChange w:id="1917" w:author="Sebastian Ma Lik Keung" w:date="2018-05-22T16:53:00Z">
                  <w:rPr>
                    <w:ins w:id="1918" w:author="Sebastian Ma Lik Keung" w:date="2018-05-22T16:26:00Z"/>
                    <w:lang w:val="en-SG"/>
                  </w:rPr>
                </w:rPrChange>
              </w:rPr>
            </w:pPr>
            <w:ins w:id="1919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20" w:author="Sebastian Ma Lik Keung" w:date="2018-05-22T16:53:00Z">
                    <w:rPr>
                      <w:lang w:val="en-SG"/>
                    </w:rPr>
                  </w:rPrChange>
                </w:rPr>
                <w:t>"accountNumber":0,</w:t>
              </w:r>
            </w:ins>
          </w:p>
          <w:p w14:paraId="539A242A" w14:textId="77777777" w:rsidR="00FD33EA" w:rsidRPr="000D4A41" w:rsidRDefault="00FD33EA">
            <w:pPr>
              <w:rPr>
                <w:ins w:id="1921" w:author="Sebastian Ma Lik Keung" w:date="2018-05-22T16:26:00Z"/>
                <w:rFonts w:ascii="Arial Nova Cond Light" w:hAnsi="Arial Nova Cond Light"/>
                <w:lang w:val="en-SG"/>
                <w:rPrChange w:id="1922" w:author="Sebastian Ma Lik Keung" w:date="2018-05-22T16:53:00Z">
                  <w:rPr>
                    <w:ins w:id="1923" w:author="Sebastian Ma Lik Keung" w:date="2018-05-22T16:26:00Z"/>
                    <w:lang w:val="en-SG"/>
                  </w:rPr>
                </w:rPrChange>
              </w:rPr>
            </w:pPr>
            <w:ins w:id="1924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25" w:author="Sebastian Ma Lik Keung" w:date="2018-05-22T16:53:00Z">
                    <w:rPr>
                      <w:lang w:val="en-SG"/>
                    </w:rPr>
                  </w:rPrChange>
                </w:rPr>
                <w:t>"ethKey":"0x42450014b81060925fc204e5b2cbb0e1c05164b1",</w:t>
              </w:r>
            </w:ins>
          </w:p>
          <w:p w14:paraId="5B6A423D" w14:textId="77777777" w:rsidR="00FD33EA" w:rsidRPr="000D4A41" w:rsidRDefault="00FD33EA">
            <w:pPr>
              <w:rPr>
                <w:ins w:id="1926" w:author="Sebastian Ma Lik Keung" w:date="2018-05-22T16:26:00Z"/>
                <w:rFonts w:ascii="Arial Nova Cond Light" w:hAnsi="Arial Nova Cond Light"/>
                <w:lang w:val="en-SG"/>
                <w:rPrChange w:id="1927" w:author="Sebastian Ma Lik Keung" w:date="2018-05-22T16:53:00Z">
                  <w:rPr>
                    <w:ins w:id="1928" w:author="Sebastian Ma Lik Keung" w:date="2018-05-22T16:26:00Z"/>
                    <w:lang w:val="en-SG"/>
                  </w:rPr>
                </w:rPrChange>
              </w:rPr>
            </w:pPr>
            <w:ins w:id="1929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30" w:author="Sebastian Ma Lik Keung" w:date="2018-05-22T16:53:00Z">
                    <w:rPr>
                      <w:lang w:val="en-SG"/>
                    </w:rPr>
                  </w:rPrChange>
                </w:rPr>
                <w:t>"constKey":"kq1FwdhHuoeW0mKc++sNMFgLnIpc84LFVpOb0Vi8am4=",</w:t>
              </w:r>
            </w:ins>
          </w:p>
          <w:p w14:paraId="167BF5FB" w14:textId="77777777" w:rsidR="00FD33EA" w:rsidRPr="000D4A41" w:rsidRDefault="00FD33EA">
            <w:pPr>
              <w:rPr>
                <w:ins w:id="1931" w:author="Sebastian Ma Lik Keung" w:date="2018-05-22T16:26:00Z"/>
                <w:rFonts w:ascii="Arial Nova Cond Light" w:hAnsi="Arial Nova Cond Light"/>
                <w:lang w:val="en-SG"/>
                <w:rPrChange w:id="1932" w:author="Sebastian Ma Lik Keung" w:date="2018-05-22T16:53:00Z">
                  <w:rPr>
                    <w:ins w:id="1933" w:author="Sebastian Ma Lik Keung" w:date="2018-05-22T16:26:00Z"/>
                    <w:lang w:val="en-SG"/>
                  </w:rPr>
                </w:rPrChange>
              </w:rPr>
            </w:pPr>
            <w:ins w:id="1934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35" w:author="Sebastian Ma Lik Keung" w:date="2018-05-22T16:53:00Z">
                    <w:rPr>
                      <w:lang w:val="en-SG"/>
                    </w:rPr>
                  </w:rPrChange>
                </w:rPr>
                <w:t>"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936" w:author="Sebastian Ma Lik Keung" w:date="2018-05-22T16:53:00Z">
                    <w:rPr>
                      <w:lang w:val="en-SG"/>
                    </w:rPr>
                  </w:rPrChange>
                </w:rPr>
                <w:t>stashName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937" w:author="Sebastian Ma Lik Keung" w:date="2018-05-22T16:53:00Z">
                    <w:rPr>
                      <w:lang w:val="en-SG"/>
                    </w:rPr>
                  </w:rPrChange>
                </w:rPr>
                <w:t>":"MASGSGSG",</w:t>
              </w:r>
            </w:ins>
          </w:p>
          <w:p w14:paraId="2C984D2A" w14:textId="77777777" w:rsidR="00FD33EA" w:rsidRPr="000D4A41" w:rsidRDefault="00FD33EA">
            <w:pPr>
              <w:rPr>
                <w:ins w:id="1938" w:author="Sebastian Ma Lik Keung" w:date="2018-05-22T16:26:00Z"/>
                <w:rFonts w:ascii="Arial Nova Cond Light" w:hAnsi="Arial Nova Cond Light"/>
                <w:lang w:val="en-SG"/>
                <w:rPrChange w:id="1939" w:author="Sebastian Ma Lik Keung" w:date="2018-05-22T16:53:00Z">
                  <w:rPr>
                    <w:ins w:id="1940" w:author="Sebastian Ma Lik Keung" w:date="2018-05-22T16:26:00Z"/>
                    <w:lang w:val="en-SG"/>
                  </w:rPr>
                </w:rPrChange>
              </w:rPr>
            </w:pPr>
            <w:ins w:id="1941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42" w:author="Sebastian Ma Lik Keung" w:date="2018-05-22T16:53:00Z">
                    <w:rPr>
                      <w:lang w:val="en-SG"/>
                    </w:rPr>
                  </w:rPrChange>
                </w:rPr>
                <w:t>"enode":"53bc6d11444549b88bed9b0021989f0e20a67f5b0093e2fa8eec91be7af02a9ff367f16a282396ff9559e882d1feb93cbb1f11a2456c3189df615992e2e63bab",</w:t>
              </w:r>
            </w:ins>
          </w:p>
          <w:p w14:paraId="69D519D3" w14:textId="77777777" w:rsidR="00FD33EA" w:rsidRPr="000D4A41" w:rsidRDefault="00FD33EA">
            <w:pPr>
              <w:rPr>
                <w:ins w:id="1943" w:author="Sebastian Ma Lik Keung" w:date="2018-05-22T16:26:00Z"/>
                <w:rFonts w:ascii="Arial Nova Cond Light" w:hAnsi="Arial Nova Cond Light"/>
                <w:lang w:val="en-SG"/>
                <w:rPrChange w:id="1944" w:author="Sebastian Ma Lik Keung" w:date="2018-05-22T16:53:00Z">
                  <w:rPr>
                    <w:ins w:id="1945" w:author="Sebastian Ma Lik Keung" w:date="2018-05-22T16:26:00Z"/>
                    <w:lang w:val="en-SG"/>
                  </w:rPr>
                </w:rPrChange>
              </w:rPr>
            </w:pPr>
            <w:ins w:id="1946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47" w:author="Sebastian Ma Lik Keung" w:date="2018-05-22T16:53:00Z">
                    <w:rPr>
                      <w:lang w:val="en-SG"/>
                    </w:rPr>
                  </w:rPrChange>
                </w:rPr>
                <w:t>"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948" w:author="Sebastian Ma Lik Keung" w:date="2018-05-22T16:53:00Z">
                    <w:rPr>
                      <w:lang w:val="en-SG"/>
                    </w:rPr>
                  </w:rPrChange>
                </w:rPr>
                <w:t>centralBank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949" w:author="Sebastian Ma Lik Keung" w:date="2018-05-22T16:53:00Z">
                    <w:rPr>
                      <w:lang w:val="en-SG"/>
                    </w:rPr>
                  </w:rPrChange>
                </w:rPr>
                <w:t>":true,</w:t>
              </w:r>
            </w:ins>
          </w:p>
          <w:p w14:paraId="2F4C9E20" w14:textId="77777777" w:rsidR="00FD33EA" w:rsidRPr="000D4A41" w:rsidRDefault="00FD33EA">
            <w:pPr>
              <w:rPr>
                <w:ins w:id="1950" w:author="Sebastian Ma Lik Keung" w:date="2018-05-22T16:26:00Z"/>
                <w:rFonts w:ascii="Arial Nova Cond Light" w:hAnsi="Arial Nova Cond Light"/>
                <w:lang w:val="en-SG"/>
                <w:rPrChange w:id="1951" w:author="Sebastian Ma Lik Keung" w:date="2018-05-22T16:53:00Z">
                  <w:rPr>
                    <w:ins w:id="1952" w:author="Sebastian Ma Lik Keung" w:date="2018-05-22T16:26:00Z"/>
                    <w:lang w:val="en-SG"/>
                  </w:rPr>
                </w:rPrChange>
              </w:rPr>
            </w:pPr>
            <w:ins w:id="1953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54" w:author="Sebastian Ma Lik Keung" w:date="2018-05-22T16:53:00Z">
                    <w:rPr>
                      <w:lang w:val="en-SG"/>
                    </w:rPr>
                  </w:rPrChange>
                </w:rPr>
                <w:t>"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1955" w:author="Sebastian Ma Lik Keung" w:date="2018-05-22T16:53:00Z">
                    <w:rPr>
                      <w:lang w:val="en-SG"/>
                    </w:rPr>
                  </w:rPrChange>
                </w:rPr>
                <w:t>regulator":false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1956" w:author="Sebastian Ma Lik Keung" w:date="2018-05-22T16:53:00Z">
                    <w:rPr>
                      <w:lang w:val="en-SG"/>
                    </w:rPr>
                  </w:rPrChange>
                </w:rPr>
                <w:t>,</w:t>
              </w:r>
            </w:ins>
          </w:p>
          <w:p w14:paraId="295B0FBD" w14:textId="77777777" w:rsidR="00FD33EA" w:rsidRPr="000D4A41" w:rsidRDefault="00FD33EA">
            <w:pPr>
              <w:rPr>
                <w:ins w:id="1957" w:author="Sebastian Ma Lik Keung" w:date="2018-05-22T16:26:00Z"/>
                <w:rFonts w:ascii="Arial Nova Cond Light" w:hAnsi="Arial Nova Cond Light"/>
                <w:lang w:val="en-SG"/>
                <w:rPrChange w:id="1958" w:author="Sebastian Ma Lik Keung" w:date="2018-05-22T16:53:00Z">
                  <w:rPr>
                    <w:ins w:id="1959" w:author="Sebastian Ma Lik Keung" w:date="2018-05-22T16:26:00Z"/>
                    <w:lang w:val="en-SG"/>
                  </w:rPr>
                </w:rPrChange>
              </w:rPr>
            </w:pPr>
            <w:ins w:id="1960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61" w:author="Sebastian Ma Lik Keung" w:date="2018-05-22T16:53:00Z">
                    <w:rPr>
                      <w:lang w:val="en-SG"/>
                    </w:rPr>
                  </w:rPrChange>
                </w:rPr>
                <w:t>"localport":3000},</w:t>
              </w:r>
            </w:ins>
          </w:p>
          <w:p w14:paraId="25777E88" w14:textId="77777777" w:rsidR="00FD33EA" w:rsidRPr="000D4A41" w:rsidRDefault="00FD33EA">
            <w:pPr>
              <w:rPr>
                <w:ins w:id="1962" w:author="Sebastian Ma Lik Keung" w:date="2018-05-22T16:26:00Z"/>
                <w:rFonts w:ascii="Arial Nova Cond Light" w:hAnsi="Arial Nova Cond Light"/>
                <w:lang w:val="en-SG"/>
                <w:rPrChange w:id="1963" w:author="Sebastian Ma Lik Keung" w:date="2018-05-22T16:53:00Z">
                  <w:rPr>
                    <w:ins w:id="1964" w:author="Sebastian Ma Lik Keung" w:date="2018-05-22T16:26:00Z"/>
                    <w:lang w:val="en-SG"/>
                  </w:rPr>
                </w:rPrChange>
              </w:rPr>
            </w:pPr>
            <w:ins w:id="1965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66" w:author="Sebastian Ma Lik Keung" w:date="2018-05-22T16:53:00Z">
                    <w:rPr>
                      <w:lang w:val="en-SG"/>
                    </w:rPr>
                  </w:rPrChange>
                </w:rPr>
                <w:t>{"nodeId":3,</w:t>
              </w:r>
            </w:ins>
          </w:p>
          <w:p w14:paraId="743DFC13" w14:textId="77777777" w:rsidR="00FD33EA" w:rsidRPr="000D4A41" w:rsidRDefault="00FD33EA">
            <w:pPr>
              <w:rPr>
                <w:ins w:id="1967" w:author="Sebastian Ma Lik Keung" w:date="2018-05-22T16:26:00Z"/>
                <w:rFonts w:ascii="Arial Nova Cond Light" w:hAnsi="Arial Nova Cond Light"/>
                <w:lang w:val="en-SG"/>
                <w:rPrChange w:id="1968" w:author="Sebastian Ma Lik Keung" w:date="2018-05-22T16:53:00Z">
                  <w:rPr>
                    <w:ins w:id="1969" w:author="Sebastian Ma Lik Keung" w:date="2018-05-22T16:26:00Z"/>
                    <w:lang w:val="en-SG"/>
                  </w:rPr>
                </w:rPrChange>
              </w:rPr>
            </w:pPr>
            <w:ins w:id="1970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71" w:author="Sebastian Ma Lik Keung" w:date="2018-05-22T16:53:00Z">
                    <w:rPr>
                      <w:lang w:val="en-SG"/>
                    </w:rPr>
                  </w:rPrChange>
                </w:rPr>
                <w:t>"host":"quorumnx03.southeastasia.cloudapp.azure.com",</w:t>
              </w:r>
            </w:ins>
          </w:p>
          <w:p w14:paraId="08FC487C" w14:textId="77777777" w:rsidR="00FD33EA" w:rsidRPr="000D4A41" w:rsidRDefault="00FD33EA">
            <w:pPr>
              <w:rPr>
                <w:ins w:id="1972" w:author="Sebastian Ma Lik Keung" w:date="2018-05-22T16:26:00Z"/>
                <w:rFonts w:ascii="Arial Nova Cond Light" w:hAnsi="Arial Nova Cond Light"/>
                <w:lang w:val="en-SG"/>
                <w:rPrChange w:id="1973" w:author="Sebastian Ma Lik Keung" w:date="2018-05-22T16:53:00Z">
                  <w:rPr>
                    <w:ins w:id="1974" w:author="Sebastian Ma Lik Keung" w:date="2018-05-22T16:26:00Z"/>
                    <w:lang w:val="en-SG"/>
                  </w:rPr>
                </w:rPrChange>
              </w:rPr>
            </w:pPr>
            <w:ins w:id="1975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76" w:author="Sebastian Ma Lik Keung" w:date="2018-05-22T16:53:00Z">
                    <w:rPr>
                      <w:lang w:val="en-SG"/>
                    </w:rPr>
                  </w:rPrChange>
                </w:rPr>
                <w:t>"port":"20010",</w:t>
              </w:r>
            </w:ins>
          </w:p>
          <w:p w14:paraId="51757FF5" w14:textId="77777777" w:rsidR="00FD33EA" w:rsidRPr="000D4A41" w:rsidRDefault="00FD33EA">
            <w:pPr>
              <w:rPr>
                <w:ins w:id="1977" w:author="Sebastian Ma Lik Keung" w:date="2018-05-22T16:26:00Z"/>
                <w:rFonts w:ascii="Arial Nova Cond Light" w:hAnsi="Arial Nova Cond Light"/>
                <w:lang w:val="en-SG"/>
                <w:rPrChange w:id="1978" w:author="Sebastian Ma Lik Keung" w:date="2018-05-22T16:53:00Z">
                  <w:rPr>
                    <w:ins w:id="1979" w:author="Sebastian Ma Lik Keung" w:date="2018-05-22T16:26:00Z"/>
                    <w:lang w:val="en-SG"/>
                  </w:rPr>
                </w:rPrChange>
              </w:rPr>
            </w:pPr>
            <w:ins w:id="1980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81" w:author="Sebastian Ma Lik Keung" w:date="2018-05-22T16:53:00Z">
                    <w:rPr>
                      <w:lang w:val="en-SG"/>
                    </w:rPr>
                  </w:rPrChange>
                </w:rPr>
                <w:t>"accountNumber":0,</w:t>
              </w:r>
            </w:ins>
          </w:p>
          <w:p w14:paraId="23BABBB6" w14:textId="77777777" w:rsidR="00FD33EA" w:rsidRPr="000D4A41" w:rsidRDefault="00FD33EA">
            <w:pPr>
              <w:rPr>
                <w:ins w:id="1982" w:author="Sebastian Ma Lik Keung" w:date="2018-05-22T16:26:00Z"/>
                <w:rFonts w:ascii="Arial Nova Cond Light" w:hAnsi="Arial Nova Cond Light"/>
                <w:lang w:val="en-SG"/>
                <w:rPrChange w:id="1983" w:author="Sebastian Ma Lik Keung" w:date="2018-05-22T16:53:00Z">
                  <w:rPr>
                    <w:ins w:id="1984" w:author="Sebastian Ma Lik Keung" w:date="2018-05-22T16:26:00Z"/>
                    <w:lang w:val="en-SG"/>
                  </w:rPr>
                </w:rPrChange>
              </w:rPr>
            </w:pPr>
            <w:ins w:id="1985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86" w:author="Sebastian Ma Lik Keung" w:date="2018-05-22T16:53:00Z">
                    <w:rPr>
                      <w:lang w:val="en-SG"/>
                    </w:rPr>
                  </w:rPrChange>
                </w:rPr>
                <w:t>"ethKey":"0x9c38f9fecbc86f0c5535068896e4112b5e51a398",</w:t>
              </w:r>
            </w:ins>
          </w:p>
          <w:p w14:paraId="4DC00990" w14:textId="77777777" w:rsidR="00FD33EA" w:rsidRPr="000D4A41" w:rsidRDefault="00FD33EA">
            <w:pPr>
              <w:rPr>
                <w:ins w:id="1987" w:author="Sebastian Ma Lik Keung" w:date="2018-05-22T16:26:00Z"/>
                <w:rFonts w:ascii="Arial Nova Cond Light" w:hAnsi="Arial Nova Cond Light"/>
                <w:lang w:val="en-SG"/>
                <w:rPrChange w:id="1988" w:author="Sebastian Ma Lik Keung" w:date="2018-05-22T16:53:00Z">
                  <w:rPr>
                    <w:ins w:id="1989" w:author="Sebastian Ma Lik Keung" w:date="2018-05-22T16:26:00Z"/>
                    <w:lang w:val="en-SG"/>
                  </w:rPr>
                </w:rPrChange>
              </w:rPr>
            </w:pPr>
            <w:ins w:id="1990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91" w:author="Sebastian Ma Lik Keung" w:date="2018-05-22T16:53:00Z">
                    <w:rPr>
                      <w:lang w:val="en-SG"/>
                    </w:rPr>
                  </w:rPrChange>
                </w:rPr>
                <w:t>"constKey":"OxNSL7lXWp0xUsjfVswqM42UwnA+/A7Yxm/DPr73+zs=",</w:t>
              </w:r>
            </w:ins>
          </w:p>
          <w:p w14:paraId="5B3BA7FC" w14:textId="77777777" w:rsidR="00FD33EA" w:rsidRPr="000D4A41" w:rsidRDefault="00FD33EA">
            <w:pPr>
              <w:rPr>
                <w:ins w:id="1992" w:author="Sebastian Ma Lik Keung" w:date="2018-05-22T16:26:00Z"/>
                <w:rFonts w:ascii="Arial Nova Cond Light" w:hAnsi="Arial Nova Cond Light"/>
                <w:lang w:val="en-SG"/>
                <w:rPrChange w:id="1993" w:author="Sebastian Ma Lik Keung" w:date="2018-05-22T16:53:00Z">
                  <w:rPr>
                    <w:ins w:id="1994" w:author="Sebastian Ma Lik Keung" w:date="2018-05-22T16:26:00Z"/>
                    <w:lang w:val="en-SG"/>
                  </w:rPr>
                </w:rPrChange>
              </w:rPr>
            </w:pPr>
            <w:ins w:id="1995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1996" w:author="Sebastian Ma Lik Keung" w:date="2018-05-22T16:53:00Z">
                    <w:rPr>
                      <w:lang w:val="en-SG"/>
                    </w:rPr>
                  </w:rPrChange>
                </w:rPr>
                <w:t>"stashName":"BOFASG2X",</w:t>
              </w:r>
            </w:ins>
          </w:p>
          <w:p w14:paraId="1AA8641D" w14:textId="77777777" w:rsidR="00FD33EA" w:rsidRPr="000D4A41" w:rsidRDefault="00FD33EA">
            <w:pPr>
              <w:rPr>
                <w:ins w:id="1997" w:author="Sebastian Ma Lik Keung" w:date="2018-05-22T16:26:00Z"/>
                <w:rFonts w:ascii="Arial Nova Cond Light" w:hAnsi="Arial Nova Cond Light"/>
                <w:lang w:val="en-SG"/>
                <w:rPrChange w:id="1998" w:author="Sebastian Ma Lik Keung" w:date="2018-05-22T16:53:00Z">
                  <w:rPr>
                    <w:ins w:id="1999" w:author="Sebastian Ma Lik Keung" w:date="2018-05-22T16:26:00Z"/>
                    <w:lang w:val="en-SG"/>
                  </w:rPr>
                </w:rPrChange>
              </w:rPr>
            </w:pPr>
            <w:ins w:id="2000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01" w:author="Sebastian Ma Lik Keung" w:date="2018-05-22T16:53:00Z">
                    <w:rPr>
                      <w:lang w:val="en-SG"/>
                    </w:rPr>
                  </w:rPrChange>
                </w:rPr>
                <w:t>"enode":"d252c2c264b7c33378147cdc7ce23f59fbbdb1ab58fe56c058141f818087e989919bfec4e1c8bd978f62b0df3a74971ca345599e22758c8865cf55bf7196e032",</w:t>
              </w:r>
            </w:ins>
          </w:p>
          <w:p w14:paraId="49155FC9" w14:textId="77777777" w:rsidR="00FD33EA" w:rsidRPr="000D4A41" w:rsidRDefault="00FD33EA">
            <w:pPr>
              <w:rPr>
                <w:ins w:id="2002" w:author="Sebastian Ma Lik Keung" w:date="2018-05-22T16:26:00Z"/>
                <w:rFonts w:ascii="Arial Nova Cond Light" w:hAnsi="Arial Nova Cond Light"/>
                <w:lang w:val="en-SG"/>
                <w:rPrChange w:id="2003" w:author="Sebastian Ma Lik Keung" w:date="2018-05-22T16:53:00Z">
                  <w:rPr>
                    <w:ins w:id="2004" w:author="Sebastian Ma Lik Keung" w:date="2018-05-22T16:26:00Z"/>
                    <w:lang w:val="en-SG"/>
                  </w:rPr>
                </w:rPrChange>
              </w:rPr>
            </w:pPr>
            <w:ins w:id="2005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06" w:author="Sebastian Ma Lik Keung" w:date="2018-05-22T16:53:00Z">
                    <w:rPr>
                      <w:lang w:val="en-SG"/>
                    </w:rPr>
                  </w:rPrChange>
                </w:rPr>
                <w:t>"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007" w:author="Sebastian Ma Lik Keung" w:date="2018-05-22T16:53:00Z">
                    <w:rPr>
                      <w:lang w:val="en-SG"/>
                    </w:rPr>
                  </w:rPrChange>
                </w:rPr>
                <w:t>centralBank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008" w:author="Sebastian Ma Lik Keung" w:date="2018-05-22T16:53:00Z">
                    <w:rPr>
                      <w:lang w:val="en-SG"/>
                    </w:rPr>
                  </w:rPrChange>
                </w:rPr>
                <w:t>":false,</w:t>
              </w:r>
            </w:ins>
          </w:p>
          <w:p w14:paraId="54088526" w14:textId="77777777" w:rsidR="00FD33EA" w:rsidRPr="000D4A41" w:rsidRDefault="00FD33EA">
            <w:pPr>
              <w:rPr>
                <w:ins w:id="2009" w:author="Sebastian Ma Lik Keung" w:date="2018-05-22T16:26:00Z"/>
                <w:rFonts w:ascii="Arial Nova Cond Light" w:hAnsi="Arial Nova Cond Light"/>
                <w:lang w:val="en-SG"/>
                <w:rPrChange w:id="2010" w:author="Sebastian Ma Lik Keung" w:date="2018-05-22T16:53:00Z">
                  <w:rPr>
                    <w:ins w:id="2011" w:author="Sebastian Ma Lik Keung" w:date="2018-05-22T16:26:00Z"/>
                    <w:lang w:val="en-SG"/>
                  </w:rPr>
                </w:rPrChange>
              </w:rPr>
            </w:pPr>
            <w:ins w:id="2012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13" w:author="Sebastian Ma Lik Keung" w:date="2018-05-22T16:53:00Z">
                    <w:rPr>
                      <w:lang w:val="en-SG"/>
                    </w:rPr>
                  </w:rPrChange>
                </w:rPr>
                <w:t>"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014" w:author="Sebastian Ma Lik Keung" w:date="2018-05-22T16:53:00Z">
                    <w:rPr>
                      <w:lang w:val="en-SG"/>
                    </w:rPr>
                  </w:rPrChange>
                </w:rPr>
                <w:t>regulator":false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015" w:author="Sebastian Ma Lik Keung" w:date="2018-05-22T16:53:00Z">
                    <w:rPr>
                      <w:lang w:val="en-SG"/>
                    </w:rPr>
                  </w:rPrChange>
                </w:rPr>
                <w:t>,</w:t>
              </w:r>
            </w:ins>
          </w:p>
          <w:p w14:paraId="65E8E88E" w14:textId="77777777" w:rsidR="00FD33EA" w:rsidRPr="000D4A41" w:rsidRDefault="00FD33EA">
            <w:pPr>
              <w:rPr>
                <w:ins w:id="2016" w:author="Sebastian Ma Lik Keung" w:date="2018-05-22T16:26:00Z"/>
                <w:rFonts w:ascii="Arial Nova Cond Light" w:hAnsi="Arial Nova Cond Light"/>
                <w:lang w:val="en-SG"/>
                <w:rPrChange w:id="2017" w:author="Sebastian Ma Lik Keung" w:date="2018-05-22T16:53:00Z">
                  <w:rPr>
                    <w:ins w:id="2018" w:author="Sebastian Ma Lik Keung" w:date="2018-05-22T16:26:00Z"/>
                    <w:lang w:val="en-SG"/>
                  </w:rPr>
                </w:rPrChange>
              </w:rPr>
            </w:pPr>
            <w:ins w:id="2019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20" w:author="Sebastian Ma Lik Keung" w:date="2018-05-22T16:53:00Z">
                    <w:rPr>
                      <w:lang w:val="en-SG"/>
                    </w:rPr>
                  </w:rPrChange>
                </w:rPr>
                <w:t>"localport":3000},</w:t>
              </w:r>
            </w:ins>
          </w:p>
          <w:p w14:paraId="332E830D" w14:textId="77777777" w:rsidR="00FD33EA" w:rsidRPr="000D4A41" w:rsidRDefault="00FD33EA">
            <w:pPr>
              <w:rPr>
                <w:ins w:id="2021" w:author="Sebastian Ma Lik Keung" w:date="2018-05-22T16:26:00Z"/>
                <w:rFonts w:ascii="Arial Nova Cond Light" w:hAnsi="Arial Nova Cond Light"/>
                <w:lang w:val="en-SG"/>
                <w:rPrChange w:id="2022" w:author="Sebastian Ma Lik Keung" w:date="2018-05-22T16:53:00Z">
                  <w:rPr>
                    <w:ins w:id="2023" w:author="Sebastian Ma Lik Keung" w:date="2018-05-22T16:26:00Z"/>
                    <w:lang w:val="en-SG"/>
                  </w:rPr>
                </w:rPrChange>
              </w:rPr>
            </w:pPr>
            <w:ins w:id="2024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25" w:author="Sebastian Ma Lik Keung" w:date="2018-05-22T16:53:00Z">
                    <w:rPr>
                      <w:lang w:val="en-SG"/>
                    </w:rPr>
                  </w:rPrChange>
                </w:rPr>
                <w:t>{"nodeId":4,</w:t>
              </w:r>
            </w:ins>
          </w:p>
          <w:p w14:paraId="1A66600B" w14:textId="77777777" w:rsidR="00FD33EA" w:rsidRPr="000D4A41" w:rsidRDefault="00FD33EA">
            <w:pPr>
              <w:rPr>
                <w:ins w:id="2026" w:author="Sebastian Ma Lik Keung" w:date="2018-05-22T16:26:00Z"/>
                <w:rFonts w:ascii="Arial Nova Cond Light" w:hAnsi="Arial Nova Cond Light"/>
                <w:lang w:val="en-SG"/>
                <w:rPrChange w:id="2027" w:author="Sebastian Ma Lik Keung" w:date="2018-05-22T16:53:00Z">
                  <w:rPr>
                    <w:ins w:id="2028" w:author="Sebastian Ma Lik Keung" w:date="2018-05-22T16:26:00Z"/>
                    <w:lang w:val="en-SG"/>
                  </w:rPr>
                </w:rPrChange>
              </w:rPr>
            </w:pPr>
            <w:ins w:id="2029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30" w:author="Sebastian Ma Lik Keung" w:date="2018-05-22T16:53:00Z">
                    <w:rPr>
                      <w:lang w:val="en-SG"/>
                    </w:rPr>
                  </w:rPrChange>
                </w:rPr>
                <w:t>"host":"quorumnx04.southeastasia.cloudapp.azure.com",</w:t>
              </w:r>
            </w:ins>
          </w:p>
          <w:p w14:paraId="647F4310" w14:textId="77777777" w:rsidR="00FD33EA" w:rsidRPr="000D4A41" w:rsidRDefault="00FD33EA">
            <w:pPr>
              <w:rPr>
                <w:ins w:id="2031" w:author="Sebastian Ma Lik Keung" w:date="2018-05-22T16:26:00Z"/>
                <w:rFonts w:ascii="Arial Nova Cond Light" w:hAnsi="Arial Nova Cond Light"/>
                <w:lang w:val="en-SG"/>
                <w:rPrChange w:id="2032" w:author="Sebastian Ma Lik Keung" w:date="2018-05-22T16:53:00Z">
                  <w:rPr>
                    <w:ins w:id="2033" w:author="Sebastian Ma Lik Keung" w:date="2018-05-22T16:26:00Z"/>
                    <w:lang w:val="en-SG"/>
                  </w:rPr>
                </w:rPrChange>
              </w:rPr>
            </w:pPr>
            <w:ins w:id="2034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35" w:author="Sebastian Ma Lik Keung" w:date="2018-05-22T16:53:00Z">
                    <w:rPr>
                      <w:lang w:val="en-SG"/>
                    </w:rPr>
                  </w:rPrChange>
                </w:rPr>
                <w:t>"port":"20010",</w:t>
              </w:r>
            </w:ins>
          </w:p>
          <w:p w14:paraId="013C9814" w14:textId="77777777" w:rsidR="00FD33EA" w:rsidRPr="000D4A41" w:rsidRDefault="00FD33EA">
            <w:pPr>
              <w:rPr>
                <w:ins w:id="2036" w:author="Sebastian Ma Lik Keung" w:date="2018-05-22T16:26:00Z"/>
                <w:rFonts w:ascii="Arial Nova Cond Light" w:hAnsi="Arial Nova Cond Light"/>
                <w:lang w:val="en-SG"/>
                <w:rPrChange w:id="2037" w:author="Sebastian Ma Lik Keung" w:date="2018-05-22T16:53:00Z">
                  <w:rPr>
                    <w:ins w:id="2038" w:author="Sebastian Ma Lik Keung" w:date="2018-05-22T16:26:00Z"/>
                    <w:lang w:val="en-SG"/>
                  </w:rPr>
                </w:rPrChange>
              </w:rPr>
            </w:pPr>
            <w:ins w:id="2039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40" w:author="Sebastian Ma Lik Keung" w:date="2018-05-22T16:53:00Z">
                    <w:rPr>
                      <w:lang w:val="en-SG"/>
                    </w:rPr>
                  </w:rPrChange>
                </w:rPr>
                <w:t>"accountNumber":0,</w:t>
              </w:r>
            </w:ins>
          </w:p>
          <w:p w14:paraId="0CA2F3E3" w14:textId="77777777" w:rsidR="00FD33EA" w:rsidRPr="000D4A41" w:rsidRDefault="00FD33EA">
            <w:pPr>
              <w:rPr>
                <w:ins w:id="2041" w:author="Sebastian Ma Lik Keung" w:date="2018-05-22T16:26:00Z"/>
                <w:rFonts w:ascii="Arial Nova Cond Light" w:hAnsi="Arial Nova Cond Light"/>
                <w:lang w:val="en-SG"/>
                <w:rPrChange w:id="2042" w:author="Sebastian Ma Lik Keung" w:date="2018-05-22T16:53:00Z">
                  <w:rPr>
                    <w:ins w:id="2043" w:author="Sebastian Ma Lik Keung" w:date="2018-05-22T16:26:00Z"/>
                    <w:lang w:val="en-SG"/>
                  </w:rPr>
                </w:rPrChange>
              </w:rPr>
            </w:pPr>
            <w:ins w:id="2044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45" w:author="Sebastian Ma Lik Keung" w:date="2018-05-22T16:53:00Z">
                    <w:rPr>
                      <w:lang w:val="en-SG"/>
                    </w:rPr>
                  </w:rPrChange>
                </w:rPr>
                <w:t>"ethKey":"0xec59c14d6bee54150b22123f1b81c34e088aead4",</w:t>
              </w:r>
            </w:ins>
          </w:p>
          <w:p w14:paraId="6272FCEB" w14:textId="77777777" w:rsidR="00FD33EA" w:rsidRPr="000D4A41" w:rsidRDefault="00FD33EA">
            <w:pPr>
              <w:rPr>
                <w:ins w:id="2046" w:author="Sebastian Ma Lik Keung" w:date="2018-05-22T16:26:00Z"/>
                <w:rFonts w:ascii="Arial Nova Cond Light" w:hAnsi="Arial Nova Cond Light"/>
                <w:lang w:val="en-SG"/>
                <w:rPrChange w:id="2047" w:author="Sebastian Ma Lik Keung" w:date="2018-05-22T16:53:00Z">
                  <w:rPr>
                    <w:ins w:id="2048" w:author="Sebastian Ma Lik Keung" w:date="2018-05-22T16:26:00Z"/>
                    <w:lang w:val="en-SG"/>
                  </w:rPr>
                </w:rPrChange>
              </w:rPr>
            </w:pPr>
            <w:ins w:id="2049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50" w:author="Sebastian Ma Lik Keung" w:date="2018-05-22T16:53:00Z">
                    <w:rPr>
                      <w:lang w:val="en-SG"/>
                    </w:rPr>
                  </w:rPrChange>
                </w:rPr>
                <w:t>"constKey":"al96u8HR5TCzc8h8W+6fFGuCzX7P9Lsw1A6nqG1KLnc=",</w:t>
              </w:r>
            </w:ins>
          </w:p>
          <w:p w14:paraId="705DA437" w14:textId="77777777" w:rsidR="00FD33EA" w:rsidRPr="000D4A41" w:rsidRDefault="00FD33EA">
            <w:pPr>
              <w:rPr>
                <w:ins w:id="2051" w:author="Sebastian Ma Lik Keung" w:date="2018-05-22T16:26:00Z"/>
                <w:rFonts w:ascii="Arial Nova Cond Light" w:hAnsi="Arial Nova Cond Light"/>
                <w:lang w:val="en-SG"/>
                <w:rPrChange w:id="2052" w:author="Sebastian Ma Lik Keung" w:date="2018-05-22T16:53:00Z">
                  <w:rPr>
                    <w:ins w:id="2053" w:author="Sebastian Ma Lik Keung" w:date="2018-05-22T16:26:00Z"/>
                    <w:lang w:val="en-SG"/>
                  </w:rPr>
                </w:rPrChange>
              </w:rPr>
            </w:pPr>
            <w:ins w:id="2054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55" w:author="Sebastian Ma Lik Keung" w:date="2018-05-22T16:53:00Z">
                    <w:rPr>
                      <w:lang w:val="en-SG"/>
                    </w:rPr>
                  </w:rPrChange>
                </w:rPr>
                <w:t>"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056" w:author="Sebastian Ma Lik Keung" w:date="2018-05-22T16:53:00Z">
                    <w:rPr>
                      <w:lang w:val="en-SG"/>
                    </w:rPr>
                  </w:rPrChange>
                </w:rPr>
                <w:t>stashName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057" w:author="Sebastian Ma Lik Keung" w:date="2018-05-22T16:53:00Z">
                    <w:rPr>
                      <w:lang w:val="en-SG"/>
                    </w:rPr>
                  </w:rPrChange>
                </w:rPr>
                <w:t>":"CHASSGSG",</w:t>
              </w:r>
            </w:ins>
          </w:p>
          <w:p w14:paraId="5371B63C" w14:textId="77777777" w:rsidR="00FD33EA" w:rsidRPr="000D4A41" w:rsidRDefault="00FD33EA">
            <w:pPr>
              <w:rPr>
                <w:ins w:id="2058" w:author="Sebastian Ma Lik Keung" w:date="2018-05-22T16:26:00Z"/>
                <w:rFonts w:ascii="Arial Nova Cond Light" w:hAnsi="Arial Nova Cond Light"/>
                <w:lang w:val="en-SG"/>
                <w:rPrChange w:id="2059" w:author="Sebastian Ma Lik Keung" w:date="2018-05-22T16:53:00Z">
                  <w:rPr>
                    <w:ins w:id="2060" w:author="Sebastian Ma Lik Keung" w:date="2018-05-22T16:26:00Z"/>
                    <w:lang w:val="en-SG"/>
                  </w:rPr>
                </w:rPrChange>
              </w:rPr>
            </w:pPr>
            <w:ins w:id="2061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62" w:author="Sebastian Ma Lik Keung" w:date="2018-05-22T16:53:00Z">
                    <w:rPr>
                      <w:lang w:val="en-SG"/>
                    </w:rPr>
                  </w:rPrChange>
                </w:rPr>
                <w:t>"enode":"9c066c9d5c0b34574f11b95d7827c7536112d9ce8781166082e3fbf634f42777166b72a5305d8441967251128a842dbfb6f098cb371186e0bd812fddca2156d8",</w:t>
              </w:r>
            </w:ins>
          </w:p>
          <w:p w14:paraId="4C68F722" w14:textId="77777777" w:rsidR="00FD33EA" w:rsidRPr="000D4A41" w:rsidRDefault="00FD33EA">
            <w:pPr>
              <w:rPr>
                <w:ins w:id="2063" w:author="Sebastian Ma Lik Keung" w:date="2018-05-22T16:26:00Z"/>
                <w:rFonts w:ascii="Arial Nova Cond Light" w:hAnsi="Arial Nova Cond Light"/>
                <w:lang w:val="en-SG"/>
                <w:rPrChange w:id="2064" w:author="Sebastian Ma Lik Keung" w:date="2018-05-22T16:53:00Z">
                  <w:rPr>
                    <w:ins w:id="2065" w:author="Sebastian Ma Lik Keung" w:date="2018-05-22T16:26:00Z"/>
                    <w:lang w:val="en-SG"/>
                  </w:rPr>
                </w:rPrChange>
              </w:rPr>
            </w:pPr>
            <w:ins w:id="2066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67" w:author="Sebastian Ma Lik Keung" w:date="2018-05-22T16:53:00Z">
                    <w:rPr>
                      <w:lang w:val="en-SG"/>
                    </w:rPr>
                  </w:rPrChange>
                </w:rPr>
                <w:t>"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068" w:author="Sebastian Ma Lik Keung" w:date="2018-05-22T16:53:00Z">
                    <w:rPr>
                      <w:lang w:val="en-SG"/>
                    </w:rPr>
                  </w:rPrChange>
                </w:rPr>
                <w:t>centralBank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069" w:author="Sebastian Ma Lik Keung" w:date="2018-05-22T16:53:00Z">
                    <w:rPr>
                      <w:lang w:val="en-SG"/>
                    </w:rPr>
                  </w:rPrChange>
                </w:rPr>
                <w:t>":false,</w:t>
              </w:r>
            </w:ins>
          </w:p>
          <w:p w14:paraId="71DDBD4C" w14:textId="77777777" w:rsidR="00FD33EA" w:rsidRPr="000D4A41" w:rsidRDefault="00FD33EA">
            <w:pPr>
              <w:rPr>
                <w:ins w:id="2070" w:author="Sebastian Ma Lik Keung" w:date="2018-05-22T16:26:00Z"/>
                <w:rFonts w:ascii="Arial Nova Cond Light" w:hAnsi="Arial Nova Cond Light"/>
                <w:lang w:val="en-SG"/>
                <w:rPrChange w:id="2071" w:author="Sebastian Ma Lik Keung" w:date="2018-05-22T16:53:00Z">
                  <w:rPr>
                    <w:ins w:id="2072" w:author="Sebastian Ma Lik Keung" w:date="2018-05-22T16:26:00Z"/>
                    <w:lang w:val="en-SG"/>
                  </w:rPr>
                </w:rPrChange>
              </w:rPr>
            </w:pPr>
            <w:ins w:id="2073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74" w:author="Sebastian Ma Lik Keung" w:date="2018-05-22T16:53:00Z">
                    <w:rPr>
                      <w:lang w:val="en-SG"/>
                    </w:rPr>
                  </w:rPrChange>
                </w:rPr>
                <w:t>"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075" w:author="Sebastian Ma Lik Keung" w:date="2018-05-22T16:53:00Z">
                    <w:rPr>
                      <w:lang w:val="en-SG"/>
                    </w:rPr>
                  </w:rPrChange>
                </w:rPr>
                <w:t>regulator":false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076" w:author="Sebastian Ma Lik Keung" w:date="2018-05-22T16:53:00Z">
                    <w:rPr>
                      <w:lang w:val="en-SG"/>
                    </w:rPr>
                  </w:rPrChange>
                </w:rPr>
                <w:t>,</w:t>
              </w:r>
            </w:ins>
          </w:p>
          <w:p w14:paraId="62B406AA" w14:textId="77777777" w:rsidR="00FD33EA" w:rsidRPr="000D4A41" w:rsidRDefault="00FD33EA">
            <w:pPr>
              <w:rPr>
                <w:ins w:id="2077" w:author="Sebastian Ma Lik Keung" w:date="2018-05-22T16:26:00Z"/>
                <w:rFonts w:ascii="Arial Nova Cond Light" w:hAnsi="Arial Nova Cond Light"/>
                <w:lang w:val="en-SG"/>
                <w:rPrChange w:id="2078" w:author="Sebastian Ma Lik Keung" w:date="2018-05-22T16:53:00Z">
                  <w:rPr>
                    <w:ins w:id="2079" w:author="Sebastian Ma Lik Keung" w:date="2018-05-22T16:26:00Z"/>
                    <w:lang w:val="en-SG"/>
                  </w:rPr>
                </w:rPrChange>
              </w:rPr>
            </w:pPr>
            <w:ins w:id="2080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81" w:author="Sebastian Ma Lik Keung" w:date="2018-05-22T16:53:00Z">
                    <w:rPr>
                      <w:lang w:val="en-SG"/>
                    </w:rPr>
                  </w:rPrChange>
                </w:rPr>
                <w:t>"localport":3000}</w:t>
              </w:r>
            </w:ins>
          </w:p>
          <w:p w14:paraId="037BA23A" w14:textId="2F70A3EA" w:rsidR="00FD33EA" w:rsidRPr="000D4A41" w:rsidRDefault="00FD33EA">
            <w:pPr>
              <w:rPr>
                <w:ins w:id="2082" w:author="Sebastian Ma Lik Keung" w:date="2018-05-22T16:25:00Z"/>
                <w:rFonts w:ascii="Arial Nova Cond Light" w:hAnsi="Arial Nova Cond Light"/>
                <w:lang w:val="en-SG"/>
                <w:rPrChange w:id="2083" w:author="Sebastian Ma Lik Keung" w:date="2018-05-22T16:53:00Z">
                  <w:rPr>
                    <w:ins w:id="2084" w:author="Sebastian Ma Lik Keung" w:date="2018-05-22T16:25:00Z"/>
                    <w:lang w:val="en-SG"/>
                  </w:rPr>
                </w:rPrChange>
              </w:rPr>
            </w:pPr>
            <w:ins w:id="2085" w:author="Sebastian Ma Lik Keung" w:date="2018-05-22T16:26:00Z">
              <w:r w:rsidRPr="000D4A41">
                <w:rPr>
                  <w:rFonts w:ascii="Arial Nova Cond Light" w:hAnsi="Arial Nova Cond Light"/>
                  <w:lang w:val="en-SG"/>
                  <w:rPrChange w:id="2086" w:author="Sebastian Ma Lik Keung" w:date="2018-05-22T16:53:00Z">
                    <w:rPr>
                      <w:lang w:val="en-SG"/>
                    </w:rPr>
                  </w:rPrChange>
                </w:rPr>
                <w:t>]</w:t>
              </w:r>
            </w:ins>
          </w:p>
        </w:tc>
      </w:tr>
    </w:tbl>
    <w:p w14:paraId="07A95D12" w14:textId="77777777" w:rsidR="00FD33EA" w:rsidRPr="00FD33EA" w:rsidRDefault="00FD33EA">
      <w:pPr>
        <w:spacing w:after="0" w:line="240" w:lineRule="auto"/>
        <w:rPr>
          <w:ins w:id="2087" w:author="Sebastian Ma Lik Keung" w:date="2018-05-22T16:20:00Z"/>
          <w:lang w:val="en-SG"/>
        </w:rPr>
      </w:pPr>
    </w:p>
    <w:p w14:paraId="733EA3FD" w14:textId="77777777" w:rsidR="00CE1CB0" w:rsidRDefault="00CE1CB0">
      <w:pPr>
        <w:spacing w:after="0" w:line="240" w:lineRule="auto"/>
        <w:rPr>
          <w:ins w:id="2088" w:author="Sebastian Ma Lik Keung" w:date="2018-05-22T16:19:00Z"/>
          <w:lang w:val="en-SG"/>
        </w:rPr>
      </w:pPr>
    </w:p>
    <w:p w14:paraId="4A10E313" w14:textId="4903CEA1" w:rsidR="00CE1CB0" w:rsidRPr="00A60893" w:rsidRDefault="000D4A41">
      <w:pPr>
        <w:pStyle w:val="Heading3"/>
        <w:spacing w:line="240" w:lineRule="auto"/>
        <w:rPr>
          <w:ins w:id="2089" w:author="Sebastian Ma Lik Keung" w:date="2018-05-22T16:40:00Z"/>
          <w:lang w:val="en-SG"/>
          <w:rPrChange w:id="2090" w:author="Sebastian Ma Lik Keung" w:date="2018-05-22T16:59:00Z">
            <w:rPr>
              <w:ins w:id="2091" w:author="Sebastian Ma Lik Keung" w:date="2018-05-22T16:40:00Z"/>
              <w:lang w:val="en-SG"/>
            </w:rPr>
          </w:rPrChange>
        </w:rPr>
        <w:pPrChange w:id="2092" w:author="Sebastian Ma Lik Keung" w:date="2018-05-24T13:47:00Z">
          <w:pPr>
            <w:spacing w:after="0" w:line="240" w:lineRule="auto"/>
          </w:pPr>
        </w:pPrChange>
      </w:pPr>
      <w:ins w:id="2093" w:author="Sebastian Ma Lik Keung" w:date="2018-05-22T16:48:00Z">
        <w:r w:rsidRPr="00A60893">
          <w:rPr>
            <w:lang w:val="en-SG"/>
            <w:rPrChange w:id="2094" w:author="Sebastian Ma Lik Keung" w:date="2018-05-22T16:59:00Z">
              <w:rPr>
                <w:lang w:val="en-SG"/>
              </w:rPr>
            </w:rPrChange>
          </w:rPr>
          <w:lastRenderedPageBreak/>
          <w:t>Fix bugs in pledge.js and setShieldedBalance.js</w:t>
        </w:r>
      </w:ins>
    </w:p>
    <w:p w14:paraId="4BDBFF7C" w14:textId="5703B87B" w:rsidR="000D4A41" w:rsidRDefault="000D4A41">
      <w:pPr>
        <w:spacing w:after="0" w:line="240" w:lineRule="auto"/>
        <w:rPr>
          <w:ins w:id="2095" w:author="Sebastian Ma Lik Keung" w:date="2018-05-22T16:41:00Z"/>
          <w:lang w:val="en-SG"/>
        </w:rPr>
      </w:pPr>
      <w:ins w:id="2096" w:author="Sebastian Ma Lik Keung" w:date="2018-05-22T16:48:00Z">
        <w:r>
          <w:rPr>
            <w:lang w:val="en-SG"/>
          </w:rPr>
          <w:t>See Bug</w:t>
        </w:r>
      </w:ins>
      <w:ins w:id="2097" w:author="Sebastian Ma Lik Keung" w:date="2018-05-22T16:49:00Z">
        <w:r>
          <w:rPr>
            <w:lang w:val="en-SG"/>
          </w:rPr>
          <w:t>s section.</w:t>
        </w:r>
      </w:ins>
    </w:p>
    <w:p w14:paraId="12E1E9DB" w14:textId="44C9258B" w:rsidR="00817089" w:rsidRDefault="00817089">
      <w:pPr>
        <w:spacing w:after="0" w:line="240" w:lineRule="auto"/>
        <w:rPr>
          <w:ins w:id="2098" w:author="Sebastian Ma Lik Keung" w:date="2018-05-22T16:49:00Z"/>
          <w:lang w:val="en-SG"/>
        </w:rPr>
      </w:pPr>
    </w:p>
    <w:p w14:paraId="73B21DAF" w14:textId="2E7C1316" w:rsidR="000D4A41" w:rsidRPr="00A60893" w:rsidRDefault="000D4A41">
      <w:pPr>
        <w:pStyle w:val="Heading3"/>
        <w:spacing w:line="240" w:lineRule="auto"/>
        <w:rPr>
          <w:ins w:id="2099" w:author="Sebastian Ma Lik Keung" w:date="2018-05-22T16:49:00Z"/>
          <w:lang w:val="en-SG"/>
          <w:rPrChange w:id="2100" w:author="Sebastian Ma Lik Keung" w:date="2018-05-22T16:59:00Z">
            <w:rPr>
              <w:ins w:id="2101" w:author="Sebastian Ma Lik Keung" w:date="2018-05-22T16:49:00Z"/>
              <w:lang w:val="en-SG"/>
            </w:rPr>
          </w:rPrChange>
        </w:rPr>
        <w:pPrChange w:id="2102" w:author="Sebastian Ma Lik Keung" w:date="2018-05-24T13:47:00Z">
          <w:pPr>
            <w:spacing w:after="0" w:line="240" w:lineRule="auto"/>
          </w:pPr>
        </w:pPrChange>
      </w:pPr>
      <w:ins w:id="2103" w:author="Sebastian Ma Lik Keung" w:date="2018-05-22T16:50:00Z">
        <w:r w:rsidRPr="00A60893">
          <w:rPr>
            <w:lang w:val="en-SG"/>
            <w:rPrChange w:id="2104" w:author="Sebastian Ma Lik Keung" w:date="2018-05-22T16:59:00Z">
              <w:rPr>
                <w:lang w:val="en-SG"/>
              </w:rPr>
            </w:rPrChange>
          </w:rPr>
          <w:t xml:space="preserve">initStash.sh </w:t>
        </w:r>
      </w:ins>
      <w:ins w:id="2105" w:author="Sebastian Ma Lik Keung" w:date="2018-05-22T16:52:00Z">
        <w:r w:rsidRPr="00A60893">
          <w:rPr>
            <w:lang w:val="en-SG"/>
            <w:rPrChange w:id="2106" w:author="Sebastian Ma Lik Keung" w:date="2018-05-22T16:59:00Z">
              <w:rPr>
                <w:lang w:val="en-SG"/>
              </w:rPr>
            </w:rPrChange>
          </w:rPr>
          <w:t>–</w:t>
        </w:r>
      </w:ins>
      <w:ins w:id="2107" w:author="Sebastian Ma Lik Keung" w:date="2018-05-22T16:50:00Z">
        <w:r w:rsidRPr="00A60893">
          <w:rPr>
            <w:lang w:val="en-SG"/>
            <w:rPrChange w:id="2108" w:author="Sebastian Ma Lik Keung" w:date="2018-05-22T16:59:00Z">
              <w:rPr>
                <w:lang w:val="en-SG"/>
              </w:rPr>
            </w:rPrChange>
          </w:rPr>
          <w:t xml:space="preserve"> </w:t>
        </w:r>
      </w:ins>
      <w:ins w:id="2109" w:author="Sebastian Ma Lik Keung" w:date="2018-05-22T16:52:00Z">
        <w:r w:rsidRPr="00A60893">
          <w:rPr>
            <w:lang w:val="en-SG"/>
            <w:rPrChange w:id="2110" w:author="Sebastian Ma Lik Keung" w:date="2018-05-22T16:59:00Z">
              <w:rPr>
                <w:lang w:val="en-SG"/>
              </w:rPr>
            </w:rPrChange>
          </w:rPr>
          <w:t>4 nodes only</w:t>
        </w:r>
      </w:ins>
    </w:p>
    <w:p w14:paraId="42EE8BCE" w14:textId="1D6E308C" w:rsidR="000D4A41" w:rsidRDefault="000D4A41">
      <w:pPr>
        <w:spacing w:after="0" w:line="240" w:lineRule="auto"/>
        <w:rPr>
          <w:ins w:id="2111" w:author="Sebastian Ma Lik Keung" w:date="2018-05-22T15:16:00Z"/>
          <w:lang w:val="en-SG"/>
        </w:rPr>
      </w:pPr>
      <w:ins w:id="2112" w:author="Sebastian Ma Lik Keung" w:date="2018-05-22T16:50:00Z">
        <w:r>
          <w:rPr>
            <w:lang w:val="en-SG"/>
          </w:rPr>
          <w:t>Execute ini</w:t>
        </w:r>
      </w:ins>
      <w:ins w:id="2113" w:author="Sebastian Ma Lik Keung" w:date="2018-05-22T16:51:00Z">
        <w:r>
          <w:rPr>
            <w:lang w:val="en-SG"/>
          </w:rPr>
          <w:t>tStash.sh passing in the balances for the 4 nodes only: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21D5" w:rsidRPr="003B46A0" w14:paraId="36DE09EE" w14:textId="77777777" w:rsidTr="00B621D5">
        <w:trPr>
          <w:ins w:id="2114" w:author="Sebastian Ma Lik Keung" w:date="2018-05-22T15:16:00Z"/>
        </w:trPr>
        <w:tc>
          <w:tcPr>
            <w:tcW w:w="9166" w:type="dxa"/>
          </w:tcPr>
          <w:p w14:paraId="3FEB3673" w14:textId="77777777" w:rsidR="00B621D5" w:rsidRPr="000D4A41" w:rsidRDefault="00B621D5">
            <w:pPr>
              <w:rPr>
                <w:ins w:id="2115" w:author="Sebastian Ma Lik Keung" w:date="2018-05-22T15:16:00Z"/>
                <w:rFonts w:ascii="Arial Nova Cond Light" w:hAnsi="Arial Nova Cond Light"/>
                <w:lang w:val="en-SG"/>
                <w:rPrChange w:id="2116" w:author="Sebastian Ma Lik Keung" w:date="2018-05-22T16:53:00Z">
                  <w:rPr>
                    <w:ins w:id="2117" w:author="Sebastian Ma Lik Keung" w:date="2018-05-22T15:16:00Z"/>
                    <w:lang w:val="en-SG"/>
                  </w:rPr>
                </w:rPrChange>
              </w:rPr>
            </w:pPr>
            <w:ins w:id="211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19" w:author="Sebastian Ma Lik Keung" w:date="2018-05-22T16:53:00Z">
                    <w:rPr>
                      <w:lang w:val="en-SG"/>
                    </w:rPr>
                  </w:rPrChange>
                </w:rPr>
                <w:t>sebtno@quorumnx05:~/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120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121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122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123" w:author="Sebastian Ma Lik Keung" w:date="2018-05-22T16:53:00Z">
                    <w:rPr>
                      <w:lang w:val="en-SG"/>
                    </w:rPr>
                  </w:rPrChange>
                </w:rPr>
                <w:t>-quorum/test-scripts$ ./initStash.sh 10 2000 3000 4000</w:t>
              </w:r>
            </w:ins>
          </w:p>
          <w:p w14:paraId="3D94BD6F" w14:textId="77777777" w:rsidR="00B621D5" w:rsidRPr="000D4A41" w:rsidRDefault="00B621D5">
            <w:pPr>
              <w:rPr>
                <w:ins w:id="2124" w:author="Sebastian Ma Lik Keung" w:date="2018-05-22T15:16:00Z"/>
                <w:rFonts w:ascii="Arial Nova Cond Light" w:hAnsi="Arial Nova Cond Light"/>
                <w:lang w:val="en-SG"/>
                <w:rPrChange w:id="2125" w:author="Sebastian Ma Lik Keung" w:date="2018-05-22T16:53:00Z">
                  <w:rPr>
                    <w:ins w:id="2126" w:author="Sebastian Ma Lik Keung" w:date="2018-05-22T15:16:00Z"/>
                    <w:lang w:val="en-SG"/>
                  </w:rPr>
                </w:rPrChange>
              </w:rPr>
            </w:pPr>
            <w:ins w:id="2127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28" w:author="Sebastian Ma Lik Keung" w:date="2018-05-22T16:53:00Z">
                    <w:rPr>
                      <w:lang w:val="en-SG"/>
                    </w:rPr>
                  </w:rPrChange>
                </w:rPr>
                <w:t>[*] linking z-contract...</w:t>
              </w:r>
            </w:ins>
          </w:p>
          <w:p w14:paraId="0E341522" w14:textId="77777777" w:rsidR="00B621D5" w:rsidRPr="000D4A41" w:rsidRDefault="00B621D5">
            <w:pPr>
              <w:rPr>
                <w:ins w:id="2129" w:author="Sebastian Ma Lik Keung" w:date="2018-05-22T15:16:00Z"/>
                <w:rFonts w:ascii="Arial Nova Cond Light" w:hAnsi="Arial Nova Cond Light"/>
                <w:lang w:val="en-SG"/>
                <w:rPrChange w:id="2130" w:author="Sebastian Ma Lik Keung" w:date="2018-05-22T16:53:00Z">
                  <w:rPr>
                    <w:ins w:id="2131" w:author="Sebastian Ma Lik Keung" w:date="2018-05-22T15:16:00Z"/>
                    <w:lang w:val="en-SG"/>
                  </w:rPr>
                </w:rPrChange>
              </w:rPr>
            </w:pPr>
            <w:ins w:id="2132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33" w:author="Sebastian Ma Lik Keung" w:date="2018-05-22T16:53:00Z">
                    <w:rPr>
                      <w:lang w:val="en-SG"/>
                    </w:rPr>
                  </w:rPrChange>
                </w:rPr>
                <w:t>Using network 'mas'.</w:t>
              </w:r>
            </w:ins>
          </w:p>
          <w:p w14:paraId="7F1B699A" w14:textId="77777777" w:rsidR="00B621D5" w:rsidRPr="000D4A41" w:rsidRDefault="00B621D5">
            <w:pPr>
              <w:rPr>
                <w:ins w:id="2134" w:author="Sebastian Ma Lik Keung" w:date="2018-05-22T15:16:00Z"/>
                <w:rFonts w:ascii="Arial Nova Cond Light" w:hAnsi="Arial Nova Cond Light"/>
                <w:lang w:val="en-SG"/>
                <w:rPrChange w:id="2135" w:author="Sebastian Ma Lik Keung" w:date="2018-05-22T16:53:00Z">
                  <w:rPr>
                    <w:ins w:id="2136" w:author="Sebastian Ma Lik Keung" w:date="2018-05-22T15:16:00Z"/>
                    <w:lang w:val="en-SG"/>
                  </w:rPr>
                </w:rPrChange>
              </w:rPr>
            </w:pPr>
          </w:p>
          <w:p w14:paraId="59AF383F" w14:textId="77777777" w:rsidR="00B621D5" w:rsidRPr="000D4A41" w:rsidRDefault="00B621D5">
            <w:pPr>
              <w:rPr>
                <w:ins w:id="2137" w:author="Sebastian Ma Lik Keung" w:date="2018-05-22T15:16:00Z"/>
                <w:rFonts w:ascii="Arial Nova Cond Light" w:hAnsi="Arial Nova Cond Light"/>
                <w:lang w:val="en-SG"/>
                <w:rPrChange w:id="2138" w:author="Sebastian Ma Lik Keung" w:date="2018-05-22T16:53:00Z">
                  <w:rPr>
                    <w:ins w:id="2139" w:author="Sebastian Ma Lik Keung" w:date="2018-05-22T15:16:00Z"/>
                    <w:lang w:val="en-SG"/>
                  </w:rPr>
                </w:rPrChange>
              </w:rPr>
            </w:pPr>
            <w:ins w:id="2140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41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98,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142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143" w:author="Sebastian Ma Lik Keung" w:date="2018-05-22T16:53:00Z">
                    <w:rPr>
                      <w:lang w:val="en-SG"/>
                    </w:rPr>
                  </w:rPrChange>
                </w:rPr>
                <w:t xml:space="preserve"> hash: 0x242425baef1f740d7b3add92dbe12089ca1b70a493c8afb148fbeed95df8eb6b</w:t>
              </w:r>
            </w:ins>
          </w:p>
          <w:p w14:paraId="320DBA1B" w14:textId="77777777" w:rsidR="00B621D5" w:rsidRPr="000D4A41" w:rsidRDefault="00B621D5">
            <w:pPr>
              <w:rPr>
                <w:ins w:id="2144" w:author="Sebastian Ma Lik Keung" w:date="2018-05-22T15:16:00Z"/>
                <w:rFonts w:ascii="Arial Nova Cond Light" w:hAnsi="Arial Nova Cond Light"/>
                <w:lang w:val="en-SG"/>
                <w:rPrChange w:id="2145" w:author="Sebastian Ma Lik Keung" w:date="2018-05-22T16:53:00Z">
                  <w:rPr>
                    <w:ins w:id="2146" w:author="Sebastian Ma Lik Keung" w:date="2018-05-22T15:16:00Z"/>
                    <w:lang w:val="en-SG"/>
                  </w:rPr>
                </w:rPrChange>
              </w:rPr>
            </w:pPr>
          </w:p>
          <w:p w14:paraId="53A962E4" w14:textId="77777777" w:rsidR="00B621D5" w:rsidRPr="000D4A41" w:rsidRDefault="00B621D5">
            <w:pPr>
              <w:rPr>
                <w:ins w:id="2147" w:author="Sebastian Ma Lik Keung" w:date="2018-05-22T15:16:00Z"/>
                <w:rFonts w:ascii="Arial Nova Cond Light" w:hAnsi="Arial Nova Cond Light"/>
                <w:lang w:val="en-SG"/>
                <w:rPrChange w:id="2148" w:author="Sebastian Ma Lik Keung" w:date="2018-05-22T16:53:00Z">
                  <w:rPr>
                    <w:ins w:id="2149" w:author="Sebastian Ma Lik Keung" w:date="2018-05-22T15:16:00Z"/>
                    <w:lang w:val="en-SG"/>
                  </w:rPr>
                </w:rPrChange>
              </w:rPr>
            </w:pPr>
            <w:ins w:id="2150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51" w:author="Sebastian Ma Lik Keung" w:date="2018-05-22T16:53:00Z">
                    <w:rPr>
                      <w:lang w:val="en-SG"/>
                    </w:rPr>
                  </w:rPrChange>
                </w:rPr>
                <w:t>[*] initializing states and initial funds...</w:t>
              </w:r>
            </w:ins>
          </w:p>
          <w:p w14:paraId="2443B0CD" w14:textId="77777777" w:rsidR="00B621D5" w:rsidRPr="000D4A41" w:rsidRDefault="00B621D5">
            <w:pPr>
              <w:rPr>
                <w:ins w:id="2152" w:author="Sebastian Ma Lik Keung" w:date="2018-05-22T15:16:00Z"/>
                <w:rFonts w:ascii="Arial Nova Cond Light" w:hAnsi="Arial Nova Cond Light"/>
                <w:lang w:val="en-SG"/>
                <w:rPrChange w:id="2153" w:author="Sebastian Ma Lik Keung" w:date="2018-05-22T16:53:00Z">
                  <w:rPr>
                    <w:ins w:id="2154" w:author="Sebastian Ma Lik Keung" w:date="2018-05-22T15:16:00Z"/>
                    <w:lang w:val="en-SG"/>
                  </w:rPr>
                </w:rPrChange>
              </w:rPr>
            </w:pPr>
            <w:ins w:id="2155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56" w:author="Sebastian Ma Lik Keung" w:date="2018-05-22T16:53:00Z">
                    <w:rPr>
                      <w:lang w:val="en-SG"/>
                    </w:rPr>
                  </w:rPrChange>
                </w:rPr>
                <w:t>Using network 'mas'.</w:t>
              </w:r>
            </w:ins>
          </w:p>
          <w:p w14:paraId="53E2787F" w14:textId="77777777" w:rsidR="00B621D5" w:rsidRPr="000D4A41" w:rsidRDefault="00B621D5">
            <w:pPr>
              <w:rPr>
                <w:ins w:id="2157" w:author="Sebastian Ma Lik Keung" w:date="2018-05-22T15:16:00Z"/>
                <w:rFonts w:ascii="Arial Nova Cond Light" w:hAnsi="Arial Nova Cond Light"/>
                <w:lang w:val="en-SG"/>
                <w:rPrChange w:id="2158" w:author="Sebastian Ma Lik Keung" w:date="2018-05-22T16:53:00Z">
                  <w:rPr>
                    <w:ins w:id="2159" w:author="Sebastian Ma Lik Keung" w:date="2018-05-22T15:16:00Z"/>
                    <w:lang w:val="en-SG"/>
                  </w:rPr>
                </w:rPrChange>
              </w:rPr>
            </w:pPr>
          </w:p>
          <w:p w14:paraId="323579AD" w14:textId="77777777" w:rsidR="00B621D5" w:rsidRPr="000D4A41" w:rsidRDefault="00B621D5">
            <w:pPr>
              <w:rPr>
                <w:ins w:id="2160" w:author="Sebastian Ma Lik Keung" w:date="2018-05-22T15:16:00Z"/>
                <w:rFonts w:ascii="Arial Nova Cond Light" w:hAnsi="Arial Nova Cond Light"/>
                <w:lang w:val="en-SG"/>
                <w:rPrChange w:id="2161" w:author="Sebastian Ma Lik Keung" w:date="2018-05-22T16:53:00Z">
                  <w:rPr>
                    <w:ins w:id="2162" w:author="Sebastian Ma Lik Keung" w:date="2018-05-22T15:16:00Z"/>
                    <w:lang w:val="en-SG"/>
                  </w:rPr>
                </w:rPrChange>
              </w:rPr>
            </w:pPr>
            <w:proofErr w:type="spellStart"/>
            <w:ins w:id="216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64" w:author="Sebastian Ma Lik Keung" w:date="2018-05-22T16:53:00Z">
                    <w:rPr>
                      <w:lang w:val="en-SG"/>
                    </w:rPr>
                  </w:rPrChange>
                </w:rPr>
                <w:t>constellationKeys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165" w:author="Sebastian Ma Lik Keung" w:date="2018-05-22T16:53:00Z">
                    <w:rPr>
                      <w:lang w:val="en-SG"/>
                    </w:rPr>
                  </w:rPrChange>
                </w:rPr>
                <w:t xml:space="preserve"> kq1FwdhHuoeW0mKc++sNMFgLnIpc84LFVpOb0Vi8am4=,OxNSL7lXWp0xUsjfVswqM42UwnA+/A7Yxm/DPr73+zs=,al96u8HR5TCzc8h8W+6fFGuCzX7P9Lsw1A6nqG1KLnc=</w:t>
              </w:r>
            </w:ins>
          </w:p>
          <w:p w14:paraId="4889BE02" w14:textId="77777777" w:rsidR="00B621D5" w:rsidRPr="000D4A41" w:rsidRDefault="00B621D5">
            <w:pPr>
              <w:rPr>
                <w:ins w:id="2166" w:author="Sebastian Ma Lik Keung" w:date="2018-05-22T15:16:00Z"/>
                <w:rFonts w:ascii="Arial Nova Cond Light" w:hAnsi="Arial Nova Cond Light"/>
                <w:lang w:val="en-SG"/>
                <w:rPrChange w:id="2167" w:author="Sebastian Ma Lik Keung" w:date="2018-05-22T16:53:00Z">
                  <w:rPr>
                    <w:ins w:id="2168" w:author="Sebastian Ma Lik Keung" w:date="2018-05-22T15:16:00Z"/>
                    <w:lang w:val="en-SG"/>
                  </w:rPr>
                </w:rPrChange>
              </w:rPr>
            </w:pPr>
            <w:proofErr w:type="spellStart"/>
            <w:ins w:id="2169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70" w:author="Sebastian Ma Lik Keung" w:date="2018-05-22T16:53:00Z">
                    <w:rPr>
                      <w:lang w:val="en-SG"/>
                    </w:rPr>
                  </w:rPrChange>
                </w:rPr>
                <w:t>cbConstKey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171" w:author="Sebastian Ma Lik Keung" w:date="2018-05-22T16:53:00Z">
                    <w:rPr>
                      <w:lang w:val="en-SG"/>
                    </w:rPr>
                  </w:rPrChange>
                </w:rPr>
                <w:t xml:space="preserve"> kq1FwdhHuoeW0mKc++sNMFgLnIpc84LFVpOb0Vi8am4=</w:t>
              </w:r>
            </w:ins>
          </w:p>
          <w:p w14:paraId="674B3C99" w14:textId="77777777" w:rsidR="00B621D5" w:rsidRPr="000D4A41" w:rsidRDefault="00B621D5">
            <w:pPr>
              <w:rPr>
                <w:ins w:id="2172" w:author="Sebastian Ma Lik Keung" w:date="2018-05-22T15:16:00Z"/>
                <w:rFonts w:ascii="Arial Nova Cond Light" w:hAnsi="Arial Nova Cond Light"/>
                <w:lang w:val="en-SG"/>
                <w:rPrChange w:id="2173" w:author="Sebastian Ma Lik Keung" w:date="2018-05-22T16:53:00Z">
                  <w:rPr>
                    <w:ins w:id="2174" w:author="Sebastian Ma Lik Keung" w:date="2018-05-22T15:16:00Z"/>
                    <w:lang w:val="en-SG"/>
                  </w:rPr>
                </w:rPrChange>
              </w:rPr>
            </w:pPr>
            <w:ins w:id="2175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76" w:author="Sebastian Ma Lik Keung" w:date="2018-05-22T16:53:00Z">
                    <w:rPr>
                      <w:lang w:val="en-SG"/>
                    </w:rPr>
                  </w:rPrChange>
                </w:rPr>
                <w:t>Querying stashes...</w:t>
              </w:r>
            </w:ins>
          </w:p>
          <w:p w14:paraId="4C60ACAC" w14:textId="77777777" w:rsidR="00B621D5" w:rsidRPr="000D4A41" w:rsidRDefault="00B621D5">
            <w:pPr>
              <w:rPr>
                <w:ins w:id="2177" w:author="Sebastian Ma Lik Keung" w:date="2018-05-22T15:16:00Z"/>
                <w:rFonts w:ascii="Arial Nova Cond Light" w:hAnsi="Arial Nova Cond Light"/>
                <w:lang w:val="en-SG"/>
                <w:rPrChange w:id="2178" w:author="Sebastian Ma Lik Keung" w:date="2018-05-22T16:53:00Z">
                  <w:rPr>
                    <w:ins w:id="2179" w:author="Sebastian Ma Lik Keung" w:date="2018-05-22T15:16:00Z"/>
                    <w:lang w:val="en-SG"/>
                  </w:rPr>
                </w:rPrChange>
              </w:rPr>
            </w:pPr>
          </w:p>
          <w:p w14:paraId="33CD1C53" w14:textId="77777777" w:rsidR="00B621D5" w:rsidRPr="000D4A41" w:rsidRDefault="00B621D5">
            <w:pPr>
              <w:rPr>
                <w:ins w:id="2180" w:author="Sebastian Ma Lik Keung" w:date="2018-05-22T15:16:00Z"/>
                <w:rFonts w:ascii="Arial Nova Cond Light" w:hAnsi="Arial Nova Cond Light"/>
                <w:lang w:val="en-SG"/>
                <w:rPrChange w:id="2181" w:author="Sebastian Ma Lik Keung" w:date="2018-05-22T16:53:00Z">
                  <w:rPr>
                    <w:ins w:id="2182" w:author="Sebastian Ma Lik Keung" w:date="2018-05-22T15:16:00Z"/>
                    <w:lang w:val="en-SG"/>
                  </w:rPr>
                </w:rPrChange>
              </w:rPr>
            </w:pPr>
            <w:ins w:id="218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84" w:author="Sebastian Ma Lik Keung" w:date="2018-05-22T16:53:00Z">
                    <w:rPr>
                      <w:lang w:val="en-SG"/>
                    </w:rPr>
                  </w:rPrChange>
                </w:rPr>
                <w:t>Creating stash for MASGSGSG</w:t>
              </w:r>
            </w:ins>
          </w:p>
          <w:p w14:paraId="5EC46DD3" w14:textId="77777777" w:rsidR="00B621D5" w:rsidRPr="000D4A41" w:rsidRDefault="00B621D5">
            <w:pPr>
              <w:rPr>
                <w:ins w:id="2185" w:author="Sebastian Ma Lik Keung" w:date="2018-05-22T15:16:00Z"/>
                <w:rFonts w:ascii="Arial Nova Cond Light" w:hAnsi="Arial Nova Cond Light"/>
                <w:lang w:val="en-SG"/>
                <w:rPrChange w:id="2186" w:author="Sebastian Ma Lik Keung" w:date="2018-05-22T16:53:00Z">
                  <w:rPr>
                    <w:ins w:id="2187" w:author="Sebastian Ma Lik Keung" w:date="2018-05-22T15:16:00Z"/>
                    <w:lang w:val="en-SG"/>
                  </w:rPr>
                </w:rPrChange>
              </w:rPr>
            </w:pPr>
            <w:ins w:id="218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89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99,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190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191" w:author="Sebastian Ma Lik Keung" w:date="2018-05-22T16:53:00Z">
                    <w:rPr>
                      <w:lang w:val="en-SG"/>
                    </w:rPr>
                  </w:rPrChange>
                </w:rPr>
                <w:t xml:space="preserve"> hash: 0xa921cc8ef27f1d9a4ab330524a92ad64675e3eb6d41aeff9827158ae9d3c91b9</w:t>
              </w:r>
            </w:ins>
          </w:p>
          <w:p w14:paraId="30B6110B" w14:textId="77777777" w:rsidR="00B621D5" w:rsidRPr="000D4A41" w:rsidRDefault="00B621D5">
            <w:pPr>
              <w:rPr>
                <w:ins w:id="2192" w:author="Sebastian Ma Lik Keung" w:date="2018-05-22T15:16:00Z"/>
                <w:rFonts w:ascii="Arial Nova Cond Light" w:hAnsi="Arial Nova Cond Light"/>
                <w:lang w:val="en-SG"/>
                <w:rPrChange w:id="2193" w:author="Sebastian Ma Lik Keung" w:date="2018-05-22T16:53:00Z">
                  <w:rPr>
                    <w:ins w:id="2194" w:author="Sebastian Ma Lik Keung" w:date="2018-05-22T15:16:00Z"/>
                    <w:lang w:val="en-SG"/>
                  </w:rPr>
                </w:rPrChange>
              </w:rPr>
            </w:pPr>
          </w:p>
          <w:p w14:paraId="53B8A138" w14:textId="77777777" w:rsidR="00B621D5" w:rsidRPr="000D4A41" w:rsidRDefault="00B621D5">
            <w:pPr>
              <w:rPr>
                <w:ins w:id="2195" w:author="Sebastian Ma Lik Keung" w:date="2018-05-22T15:16:00Z"/>
                <w:rFonts w:ascii="Arial Nova Cond Light" w:hAnsi="Arial Nova Cond Light"/>
                <w:lang w:val="en-SG"/>
                <w:rPrChange w:id="2196" w:author="Sebastian Ma Lik Keung" w:date="2018-05-22T16:53:00Z">
                  <w:rPr>
                    <w:ins w:id="2197" w:author="Sebastian Ma Lik Keung" w:date="2018-05-22T15:16:00Z"/>
                    <w:lang w:val="en-SG"/>
                  </w:rPr>
                </w:rPrChange>
              </w:rPr>
            </w:pPr>
            <w:ins w:id="219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199" w:author="Sebastian Ma Lik Keung" w:date="2018-05-22T16:53:00Z">
                    <w:rPr>
                      <w:lang w:val="en-SG"/>
                    </w:rPr>
                  </w:rPrChange>
                </w:rPr>
                <w:t xml:space="preserve">        Registering stash for MASGSGSG</w:t>
              </w:r>
            </w:ins>
          </w:p>
          <w:p w14:paraId="6D0DD375" w14:textId="77777777" w:rsidR="00B621D5" w:rsidRPr="000D4A41" w:rsidRDefault="00B621D5">
            <w:pPr>
              <w:rPr>
                <w:ins w:id="2200" w:author="Sebastian Ma Lik Keung" w:date="2018-05-22T15:16:00Z"/>
                <w:rFonts w:ascii="Arial Nova Cond Light" w:hAnsi="Arial Nova Cond Light"/>
                <w:lang w:val="en-SG"/>
                <w:rPrChange w:id="2201" w:author="Sebastian Ma Lik Keung" w:date="2018-05-22T16:53:00Z">
                  <w:rPr>
                    <w:ins w:id="2202" w:author="Sebastian Ma Lik Keung" w:date="2018-05-22T15:16:00Z"/>
                    <w:lang w:val="en-SG"/>
                  </w:rPr>
                </w:rPrChange>
              </w:rPr>
            </w:pPr>
            <w:ins w:id="220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04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100,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205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206" w:author="Sebastian Ma Lik Keung" w:date="2018-05-22T16:53:00Z">
                    <w:rPr>
                      <w:lang w:val="en-SG"/>
                    </w:rPr>
                  </w:rPrChange>
                </w:rPr>
                <w:t xml:space="preserve"> hash: 0x4dafb514664f7bc374f84a97eddeaca19a5990be33727b2d3bf5da1e2396eebc</w:t>
              </w:r>
            </w:ins>
          </w:p>
          <w:p w14:paraId="467621D8" w14:textId="77777777" w:rsidR="00B621D5" w:rsidRPr="000D4A41" w:rsidRDefault="00B621D5">
            <w:pPr>
              <w:rPr>
                <w:ins w:id="2207" w:author="Sebastian Ma Lik Keung" w:date="2018-05-22T15:16:00Z"/>
                <w:rFonts w:ascii="Arial Nova Cond Light" w:hAnsi="Arial Nova Cond Light"/>
                <w:lang w:val="en-SG"/>
                <w:rPrChange w:id="2208" w:author="Sebastian Ma Lik Keung" w:date="2018-05-22T16:53:00Z">
                  <w:rPr>
                    <w:ins w:id="2209" w:author="Sebastian Ma Lik Keung" w:date="2018-05-22T15:16:00Z"/>
                    <w:lang w:val="en-SG"/>
                  </w:rPr>
                </w:rPrChange>
              </w:rPr>
            </w:pPr>
          </w:p>
          <w:p w14:paraId="3CFD3C80" w14:textId="77777777" w:rsidR="00B621D5" w:rsidRPr="000D4A41" w:rsidRDefault="00B621D5">
            <w:pPr>
              <w:rPr>
                <w:ins w:id="2210" w:author="Sebastian Ma Lik Keung" w:date="2018-05-22T15:16:00Z"/>
                <w:rFonts w:ascii="Arial Nova Cond Light" w:hAnsi="Arial Nova Cond Light"/>
                <w:lang w:val="en-SG"/>
                <w:rPrChange w:id="2211" w:author="Sebastian Ma Lik Keung" w:date="2018-05-22T16:53:00Z">
                  <w:rPr>
                    <w:ins w:id="2212" w:author="Sebastian Ma Lik Keung" w:date="2018-05-22T15:16:00Z"/>
                    <w:lang w:val="en-SG"/>
                  </w:rPr>
                </w:rPrChange>
              </w:rPr>
            </w:pPr>
            <w:ins w:id="221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14" w:author="Sebastian Ma Lik Keung" w:date="2018-05-22T16:53:00Z">
                    <w:rPr>
                      <w:lang w:val="en-SG"/>
                    </w:rPr>
                  </w:rPrChange>
                </w:rPr>
                <w:t xml:space="preserve">        Marking stash for MASGSGSG</w:t>
              </w:r>
            </w:ins>
          </w:p>
          <w:p w14:paraId="5A06DCF4" w14:textId="77777777" w:rsidR="00B621D5" w:rsidRPr="000D4A41" w:rsidRDefault="00B621D5">
            <w:pPr>
              <w:rPr>
                <w:ins w:id="2215" w:author="Sebastian Ma Lik Keung" w:date="2018-05-22T15:16:00Z"/>
                <w:rFonts w:ascii="Arial Nova Cond Light" w:hAnsi="Arial Nova Cond Light"/>
                <w:lang w:val="en-SG"/>
                <w:rPrChange w:id="2216" w:author="Sebastian Ma Lik Keung" w:date="2018-05-22T16:53:00Z">
                  <w:rPr>
                    <w:ins w:id="2217" w:author="Sebastian Ma Lik Keung" w:date="2018-05-22T15:16:00Z"/>
                    <w:lang w:val="en-SG"/>
                  </w:rPr>
                </w:rPrChange>
              </w:rPr>
            </w:pPr>
            <w:ins w:id="221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19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101,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220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221" w:author="Sebastian Ma Lik Keung" w:date="2018-05-22T16:53:00Z">
                    <w:rPr>
                      <w:lang w:val="en-SG"/>
                    </w:rPr>
                  </w:rPrChange>
                </w:rPr>
                <w:t xml:space="preserve"> hash: 0x8c1ea2ad77b08c7fba30a290d498796b8997948169371da5a20a348d100631f0</w:t>
              </w:r>
            </w:ins>
          </w:p>
          <w:p w14:paraId="54577067" w14:textId="77777777" w:rsidR="00B621D5" w:rsidRPr="000D4A41" w:rsidRDefault="00B621D5">
            <w:pPr>
              <w:rPr>
                <w:ins w:id="2222" w:author="Sebastian Ma Lik Keung" w:date="2018-05-22T15:16:00Z"/>
                <w:rFonts w:ascii="Arial Nova Cond Light" w:hAnsi="Arial Nova Cond Light"/>
                <w:lang w:val="en-SG"/>
                <w:rPrChange w:id="2223" w:author="Sebastian Ma Lik Keung" w:date="2018-05-22T16:53:00Z">
                  <w:rPr>
                    <w:ins w:id="2224" w:author="Sebastian Ma Lik Keung" w:date="2018-05-22T15:16:00Z"/>
                    <w:lang w:val="en-SG"/>
                  </w:rPr>
                </w:rPrChange>
              </w:rPr>
            </w:pPr>
          </w:p>
          <w:p w14:paraId="3980119C" w14:textId="77777777" w:rsidR="00B621D5" w:rsidRPr="000D4A41" w:rsidRDefault="00B621D5">
            <w:pPr>
              <w:rPr>
                <w:ins w:id="2225" w:author="Sebastian Ma Lik Keung" w:date="2018-05-22T15:16:00Z"/>
                <w:rFonts w:ascii="Arial Nova Cond Light" w:hAnsi="Arial Nova Cond Light"/>
                <w:lang w:val="en-SG"/>
                <w:rPrChange w:id="2226" w:author="Sebastian Ma Lik Keung" w:date="2018-05-22T16:53:00Z">
                  <w:rPr>
                    <w:ins w:id="2227" w:author="Sebastian Ma Lik Keung" w:date="2018-05-22T15:16:00Z"/>
                    <w:lang w:val="en-SG"/>
                  </w:rPr>
                </w:rPrChange>
              </w:rPr>
            </w:pPr>
            <w:ins w:id="222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29" w:author="Sebastian Ma Lik Keung" w:date="2018-05-22T16:53:00Z">
                    <w:rPr>
                      <w:lang w:val="en-SG"/>
                    </w:rPr>
                  </w:rPrChange>
                </w:rPr>
                <w:t xml:space="preserve">        Setting stash MASGSGSG as central bank</w:t>
              </w:r>
            </w:ins>
          </w:p>
          <w:p w14:paraId="0130609F" w14:textId="77777777" w:rsidR="00B621D5" w:rsidRPr="000D4A41" w:rsidRDefault="00B621D5">
            <w:pPr>
              <w:rPr>
                <w:ins w:id="2230" w:author="Sebastian Ma Lik Keung" w:date="2018-05-22T15:16:00Z"/>
                <w:rFonts w:ascii="Arial Nova Cond Light" w:hAnsi="Arial Nova Cond Light"/>
                <w:lang w:val="en-SG"/>
                <w:rPrChange w:id="2231" w:author="Sebastian Ma Lik Keung" w:date="2018-05-22T16:53:00Z">
                  <w:rPr>
                    <w:ins w:id="2232" w:author="Sebastian Ma Lik Keung" w:date="2018-05-22T15:16:00Z"/>
                    <w:lang w:val="en-SG"/>
                  </w:rPr>
                </w:rPrChange>
              </w:rPr>
            </w:pPr>
            <w:ins w:id="223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34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102,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235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236" w:author="Sebastian Ma Lik Keung" w:date="2018-05-22T16:53:00Z">
                    <w:rPr>
                      <w:lang w:val="en-SG"/>
                    </w:rPr>
                  </w:rPrChange>
                </w:rPr>
                <w:t xml:space="preserve"> hash: 0x71b874723fc683e943cd6b5f2040f374ed85da97e85798e2d9f423a4af3fa39c</w:t>
              </w:r>
            </w:ins>
          </w:p>
          <w:p w14:paraId="37F76A29" w14:textId="77777777" w:rsidR="00B621D5" w:rsidRPr="000D4A41" w:rsidRDefault="00B621D5">
            <w:pPr>
              <w:rPr>
                <w:ins w:id="2237" w:author="Sebastian Ma Lik Keung" w:date="2018-05-22T15:16:00Z"/>
                <w:rFonts w:ascii="Arial Nova Cond Light" w:hAnsi="Arial Nova Cond Light"/>
                <w:lang w:val="en-SG"/>
                <w:rPrChange w:id="2238" w:author="Sebastian Ma Lik Keung" w:date="2018-05-22T16:53:00Z">
                  <w:rPr>
                    <w:ins w:id="2239" w:author="Sebastian Ma Lik Keung" w:date="2018-05-22T15:16:00Z"/>
                    <w:lang w:val="en-SG"/>
                  </w:rPr>
                </w:rPrChange>
              </w:rPr>
            </w:pPr>
          </w:p>
          <w:p w14:paraId="29B07BCB" w14:textId="77777777" w:rsidR="00B621D5" w:rsidRPr="000D4A41" w:rsidRDefault="00B621D5">
            <w:pPr>
              <w:rPr>
                <w:ins w:id="2240" w:author="Sebastian Ma Lik Keung" w:date="2018-05-22T15:16:00Z"/>
                <w:rFonts w:ascii="Arial Nova Cond Light" w:hAnsi="Arial Nova Cond Light"/>
                <w:lang w:val="en-SG"/>
                <w:rPrChange w:id="2241" w:author="Sebastian Ma Lik Keung" w:date="2018-05-22T16:53:00Z">
                  <w:rPr>
                    <w:ins w:id="2242" w:author="Sebastian Ma Lik Keung" w:date="2018-05-22T15:16:00Z"/>
                    <w:lang w:val="en-SG"/>
                  </w:rPr>
                </w:rPrChange>
              </w:rPr>
            </w:pPr>
            <w:ins w:id="224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44" w:author="Sebastian Ma Lik Keung" w:date="2018-05-22T16:53:00Z">
                    <w:rPr>
                      <w:lang w:val="en-SG"/>
                    </w:rPr>
                  </w:rPrChange>
                </w:rPr>
                <w:t>Creating stash for BOFASG2X</w:t>
              </w:r>
            </w:ins>
          </w:p>
          <w:p w14:paraId="7289D1F7" w14:textId="77777777" w:rsidR="00B621D5" w:rsidRPr="000D4A41" w:rsidRDefault="00B621D5">
            <w:pPr>
              <w:rPr>
                <w:ins w:id="2245" w:author="Sebastian Ma Lik Keung" w:date="2018-05-22T15:16:00Z"/>
                <w:rFonts w:ascii="Arial Nova Cond Light" w:hAnsi="Arial Nova Cond Light"/>
                <w:lang w:val="en-SG"/>
                <w:rPrChange w:id="2246" w:author="Sebastian Ma Lik Keung" w:date="2018-05-22T16:53:00Z">
                  <w:rPr>
                    <w:ins w:id="2247" w:author="Sebastian Ma Lik Keung" w:date="2018-05-22T15:16:00Z"/>
                    <w:lang w:val="en-SG"/>
                  </w:rPr>
                </w:rPrChange>
              </w:rPr>
            </w:pPr>
            <w:ins w:id="224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49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103,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250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251" w:author="Sebastian Ma Lik Keung" w:date="2018-05-22T16:53:00Z">
                    <w:rPr>
                      <w:lang w:val="en-SG"/>
                    </w:rPr>
                  </w:rPrChange>
                </w:rPr>
                <w:t xml:space="preserve"> hash: 0x8b605eb236e9adcde7025fc2fdfed3ef410ce4abcff297b7d3d23989dd91e2f0</w:t>
              </w:r>
            </w:ins>
          </w:p>
          <w:p w14:paraId="2C48EBEA" w14:textId="77777777" w:rsidR="00B621D5" w:rsidRPr="000D4A41" w:rsidRDefault="00B621D5">
            <w:pPr>
              <w:rPr>
                <w:ins w:id="2252" w:author="Sebastian Ma Lik Keung" w:date="2018-05-22T15:16:00Z"/>
                <w:rFonts w:ascii="Arial Nova Cond Light" w:hAnsi="Arial Nova Cond Light"/>
                <w:lang w:val="en-SG"/>
                <w:rPrChange w:id="2253" w:author="Sebastian Ma Lik Keung" w:date="2018-05-22T16:53:00Z">
                  <w:rPr>
                    <w:ins w:id="2254" w:author="Sebastian Ma Lik Keung" w:date="2018-05-22T15:16:00Z"/>
                    <w:lang w:val="en-SG"/>
                  </w:rPr>
                </w:rPrChange>
              </w:rPr>
            </w:pPr>
          </w:p>
          <w:p w14:paraId="048F3B2A" w14:textId="77777777" w:rsidR="00B621D5" w:rsidRPr="000D4A41" w:rsidRDefault="00B621D5">
            <w:pPr>
              <w:rPr>
                <w:ins w:id="2255" w:author="Sebastian Ma Lik Keung" w:date="2018-05-22T15:16:00Z"/>
                <w:rFonts w:ascii="Arial Nova Cond Light" w:hAnsi="Arial Nova Cond Light"/>
                <w:lang w:val="en-SG"/>
                <w:rPrChange w:id="2256" w:author="Sebastian Ma Lik Keung" w:date="2018-05-22T16:53:00Z">
                  <w:rPr>
                    <w:ins w:id="2257" w:author="Sebastian Ma Lik Keung" w:date="2018-05-22T15:16:00Z"/>
                    <w:lang w:val="en-SG"/>
                  </w:rPr>
                </w:rPrChange>
              </w:rPr>
            </w:pPr>
            <w:ins w:id="225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59" w:author="Sebastian Ma Lik Keung" w:date="2018-05-22T16:53:00Z">
                    <w:rPr>
                      <w:lang w:val="en-SG"/>
                    </w:rPr>
                  </w:rPrChange>
                </w:rPr>
                <w:t xml:space="preserve">        Registering stash for BOFASG2X</w:t>
              </w:r>
            </w:ins>
          </w:p>
          <w:p w14:paraId="05DD74DB" w14:textId="77777777" w:rsidR="00B621D5" w:rsidRPr="000D4A41" w:rsidRDefault="00B621D5">
            <w:pPr>
              <w:rPr>
                <w:ins w:id="2260" w:author="Sebastian Ma Lik Keung" w:date="2018-05-22T15:16:00Z"/>
                <w:rFonts w:ascii="Arial Nova Cond Light" w:hAnsi="Arial Nova Cond Light"/>
                <w:lang w:val="en-SG"/>
                <w:rPrChange w:id="2261" w:author="Sebastian Ma Lik Keung" w:date="2018-05-22T16:53:00Z">
                  <w:rPr>
                    <w:ins w:id="2262" w:author="Sebastian Ma Lik Keung" w:date="2018-05-22T15:16:00Z"/>
                    <w:lang w:val="en-SG"/>
                  </w:rPr>
                </w:rPrChange>
              </w:rPr>
            </w:pPr>
            <w:ins w:id="226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64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104,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265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266" w:author="Sebastian Ma Lik Keung" w:date="2018-05-22T16:53:00Z">
                    <w:rPr>
                      <w:lang w:val="en-SG"/>
                    </w:rPr>
                  </w:rPrChange>
                </w:rPr>
                <w:t xml:space="preserve"> hash: 0x5f47247cfd4100cbe95657335d9447989f654a3408333d3382cee1c7082b69e1</w:t>
              </w:r>
            </w:ins>
          </w:p>
          <w:p w14:paraId="1BD8AAAF" w14:textId="77777777" w:rsidR="00B621D5" w:rsidRPr="000D4A41" w:rsidRDefault="00B621D5">
            <w:pPr>
              <w:rPr>
                <w:ins w:id="2267" w:author="Sebastian Ma Lik Keung" w:date="2018-05-22T15:16:00Z"/>
                <w:rFonts w:ascii="Arial Nova Cond Light" w:hAnsi="Arial Nova Cond Light"/>
                <w:lang w:val="en-SG"/>
                <w:rPrChange w:id="2268" w:author="Sebastian Ma Lik Keung" w:date="2018-05-22T16:53:00Z">
                  <w:rPr>
                    <w:ins w:id="2269" w:author="Sebastian Ma Lik Keung" w:date="2018-05-22T15:16:00Z"/>
                    <w:lang w:val="en-SG"/>
                  </w:rPr>
                </w:rPrChange>
              </w:rPr>
            </w:pPr>
          </w:p>
          <w:p w14:paraId="6218CD18" w14:textId="77777777" w:rsidR="00B621D5" w:rsidRPr="000D4A41" w:rsidRDefault="00B621D5">
            <w:pPr>
              <w:rPr>
                <w:ins w:id="2270" w:author="Sebastian Ma Lik Keung" w:date="2018-05-22T15:16:00Z"/>
                <w:rFonts w:ascii="Arial Nova Cond Light" w:hAnsi="Arial Nova Cond Light"/>
                <w:lang w:val="en-SG"/>
                <w:rPrChange w:id="2271" w:author="Sebastian Ma Lik Keung" w:date="2018-05-22T16:53:00Z">
                  <w:rPr>
                    <w:ins w:id="2272" w:author="Sebastian Ma Lik Keung" w:date="2018-05-22T15:16:00Z"/>
                    <w:lang w:val="en-SG"/>
                  </w:rPr>
                </w:rPrChange>
              </w:rPr>
            </w:pPr>
            <w:ins w:id="227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74" w:author="Sebastian Ma Lik Keung" w:date="2018-05-22T16:53:00Z">
                    <w:rPr>
                      <w:lang w:val="en-SG"/>
                    </w:rPr>
                  </w:rPrChange>
                </w:rPr>
                <w:t xml:space="preserve">        Marking stash for BOFASG2X</w:t>
              </w:r>
            </w:ins>
          </w:p>
          <w:p w14:paraId="6C810388" w14:textId="77777777" w:rsidR="00B621D5" w:rsidRPr="000D4A41" w:rsidRDefault="00B621D5">
            <w:pPr>
              <w:rPr>
                <w:ins w:id="2275" w:author="Sebastian Ma Lik Keung" w:date="2018-05-22T15:16:00Z"/>
                <w:rFonts w:ascii="Arial Nova Cond Light" w:hAnsi="Arial Nova Cond Light"/>
                <w:lang w:val="en-SG"/>
                <w:rPrChange w:id="2276" w:author="Sebastian Ma Lik Keung" w:date="2018-05-22T16:53:00Z">
                  <w:rPr>
                    <w:ins w:id="2277" w:author="Sebastian Ma Lik Keung" w:date="2018-05-22T15:16:00Z"/>
                    <w:lang w:val="en-SG"/>
                  </w:rPr>
                </w:rPrChange>
              </w:rPr>
            </w:pPr>
            <w:ins w:id="227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79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105,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280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281" w:author="Sebastian Ma Lik Keung" w:date="2018-05-22T16:53:00Z">
                    <w:rPr>
                      <w:lang w:val="en-SG"/>
                    </w:rPr>
                  </w:rPrChange>
                </w:rPr>
                <w:t xml:space="preserve"> hash: 0x6c16edba6388360be73f0d38713ae7b89f1b4314ad6b249b141ece31fb3bd909</w:t>
              </w:r>
            </w:ins>
          </w:p>
          <w:p w14:paraId="2C71753D" w14:textId="77777777" w:rsidR="00B621D5" w:rsidRPr="000D4A41" w:rsidRDefault="00B621D5">
            <w:pPr>
              <w:rPr>
                <w:ins w:id="2282" w:author="Sebastian Ma Lik Keung" w:date="2018-05-22T15:16:00Z"/>
                <w:rFonts w:ascii="Arial Nova Cond Light" w:hAnsi="Arial Nova Cond Light"/>
                <w:lang w:val="en-SG"/>
                <w:rPrChange w:id="2283" w:author="Sebastian Ma Lik Keung" w:date="2018-05-22T16:53:00Z">
                  <w:rPr>
                    <w:ins w:id="2284" w:author="Sebastian Ma Lik Keung" w:date="2018-05-22T15:16:00Z"/>
                    <w:lang w:val="en-SG"/>
                  </w:rPr>
                </w:rPrChange>
              </w:rPr>
            </w:pPr>
          </w:p>
          <w:p w14:paraId="17AB7051" w14:textId="77777777" w:rsidR="00B621D5" w:rsidRPr="000D4A41" w:rsidRDefault="00B621D5">
            <w:pPr>
              <w:rPr>
                <w:ins w:id="2285" w:author="Sebastian Ma Lik Keung" w:date="2018-05-22T15:16:00Z"/>
                <w:rFonts w:ascii="Arial Nova Cond Light" w:hAnsi="Arial Nova Cond Light"/>
                <w:lang w:val="en-SG"/>
                <w:rPrChange w:id="2286" w:author="Sebastian Ma Lik Keung" w:date="2018-05-22T16:53:00Z">
                  <w:rPr>
                    <w:ins w:id="2287" w:author="Sebastian Ma Lik Keung" w:date="2018-05-22T15:16:00Z"/>
                    <w:lang w:val="en-SG"/>
                  </w:rPr>
                </w:rPrChange>
              </w:rPr>
            </w:pPr>
            <w:ins w:id="228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89" w:author="Sebastian Ma Lik Keung" w:date="2018-05-22T16:53:00Z">
                    <w:rPr>
                      <w:lang w:val="en-SG"/>
                    </w:rPr>
                  </w:rPrChange>
                </w:rPr>
                <w:t>Creating stash for CHASSGSG</w:t>
              </w:r>
            </w:ins>
          </w:p>
          <w:p w14:paraId="27008E06" w14:textId="77777777" w:rsidR="00B621D5" w:rsidRPr="000D4A41" w:rsidRDefault="00B621D5">
            <w:pPr>
              <w:rPr>
                <w:ins w:id="2290" w:author="Sebastian Ma Lik Keung" w:date="2018-05-22T15:16:00Z"/>
                <w:rFonts w:ascii="Arial Nova Cond Light" w:hAnsi="Arial Nova Cond Light"/>
                <w:lang w:val="en-SG"/>
                <w:rPrChange w:id="2291" w:author="Sebastian Ma Lik Keung" w:date="2018-05-22T16:53:00Z">
                  <w:rPr>
                    <w:ins w:id="2292" w:author="Sebastian Ma Lik Keung" w:date="2018-05-22T15:16:00Z"/>
                    <w:lang w:val="en-SG"/>
                  </w:rPr>
                </w:rPrChange>
              </w:rPr>
            </w:pPr>
            <w:ins w:id="229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294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106,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295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296" w:author="Sebastian Ma Lik Keung" w:date="2018-05-22T16:53:00Z">
                    <w:rPr>
                      <w:lang w:val="en-SG"/>
                    </w:rPr>
                  </w:rPrChange>
                </w:rPr>
                <w:t xml:space="preserve"> hash: 0x905ae9f0569c046e5aebe8ad320958edb45adee94b82322934249ec34d529266</w:t>
              </w:r>
            </w:ins>
          </w:p>
          <w:p w14:paraId="5B55314D" w14:textId="77777777" w:rsidR="00B621D5" w:rsidRPr="000D4A41" w:rsidRDefault="00B621D5">
            <w:pPr>
              <w:rPr>
                <w:ins w:id="2297" w:author="Sebastian Ma Lik Keung" w:date="2018-05-22T15:16:00Z"/>
                <w:rFonts w:ascii="Arial Nova Cond Light" w:hAnsi="Arial Nova Cond Light"/>
                <w:lang w:val="en-SG"/>
                <w:rPrChange w:id="2298" w:author="Sebastian Ma Lik Keung" w:date="2018-05-22T16:53:00Z">
                  <w:rPr>
                    <w:ins w:id="2299" w:author="Sebastian Ma Lik Keung" w:date="2018-05-22T15:16:00Z"/>
                    <w:lang w:val="en-SG"/>
                  </w:rPr>
                </w:rPrChange>
              </w:rPr>
            </w:pPr>
          </w:p>
          <w:p w14:paraId="6E514EDB" w14:textId="77777777" w:rsidR="00B621D5" w:rsidRPr="000D4A41" w:rsidRDefault="00B621D5">
            <w:pPr>
              <w:rPr>
                <w:ins w:id="2300" w:author="Sebastian Ma Lik Keung" w:date="2018-05-22T15:16:00Z"/>
                <w:rFonts w:ascii="Arial Nova Cond Light" w:hAnsi="Arial Nova Cond Light"/>
                <w:lang w:val="en-SG"/>
                <w:rPrChange w:id="2301" w:author="Sebastian Ma Lik Keung" w:date="2018-05-22T16:53:00Z">
                  <w:rPr>
                    <w:ins w:id="2302" w:author="Sebastian Ma Lik Keung" w:date="2018-05-22T15:16:00Z"/>
                    <w:lang w:val="en-SG"/>
                  </w:rPr>
                </w:rPrChange>
              </w:rPr>
            </w:pPr>
            <w:ins w:id="230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04" w:author="Sebastian Ma Lik Keung" w:date="2018-05-22T16:53:00Z">
                    <w:rPr>
                      <w:lang w:val="en-SG"/>
                    </w:rPr>
                  </w:rPrChange>
                </w:rPr>
                <w:t xml:space="preserve">        Registering stash for CHASSGSG</w:t>
              </w:r>
            </w:ins>
          </w:p>
          <w:p w14:paraId="404B1960" w14:textId="77777777" w:rsidR="00B621D5" w:rsidRPr="000D4A41" w:rsidRDefault="00B621D5">
            <w:pPr>
              <w:rPr>
                <w:ins w:id="2305" w:author="Sebastian Ma Lik Keung" w:date="2018-05-22T15:16:00Z"/>
                <w:rFonts w:ascii="Arial Nova Cond Light" w:hAnsi="Arial Nova Cond Light"/>
                <w:lang w:val="en-SG"/>
                <w:rPrChange w:id="2306" w:author="Sebastian Ma Lik Keung" w:date="2018-05-22T16:53:00Z">
                  <w:rPr>
                    <w:ins w:id="2307" w:author="Sebastian Ma Lik Keung" w:date="2018-05-22T15:16:00Z"/>
                    <w:lang w:val="en-SG"/>
                  </w:rPr>
                </w:rPrChange>
              </w:rPr>
            </w:pPr>
            <w:ins w:id="230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09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107,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310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311" w:author="Sebastian Ma Lik Keung" w:date="2018-05-22T16:53:00Z">
                    <w:rPr>
                      <w:lang w:val="en-SG"/>
                    </w:rPr>
                  </w:rPrChange>
                </w:rPr>
                <w:t xml:space="preserve"> hash: 0xef097953aba06ff5fb7b436056ab34db35861dff09094e303e43414e76cb624f</w:t>
              </w:r>
            </w:ins>
          </w:p>
          <w:p w14:paraId="1C194E6B" w14:textId="77777777" w:rsidR="00B621D5" w:rsidRPr="000D4A41" w:rsidRDefault="00B621D5">
            <w:pPr>
              <w:rPr>
                <w:ins w:id="2312" w:author="Sebastian Ma Lik Keung" w:date="2018-05-22T15:16:00Z"/>
                <w:rFonts w:ascii="Arial Nova Cond Light" w:hAnsi="Arial Nova Cond Light"/>
                <w:lang w:val="en-SG"/>
                <w:rPrChange w:id="2313" w:author="Sebastian Ma Lik Keung" w:date="2018-05-22T16:53:00Z">
                  <w:rPr>
                    <w:ins w:id="2314" w:author="Sebastian Ma Lik Keung" w:date="2018-05-22T15:16:00Z"/>
                    <w:lang w:val="en-SG"/>
                  </w:rPr>
                </w:rPrChange>
              </w:rPr>
            </w:pPr>
          </w:p>
          <w:p w14:paraId="11E230D9" w14:textId="77777777" w:rsidR="00B621D5" w:rsidRPr="000D4A41" w:rsidRDefault="00B621D5">
            <w:pPr>
              <w:rPr>
                <w:ins w:id="2315" w:author="Sebastian Ma Lik Keung" w:date="2018-05-22T15:16:00Z"/>
                <w:rFonts w:ascii="Arial Nova Cond Light" w:hAnsi="Arial Nova Cond Light"/>
                <w:lang w:val="en-SG"/>
                <w:rPrChange w:id="2316" w:author="Sebastian Ma Lik Keung" w:date="2018-05-22T16:53:00Z">
                  <w:rPr>
                    <w:ins w:id="2317" w:author="Sebastian Ma Lik Keung" w:date="2018-05-22T15:16:00Z"/>
                    <w:lang w:val="en-SG"/>
                  </w:rPr>
                </w:rPrChange>
              </w:rPr>
            </w:pPr>
            <w:ins w:id="231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19" w:author="Sebastian Ma Lik Keung" w:date="2018-05-22T16:53:00Z">
                    <w:rPr>
                      <w:lang w:val="en-SG"/>
                    </w:rPr>
                  </w:rPrChange>
                </w:rPr>
                <w:t xml:space="preserve">        Marking stash for CHASSGSG</w:t>
              </w:r>
            </w:ins>
          </w:p>
          <w:p w14:paraId="2D789D5F" w14:textId="77777777" w:rsidR="00B621D5" w:rsidRPr="000D4A41" w:rsidRDefault="00B621D5">
            <w:pPr>
              <w:rPr>
                <w:ins w:id="2320" w:author="Sebastian Ma Lik Keung" w:date="2018-05-22T15:16:00Z"/>
                <w:rFonts w:ascii="Arial Nova Cond Light" w:hAnsi="Arial Nova Cond Light"/>
                <w:lang w:val="en-SG"/>
                <w:rPrChange w:id="2321" w:author="Sebastian Ma Lik Keung" w:date="2018-05-22T16:53:00Z">
                  <w:rPr>
                    <w:ins w:id="2322" w:author="Sebastian Ma Lik Keung" w:date="2018-05-22T15:16:00Z"/>
                    <w:lang w:val="en-SG"/>
                  </w:rPr>
                </w:rPrChange>
              </w:rPr>
            </w:pPr>
            <w:ins w:id="232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24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108,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325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326" w:author="Sebastian Ma Lik Keung" w:date="2018-05-22T16:53:00Z">
                    <w:rPr>
                      <w:lang w:val="en-SG"/>
                    </w:rPr>
                  </w:rPrChange>
                </w:rPr>
                <w:t xml:space="preserve"> hash: 0x4f06bfabb6ca98584243db06fdb6be434b82f260ffaf2bd3ab5358c7468eae9d</w:t>
              </w:r>
            </w:ins>
          </w:p>
          <w:p w14:paraId="073A0342" w14:textId="77777777" w:rsidR="00B621D5" w:rsidRPr="000D4A41" w:rsidRDefault="00B621D5">
            <w:pPr>
              <w:rPr>
                <w:ins w:id="2327" w:author="Sebastian Ma Lik Keung" w:date="2018-05-22T15:16:00Z"/>
                <w:rFonts w:ascii="Arial Nova Cond Light" w:hAnsi="Arial Nova Cond Light"/>
                <w:lang w:val="en-SG"/>
                <w:rPrChange w:id="2328" w:author="Sebastian Ma Lik Keung" w:date="2018-05-22T16:53:00Z">
                  <w:rPr>
                    <w:ins w:id="2329" w:author="Sebastian Ma Lik Keung" w:date="2018-05-22T15:16:00Z"/>
                    <w:lang w:val="en-SG"/>
                  </w:rPr>
                </w:rPrChange>
              </w:rPr>
            </w:pPr>
          </w:p>
          <w:p w14:paraId="579BA1DD" w14:textId="77777777" w:rsidR="00B621D5" w:rsidRPr="000D4A41" w:rsidRDefault="00B621D5">
            <w:pPr>
              <w:rPr>
                <w:ins w:id="2330" w:author="Sebastian Ma Lik Keung" w:date="2018-05-22T15:16:00Z"/>
                <w:rFonts w:ascii="Arial Nova Cond Light" w:hAnsi="Arial Nova Cond Light"/>
                <w:lang w:val="en-SG"/>
                <w:rPrChange w:id="2331" w:author="Sebastian Ma Lik Keung" w:date="2018-05-22T16:53:00Z">
                  <w:rPr>
                    <w:ins w:id="2332" w:author="Sebastian Ma Lik Keung" w:date="2018-05-22T15:16:00Z"/>
                    <w:lang w:val="en-SG"/>
                  </w:rPr>
                </w:rPrChange>
              </w:rPr>
            </w:pPr>
            <w:ins w:id="233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34" w:author="Sebastian Ma Lik Keung" w:date="2018-05-22T16:53:00Z">
                    <w:rPr>
                      <w:lang w:val="en-SG"/>
                    </w:rPr>
                  </w:rPrChange>
                </w:rPr>
                <w:t>Using network 'mas'.</w:t>
              </w:r>
            </w:ins>
          </w:p>
          <w:p w14:paraId="089D7F8B" w14:textId="77777777" w:rsidR="00B621D5" w:rsidRPr="000D4A41" w:rsidRDefault="00B621D5">
            <w:pPr>
              <w:rPr>
                <w:ins w:id="2335" w:author="Sebastian Ma Lik Keung" w:date="2018-05-22T15:16:00Z"/>
                <w:rFonts w:ascii="Arial Nova Cond Light" w:hAnsi="Arial Nova Cond Light"/>
                <w:lang w:val="en-SG"/>
                <w:rPrChange w:id="2336" w:author="Sebastian Ma Lik Keung" w:date="2018-05-22T16:53:00Z">
                  <w:rPr>
                    <w:ins w:id="2337" w:author="Sebastian Ma Lik Keung" w:date="2018-05-22T15:16:00Z"/>
                    <w:lang w:val="en-SG"/>
                  </w:rPr>
                </w:rPrChange>
              </w:rPr>
            </w:pPr>
          </w:p>
          <w:p w14:paraId="1D32AC53" w14:textId="77777777" w:rsidR="00B621D5" w:rsidRPr="000D4A41" w:rsidRDefault="00B621D5">
            <w:pPr>
              <w:rPr>
                <w:ins w:id="2338" w:author="Sebastian Ma Lik Keung" w:date="2018-05-22T15:16:00Z"/>
                <w:rFonts w:ascii="Arial Nova Cond Light" w:hAnsi="Arial Nova Cond Light"/>
                <w:lang w:val="en-SG"/>
                <w:rPrChange w:id="2339" w:author="Sebastian Ma Lik Keung" w:date="2018-05-22T16:53:00Z">
                  <w:rPr>
                    <w:ins w:id="2340" w:author="Sebastian Ma Lik Keung" w:date="2018-05-22T15:16:00Z"/>
                    <w:lang w:val="en-SG"/>
                  </w:rPr>
                </w:rPrChange>
              </w:rPr>
            </w:pPr>
            <w:ins w:id="2341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42" w:author="Sebastian Ma Lik Keung" w:date="2018-05-22T16:53:00Z">
                    <w:rPr>
                      <w:lang w:val="en-SG"/>
                    </w:rPr>
                  </w:rPrChange>
                </w:rPr>
                <w:lastRenderedPageBreak/>
                <w:t>Setting gridlock resolution trigger to 10</w:t>
              </w:r>
            </w:ins>
          </w:p>
          <w:p w14:paraId="3C09A1CD" w14:textId="77777777" w:rsidR="00B621D5" w:rsidRPr="000D4A41" w:rsidRDefault="00B621D5">
            <w:pPr>
              <w:rPr>
                <w:ins w:id="2343" w:author="Sebastian Ma Lik Keung" w:date="2018-05-22T15:16:00Z"/>
                <w:rFonts w:ascii="Arial Nova Cond Light" w:hAnsi="Arial Nova Cond Light"/>
                <w:lang w:val="en-SG"/>
                <w:rPrChange w:id="2344" w:author="Sebastian Ma Lik Keung" w:date="2018-05-22T16:53:00Z">
                  <w:rPr>
                    <w:ins w:id="2345" w:author="Sebastian Ma Lik Keung" w:date="2018-05-22T15:16:00Z"/>
                    <w:lang w:val="en-SG"/>
                  </w:rPr>
                </w:rPrChange>
              </w:rPr>
            </w:pPr>
            <w:ins w:id="2346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47" w:author="Sebastian Ma Lik Keung" w:date="2018-05-22T16:53:00Z">
                    <w:rPr>
                      <w:lang w:val="en-SG"/>
                    </w:rPr>
                  </w:rPrChange>
                </w:rPr>
                <w:t>Threshold: 10</w:t>
              </w:r>
            </w:ins>
          </w:p>
          <w:p w14:paraId="58911169" w14:textId="77777777" w:rsidR="00B621D5" w:rsidRPr="000D4A41" w:rsidRDefault="00B621D5">
            <w:pPr>
              <w:rPr>
                <w:ins w:id="2348" w:author="Sebastian Ma Lik Keung" w:date="2018-05-22T15:16:00Z"/>
                <w:rFonts w:ascii="Arial Nova Cond Light" w:hAnsi="Arial Nova Cond Light"/>
                <w:lang w:val="en-SG"/>
                <w:rPrChange w:id="2349" w:author="Sebastian Ma Lik Keung" w:date="2018-05-22T16:53:00Z">
                  <w:rPr>
                    <w:ins w:id="2350" w:author="Sebastian Ma Lik Keung" w:date="2018-05-22T15:16:00Z"/>
                    <w:lang w:val="en-SG"/>
                  </w:rPr>
                </w:rPrChange>
              </w:rPr>
            </w:pPr>
          </w:p>
          <w:p w14:paraId="5055BE1D" w14:textId="77777777" w:rsidR="00B621D5" w:rsidRPr="000D4A41" w:rsidRDefault="00B621D5">
            <w:pPr>
              <w:rPr>
                <w:ins w:id="2351" w:author="Sebastian Ma Lik Keung" w:date="2018-05-22T15:16:00Z"/>
                <w:rFonts w:ascii="Arial Nova Cond Light" w:hAnsi="Arial Nova Cond Light"/>
                <w:lang w:val="en-SG"/>
                <w:rPrChange w:id="2352" w:author="Sebastian Ma Lik Keung" w:date="2018-05-22T16:53:00Z">
                  <w:rPr>
                    <w:ins w:id="2353" w:author="Sebastian Ma Lik Keung" w:date="2018-05-22T15:16:00Z"/>
                    <w:lang w:val="en-SG"/>
                  </w:rPr>
                </w:rPrChange>
              </w:rPr>
            </w:pPr>
            <w:ins w:id="2354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55" w:author="Sebastian Ma Lik Keung" w:date="2018-05-22T16:53:00Z">
                    <w:rPr>
                      <w:lang w:val="en-SG"/>
                    </w:rPr>
                  </w:rPrChange>
                </w:rPr>
                <w:t>Using network '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356" w:author="Sebastian Ma Lik Keung" w:date="2018-05-22T16:53:00Z">
                    <w:rPr>
                      <w:lang w:val="en-SG"/>
                    </w:rPr>
                  </w:rPrChange>
                </w:rPr>
                <w:t>cb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357" w:author="Sebastian Ma Lik Keung" w:date="2018-05-22T16:53:00Z">
                    <w:rPr>
                      <w:lang w:val="en-SG"/>
                    </w:rPr>
                  </w:rPrChange>
                </w:rPr>
                <w:t>'.</w:t>
              </w:r>
            </w:ins>
          </w:p>
          <w:p w14:paraId="046B37A1" w14:textId="77777777" w:rsidR="00B621D5" w:rsidRPr="000D4A41" w:rsidRDefault="00B621D5">
            <w:pPr>
              <w:rPr>
                <w:ins w:id="2358" w:author="Sebastian Ma Lik Keung" w:date="2018-05-22T15:16:00Z"/>
                <w:rFonts w:ascii="Arial Nova Cond Light" w:hAnsi="Arial Nova Cond Light"/>
                <w:lang w:val="en-SG"/>
                <w:rPrChange w:id="2359" w:author="Sebastian Ma Lik Keung" w:date="2018-05-22T16:53:00Z">
                  <w:rPr>
                    <w:ins w:id="2360" w:author="Sebastian Ma Lik Keung" w:date="2018-05-22T15:16:00Z"/>
                    <w:lang w:val="en-SG"/>
                  </w:rPr>
                </w:rPrChange>
              </w:rPr>
            </w:pPr>
          </w:p>
          <w:p w14:paraId="2041CDD8" w14:textId="77777777" w:rsidR="00B621D5" w:rsidRPr="000D4A41" w:rsidRDefault="00B621D5">
            <w:pPr>
              <w:rPr>
                <w:ins w:id="2361" w:author="Sebastian Ma Lik Keung" w:date="2018-05-22T15:16:00Z"/>
                <w:rFonts w:ascii="Arial Nova Cond Light" w:hAnsi="Arial Nova Cond Light"/>
                <w:lang w:val="en-SG"/>
                <w:rPrChange w:id="2362" w:author="Sebastian Ma Lik Keung" w:date="2018-05-22T16:53:00Z">
                  <w:rPr>
                    <w:ins w:id="2363" w:author="Sebastian Ma Lik Keung" w:date="2018-05-22T15:16:00Z"/>
                    <w:lang w:val="en-SG"/>
                  </w:rPr>
                </w:rPrChange>
              </w:rPr>
            </w:pPr>
            <w:proofErr w:type="spellStart"/>
            <w:ins w:id="2364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65" w:author="Sebastian Ma Lik Keung" w:date="2018-05-22T16:53:00Z">
                    <w:rPr>
                      <w:lang w:val="en-SG"/>
                    </w:rPr>
                  </w:rPrChange>
                </w:rPr>
                <w:t>constKey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366" w:author="Sebastian Ma Lik Keung" w:date="2018-05-22T16:53:00Z">
                    <w:rPr>
                      <w:lang w:val="en-SG"/>
                    </w:rPr>
                  </w:rPrChange>
                </w:rPr>
                <w:t>:</w:t>
              </w:r>
            </w:ins>
          </w:p>
          <w:p w14:paraId="17828D58" w14:textId="77777777" w:rsidR="00B621D5" w:rsidRPr="000D4A41" w:rsidRDefault="00B621D5">
            <w:pPr>
              <w:rPr>
                <w:ins w:id="2367" w:author="Sebastian Ma Lik Keung" w:date="2018-05-22T15:16:00Z"/>
                <w:rFonts w:ascii="Arial Nova Cond Light" w:hAnsi="Arial Nova Cond Light"/>
                <w:lang w:val="en-SG"/>
                <w:rPrChange w:id="2368" w:author="Sebastian Ma Lik Keung" w:date="2018-05-22T16:53:00Z">
                  <w:rPr>
                    <w:ins w:id="2369" w:author="Sebastian Ma Lik Keung" w:date="2018-05-22T15:16:00Z"/>
                    <w:lang w:val="en-SG"/>
                  </w:rPr>
                </w:rPrChange>
              </w:rPr>
            </w:pPr>
            <w:ins w:id="2370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71" w:author="Sebastian Ma Lik Keung" w:date="2018-05-22T16:53:00Z">
                    <w:rPr>
                      <w:lang w:val="en-SG"/>
                    </w:rPr>
                  </w:rPrChange>
                </w:rPr>
                <w:t>[ 'gYjkGtu94WzmRCP603ukUxT3BGU+gPmfgEaBeQknpWQ=',</w:t>
              </w:r>
            </w:ins>
          </w:p>
          <w:p w14:paraId="06753374" w14:textId="77777777" w:rsidR="00B621D5" w:rsidRPr="000D4A41" w:rsidRDefault="00B621D5">
            <w:pPr>
              <w:rPr>
                <w:ins w:id="2372" w:author="Sebastian Ma Lik Keung" w:date="2018-05-22T15:16:00Z"/>
                <w:rFonts w:ascii="Arial Nova Cond Light" w:hAnsi="Arial Nova Cond Light"/>
                <w:lang w:val="en-SG"/>
                <w:rPrChange w:id="2373" w:author="Sebastian Ma Lik Keung" w:date="2018-05-22T16:53:00Z">
                  <w:rPr>
                    <w:ins w:id="2374" w:author="Sebastian Ma Lik Keung" w:date="2018-05-22T15:16:00Z"/>
                    <w:lang w:val="en-SG"/>
                  </w:rPr>
                </w:rPrChange>
              </w:rPr>
            </w:pPr>
            <w:ins w:id="2375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76" w:author="Sebastian Ma Lik Keung" w:date="2018-05-22T16:53:00Z">
                    <w:rPr>
                      <w:lang w:val="en-SG"/>
                    </w:rPr>
                  </w:rPrChange>
                </w:rPr>
                <w:t xml:space="preserve">  'OxNSL7lXWp0xUsjfVswqM42UwnA+/A7Yxm/DPr73+zs=',</w:t>
              </w:r>
            </w:ins>
          </w:p>
          <w:p w14:paraId="59438B62" w14:textId="77777777" w:rsidR="00B621D5" w:rsidRPr="000D4A41" w:rsidRDefault="00B621D5">
            <w:pPr>
              <w:rPr>
                <w:ins w:id="2377" w:author="Sebastian Ma Lik Keung" w:date="2018-05-22T15:16:00Z"/>
                <w:rFonts w:ascii="Arial Nova Cond Light" w:hAnsi="Arial Nova Cond Light"/>
                <w:lang w:val="en-SG"/>
                <w:rPrChange w:id="2378" w:author="Sebastian Ma Lik Keung" w:date="2018-05-22T16:53:00Z">
                  <w:rPr>
                    <w:ins w:id="2379" w:author="Sebastian Ma Lik Keung" w:date="2018-05-22T15:16:00Z"/>
                    <w:lang w:val="en-SG"/>
                  </w:rPr>
                </w:rPrChange>
              </w:rPr>
            </w:pPr>
            <w:ins w:id="2380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81" w:author="Sebastian Ma Lik Keung" w:date="2018-05-22T16:53:00Z">
                    <w:rPr>
                      <w:lang w:val="en-SG"/>
                    </w:rPr>
                  </w:rPrChange>
                </w:rPr>
                <w:t xml:space="preserve">  'al96u8HR5TCzc8h8W+6fFGuCzX7P9Lsw1A6nqG1KLnc=' ]</w:t>
              </w:r>
            </w:ins>
          </w:p>
          <w:p w14:paraId="0F4708D2" w14:textId="77777777" w:rsidR="00B621D5" w:rsidRPr="000D4A41" w:rsidRDefault="00B621D5">
            <w:pPr>
              <w:rPr>
                <w:ins w:id="2382" w:author="Sebastian Ma Lik Keung" w:date="2018-05-22T15:16:00Z"/>
                <w:rFonts w:ascii="Arial Nova Cond Light" w:hAnsi="Arial Nova Cond Light"/>
                <w:lang w:val="en-SG"/>
                <w:rPrChange w:id="2383" w:author="Sebastian Ma Lik Keung" w:date="2018-05-22T16:53:00Z">
                  <w:rPr>
                    <w:ins w:id="2384" w:author="Sebastian Ma Lik Keung" w:date="2018-05-22T15:16:00Z"/>
                    <w:lang w:val="en-SG"/>
                  </w:rPr>
                </w:rPrChange>
              </w:rPr>
            </w:pPr>
            <w:ins w:id="2385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86" w:author="Sebastian Ma Lik Keung" w:date="2018-05-22T16:53:00Z">
                    <w:rPr>
                      <w:lang w:val="en-SG"/>
                    </w:rPr>
                  </w:rPrChange>
                </w:rPr>
                <w:t>Setting MASGSGSG's stash balance to 2000...</w:t>
              </w:r>
            </w:ins>
          </w:p>
          <w:p w14:paraId="332A0814" w14:textId="77777777" w:rsidR="00B621D5" w:rsidRPr="000D4A41" w:rsidRDefault="00B621D5">
            <w:pPr>
              <w:rPr>
                <w:ins w:id="2387" w:author="Sebastian Ma Lik Keung" w:date="2018-05-22T15:16:00Z"/>
                <w:rFonts w:ascii="Arial Nova Cond Light" w:hAnsi="Arial Nova Cond Light"/>
                <w:lang w:val="en-SG"/>
                <w:rPrChange w:id="2388" w:author="Sebastian Ma Lik Keung" w:date="2018-05-22T16:53:00Z">
                  <w:rPr>
                    <w:ins w:id="2389" w:author="Sebastian Ma Lik Keung" w:date="2018-05-22T15:16:00Z"/>
                    <w:lang w:val="en-SG"/>
                  </w:rPr>
                </w:rPrChange>
              </w:rPr>
            </w:pPr>
            <w:ins w:id="2390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391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110,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392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393" w:author="Sebastian Ma Lik Keung" w:date="2018-05-22T16:53:00Z">
                    <w:rPr>
                      <w:lang w:val="en-SG"/>
                    </w:rPr>
                  </w:rPrChange>
                </w:rPr>
                <w:t xml:space="preserve"> hash: 0x9592c89b8dede8e6a2b9516f3265f502a6a2850c64c449dedd7ff24d18dffb74</w:t>
              </w:r>
            </w:ins>
          </w:p>
          <w:p w14:paraId="6E84AC0C" w14:textId="77777777" w:rsidR="00B621D5" w:rsidRPr="000D4A41" w:rsidRDefault="00B621D5">
            <w:pPr>
              <w:rPr>
                <w:ins w:id="2394" w:author="Sebastian Ma Lik Keung" w:date="2018-05-22T15:16:00Z"/>
                <w:rFonts w:ascii="Arial Nova Cond Light" w:hAnsi="Arial Nova Cond Light"/>
                <w:lang w:val="en-SG"/>
                <w:rPrChange w:id="2395" w:author="Sebastian Ma Lik Keung" w:date="2018-05-22T16:53:00Z">
                  <w:rPr>
                    <w:ins w:id="2396" w:author="Sebastian Ma Lik Keung" w:date="2018-05-22T15:16:00Z"/>
                    <w:lang w:val="en-SG"/>
                  </w:rPr>
                </w:rPrChange>
              </w:rPr>
            </w:pPr>
          </w:p>
          <w:p w14:paraId="72C93ED1" w14:textId="77777777" w:rsidR="00B621D5" w:rsidRPr="000D4A41" w:rsidRDefault="00B621D5">
            <w:pPr>
              <w:rPr>
                <w:ins w:id="2397" w:author="Sebastian Ma Lik Keung" w:date="2018-05-22T15:16:00Z"/>
                <w:rFonts w:ascii="Arial Nova Cond Light" w:hAnsi="Arial Nova Cond Light"/>
                <w:lang w:val="en-SG"/>
                <w:rPrChange w:id="2398" w:author="Sebastian Ma Lik Keung" w:date="2018-05-22T16:53:00Z">
                  <w:rPr>
                    <w:ins w:id="2399" w:author="Sebastian Ma Lik Keung" w:date="2018-05-22T15:16:00Z"/>
                    <w:lang w:val="en-SG"/>
                  </w:rPr>
                </w:rPrChange>
              </w:rPr>
            </w:pPr>
            <w:ins w:id="2400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01" w:author="Sebastian Ma Lik Keung" w:date="2018-05-22T16:53:00Z">
                    <w:rPr>
                      <w:lang w:val="en-SG"/>
                    </w:rPr>
                  </w:rPrChange>
                </w:rPr>
                <w:t>Using network 'mas'.</w:t>
              </w:r>
            </w:ins>
          </w:p>
          <w:p w14:paraId="2D7BDEE0" w14:textId="77777777" w:rsidR="00B621D5" w:rsidRPr="000D4A41" w:rsidRDefault="00B621D5">
            <w:pPr>
              <w:rPr>
                <w:ins w:id="2402" w:author="Sebastian Ma Lik Keung" w:date="2018-05-22T15:16:00Z"/>
                <w:rFonts w:ascii="Arial Nova Cond Light" w:hAnsi="Arial Nova Cond Light"/>
                <w:lang w:val="en-SG"/>
                <w:rPrChange w:id="2403" w:author="Sebastian Ma Lik Keung" w:date="2018-05-22T16:53:00Z">
                  <w:rPr>
                    <w:ins w:id="2404" w:author="Sebastian Ma Lik Keung" w:date="2018-05-22T15:16:00Z"/>
                    <w:lang w:val="en-SG"/>
                  </w:rPr>
                </w:rPrChange>
              </w:rPr>
            </w:pPr>
          </w:p>
          <w:p w14:paraId="0421F01A" w14:textId="77777777" w:rsidR="00B621D5" w:rsidRPr="000D4A41" w:rsidRDefault="00B621D5">
            <w:pPr>
              <w:rPr>
                <w:ins w:id="2405" w:author="Sebastian Ma Lik Keung" w:date="2018-05-22T15:16:00Z"/>
                <w:rFonts w:ascii="Arial Nova Cond Light" w:hAnsi="Arial Nova Cond Light"/>
                <w:lang w:val="en-SG"/>
                <w:rPrChange w:id="2406" w:author="Sebastian Ma Lik Keung" w:date="2018-05-22T16:53:00Z">
                  <w:rPr>
                    <w:ins w:id="2407" w:author="Sebastian Ma Lik Keung" w:date="2018-05-22T15:16:00Z"/>
                    <w:lang w:val="en-SG"/>
                  </w:rPr>
                </w:rPrChange>
              </w:rPr>
            </w:pPr>
            <w:proofErr w:type="spellStart"/>
            <w:ins w:id="240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09" w:author="Sebastian Ma Lik Keung" w:date="2018-05-22T16:53:00Z">
                    <w:rPr>
                      <w:lang w:val="en-SG"/>
                    </w:rPr>
                  </w:rPrChange>
                </w:rPr>
                <w:t>consKey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410" w:author="Sebastian Ma Lik Keung" w:date="2018-05-22T16:53:00Z">
                    <w:rPr>
                      <w:lang w:val="en-SG"/>
                    </w:rPr>
                  </w:rPrChange>
                </w:rPr>
                <w:t>: kq1FwdhHuoeW0mKc++sNMFgLnIpc84LFVpOb0Vi8am4=</w:t>
              </w:r>
            </w:ins>
          </w:p>
          <w:p w14:paraId="2504B5D1" w14:textId="77777777" w:rsidR="00B621D5" w:rsidRPr="000D4A41" w:rsidRDefault="00B621D5">
            <w:pPr>
              <w:rPr>
                <w:ins w:id="2411" w:author="Sebastian Ma Lik Keung" w:date="2018-05-22T15:16:00Z"/>
                <w:rFonts w:ascii="Arial Nova Cond Light" w:hAnsi="Arial Nova Cond Light"/>
                <w:lang w:val="en-SG"/>
                <w:rPrChange w:id="2412" w:author="Sebastian Ma Lik Keung" w:date="2018-05-22T16:53:00Z">
                  <w:rPr>
                    <w:ins w:id="2413" w:author="Sebastian Ma Lik Keung" w:date="2018-05-22T15:16:00Z"/>
                    <w:lang w:val="en-SG"/>
                  </w:rPr>
                </w:rPrChange>
              </w:rPr>
            </w:pPr>
            <w:ins w:id="2414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15" w:author="Sebastian Ma Lik Keung" w:date="2018-05-22T16:53:00Z">
                    <w:rPr>
                      <w:lang w:val="en-SG"/>
                    </w:rPr>
                  </w:rPrChange>
                </w:rPr>
                <w:t>Setting MASGSGSG's shielded balance to 2000...</w:t>
              </w:r>
            </w:ins>
          </w:p>
          <w:p w14:paraId="40BFD862" w14:textId="77777777" w:rsidR="00B621D5" w:rsidRPr="000D4A41" w:rsidRDefault="00B621D5">
            <w:pPr>
              <w:rPr>
                <w:ins w:id="2416" w:author="Sebastian Ma Lik Keung" w:date="2018-05-22T15:16:00Z"/>
                <w:rFonts w:ascii="Arial Nova Cond Light" w:hAnsi="Arial Nova Cond Light"/>
                <w:lang w:val="en-SG"/>
                <w:rPrChange w:id="2417" w:author="Sebastian Ma Lik Keung" w:date="2018-05-22T16:53:00Z">
                  <w:rPr>
                    <w:ins w:id="2418" w:author="Sebastian Ma Lik Keung" w:date="2018-05-22T15:16:00Z"/>
                    <w:lang w:val="en-SG"/>
                  </w:rPr>
                </w:rPrChange>
              </w:rPr>
            </w:pPr>
            <w:ins w:id="2419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20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111</w:t>
              </w:r>
            </w:ins>
          </w:p>
          <w:p w14:paraId="1ADD100E" w14:textId="77777777" w:rsidR="00B621D5" w:rsidRPr="000D4A41" w:rsidRDefault="00B621D5">
            <w:pPr>
              <w:rPr>
                <w:ins w:id="2421" w:author="Sebastian Ma Lik Keung" w:date="2018-05-22T15:16:00Z"/>
                <w:rFonts w:ascii="Arial Nova Cond Light" w:hAnsi="Arial Nova Cond Light"/>
                <w:lang w:val="en-SG"/>
                <w:rPrChange w:id="2422" w:author="Sebastian Ma Lik Keung" w:date="2018-05-22T16:53:00Z">
                  <w:rPr>
                    <w:ins w:id="2423" w:author="Sebastian Ma Lik Keung" w:date="2018-05-22T15:16:00Z"/>
                    <w:lang w:val="en-SG"/>
                  </w:rPr>
                </w:rPrChange>
              </w:rPr>
            </w:pPr>
            <w:ins w:id="2424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25" w:author="Sebastian Ma Lik Keung" w:date="2018-05-22T16:53:00Z">
                    <w:rPr>
                      <w:lang w:val="en-SG"/>
                    </w:rPr>
                  </w:rPrChange>
                </w:rPr>
                <w:t xml:space="preserve">setting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426" w:author="Sebastian Ma Lik Keung" w:date="2018-05-22T16:53:00Z">
                    <w:rPr>
                      <w:lang w:val="en-SG"/>
                    </w:rPr>
                  </w:rPrChange>
                </w:rPr>
                <w:t>currentSalt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427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2DBDA481" w14:textId="77777777" w:rsidR="00B621D5" w:rsidRPr="000D4A41" w:rsidRDefault="00B621D5">
            <w:pPr>
              <w:rPr>
                <w:ins w:id="2428" w:author="Sebastian Ma Lik Keung" w:date="2018-05-22T15:16:00Z"/>
                <w:rFonts w:ascii="Arial Nova Cond Light" w:hAnsi="Arial Nova Cond Light"/>
                <w:lang w:val="en-SG"/>
                <w:rPrChange w:id="2429" w:author="Sebastian Ma Lik Keung" w:date="2018-05-22T16:53:00Z">
                  <w:rPr>
                    <w:ins w:id="2430" w:author="Sebastian Ma Lik Keung" w:date="2018-05-22T15:16:00Z"/>
                    <w:lang w:val="en-SG"/>
                  </w:rPr>
                </w:rPrChange>
              </w:rPr>
            </w:pPr>
            <w:ins w:id="2431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32" w:author="Sebastian Ma Lik Keung" w:date="2018-05-22T16:53:00Z">
                    <w:rPr>
                      <w:lang w:val="en-SG"/>
                    </w:rPr>
                  </w:rPrChange>
                </w:rPr>
                <w:t>salt: e83e6dff923acedc4c829b3a305e378a</w:t>
              </w:r>
            </w:ins>
          </w:p>
          <w:p w14:paraId="5F5CC446" w14:textId="77777777" w:rsidR="00B621D5" w:rsidRPr="000D4A41" w:rsidRDefault="00B621D5">
            <w:pPr>
              <w:rPr>
                <w:ins w:id="2433" w:author="Sebastian Ma Lik Keung" w:date="2018-05-22T15:16:00Z"/>
                <w:rFonts w:ascii="Arial Nova Cond Light" w:hAnsi="Arial Nova Cond Light"/>
                <w:lang w:val="en-SG"/>
                <w:rPrChange w:id="2434" w:author="Sebastian Ma Lik Keung" w:date="2018-05-22T16:53:00Z">
                  <w:rPr>
                    <w:ins w:id="2435" w:author="Sebastian Ma Lik Keung" w:date="2018-05-22T15:16:00Z"/>
                    <w:lang w:val="en-SG"/>
                  </w:rPr>
                </w:rPrChange>
              </w:rPr>
            </w:pPr>
            <w:ins w:id="2436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37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112</w:t>
              </w:r>
            </w:ins>
          </w:p>
          <w:p w14:paraId="04E2A25A" w14:textId="77777777" w:rsidR="00B621D5" w:rsidRPr="000D4A41" w:rsidRDefault="00B621D5">
            <w:pPr>
              <w:rPr>
                <w:ins w:id="2438" w:author="Sebastian Ma Lik Keung" w:date="2018-05-22T15:16:00Z"/>
                <w:rFonts w:ascii="Arial Nova Cond Light" w:hAnsi="Arial Nova Cond Light"/>
                <w:lang w:val="en-SG"/>
                <w:rPrChange w:id="2439" w:author="Sebastian Ma Lik Keung" w:date="2018-05-22T16:53:00Z">
                  <w:rPr>
                    <w:ins w:id="2440" w:author="Sebastian Ma Lik Keung" w:date="2018-05-22T15:16:00Z"/>
                    <w:lang w:val="en-SG"/>
                  </w:rPr>
                </w:rPrChange>
              </w:rPr>
            </w:pPr>
            <w:ins w:id="2441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42" w:author="Sebastian Ma Lik Keung" w:date="2018-05-22T16:53:00Z">
                    <w:rPr>
                      <w:lang w:val="en-SG"/>
                    </w:rPr>
                  </w:rPrChange>
                </w:rPr>
                <w:t>Using network '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443" w:author="Sebastian Ma Lik Keung" w:date="2018-05-22T16:53:00Z">
                    <w:rPr>
                      <w:lang w:val="en-SG"/>
                    </w:rPr>
                  </w:rPrChange>
                </w:rPr>
                <w:t>cb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444" w:author="Sebastian Ma Lik Keung" w:date="2018-05-22T16:53:00Z">
                    <w:rPr>
                      <w:lang w:val="en-SG"/>
                    </w:rPr>
                  </w:rPrChange>
                </w:rPr>
                <w:t>'.</w:t>
              </w:r>
            </w:ins>
          </w:p>
          <w:p w14:paraId="057AFFE9" w14:textId="77777777" w:rsidR="00B621D5" w:rsidRPr="000D4A41" w:rsidRDefault="00B621D5">
            <w:pPr>
              <w:rPr>
                <w:ins w:id="2445" w:author="Sebastian Ma Lik Keung" w:date="2018-05-22T15:16:00Z"/>
                <w:rFonts w:ascii="Arial Nova Cond Light" w:hAnsi="Arial Nova Cond Light"/>
                <w:lang w:val="en-SG"/>
                <w:rPrChange w:id="2446" w:author="Sebastian Ma Lik Keung" w:date="2018-05-22T16:53:00Z">
                  <w:rPr>
                    <w:ins w:id="2447" w:author="Sebastian Ma Lik Keung" w:date="2018-05-22T15:16:00Z"/>
                    <w:lang w:val="en-SG"/>
                  </w:rPr>
                </w:rPrChange>
              </w:rPr>
            </w:pPr>
          </w:p>
          <w:p w14:paraId="5AB83D5F" w14:textId="77777777" w:rsidR="00B621D5" w:rsidRPr="000D4A41" w:rsidRDefault="00B621D5">
            <w:pPr>
              <w:rPr>
                <w:ins w:id="2448" w:author="Sebastian Ma Lik Keung" w:date="2018-05-22T15:16:00Z"/>
                <w:rFonts w:ascii="Arial Nova Cond Light" w:hAnsi="Arial Nova Cond Light"/>
                <w:lang w:val="en-SG"/>
                <w:rPrChange w:id="2449" w:author="Sebastian Ma Lik Keung" w:date="2018-05-22T16:53:00Z">
                  <w:rPr>
                    <w:ins w:id="2450" w:author="Sebastian Ma Lik Keung" w:date="2018-05-22T15:16:00Z"/>
                    <w:lang w:val="en-SG"/>
                  </w:rPr>
                </w:rPrChange>
              </w:rPr>
            </w:pPr>
            <w:proofErr w:type="spellStart"/>
            <w:ins w:id="2451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52" w:author="Sebastian Ma Lik Keung" w:date="2018-05-22T16:53:00Z">
                    <w:rPr>
                      <w:lang w:val="en-SG"/>
                    </w:rPr>
                  </w:rPrChange>
                </w:rPr>
                <w:t>constKey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453" w:author="Sebastian Ma Lik Keung" w:date="2018-05-22T16:53:00Z">
                    <w:rPr>
                      <w:lang w:val="en-SG"/>
                    </w:rPr>
                  </w:rPrChange>
                </w:rPr>
                <w:t>:</w:t>
              </w:r>
            </w:ins>
          </w:p>
          <w:p w14:paraId="69175A66" w14:textId="77777777" w:rsidR="00B621D5" w:rsidRPr="000D4A41" w:rsidRDefault="00B621D5">
            <w:pPr>
              <w:rPr>
                <w:ins w:id="2454" w:author="Sebastian Ma Lik Keung" w:date="2018-05-22T15:16:00Z"/>
                <w:rFonts w:ascii="Arial Nova Cond Light" w:hAnsi="Arial Nova Cond Light"/>
                <w:lang w:val="en-SG"/>
                <w:rPrChange w:id="2455" w:author="Sebastian Ma Lik Keung" w:date="2018-05-22T16:53:00Z">
                  <w:rPr>
                    <w:ins w:id="2456" w:author="Sebastian Ma Lik Keung" w:date="2018-05-22T15:16:00Z"/>
                    <w:lang w:val="en-SG"/>
                  </w:rPr>
                </w:rPrChange>
              </w:rPr>
            </w:pPr>
            <w:ins w:id="2457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58" w:author="Sebastian Ma Lik Keung" w:date="2018-05-22T16:53:00Z">
                    <w:rPr>
                      <w:lang w:val="en-SG"/>
                    </w:rPr>
                  </w:rPrChange>
                </w:rPr>
                <w:t>[ 'OxNSL7lXWp0xUsjfVswqM42UwnA+/A7Yxm/DPr73+zs=' ]</w:t>
              </w:r>
            </w:ins>
          </w:p>
          <w:p w14:paraId="3FF3E2AE" w14:textId="77777777" w:rsidR="00B621D5" w:rsidRPr="000D4A41" w:rsidRDefault="00B621D5">
            <w:pPr>
              <w:rPr>
                <w:ins w:id="2459" w:author="Sebastian Ma Lik Keung" w:date="2018-05-22T15:16:00Z"/>
                <w:rFonts w:ascii="Arial Nova Cond Light" w:hAnsi="Arial Nova Cond Light"/>
                <w:lang w:val="en-SG"/>
                <w:rPrChange w:id="2460" w:author="Sebastian Ma Lik Keung" w:date="2018-05-22T16:53:00Z">
                  <w:rPr>
                    <w:ins w:id="2461" w:author="Sebastian Ma Lik Keung" w:date="2018-05-22T15:16:00Z"/>
                    <w:lang w:val="en-SG"/>
                  </w:rPr>
                </w:rPrChange>
              </w:rPr>
            </w:pPr>
            <w:ins w:id="2462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63" w:author="Sebastian Ma Lik Keung" w:date="2018-05-22T16:53:00Z">
                    <w:rPr>
                      <w:lang w:val="en-SG"/>
                    </w:rPr>
                  </w:rPrChange>
                </w:rPr>
                <w:t>Setting BOFASG2X's stash balance to 3000...</w:t>
              </w:r>
            </w:ins>
          </w:p>
          <w:p w14:paraId="0A4C0F12" w14:textId="77777777" w:rsidR="00B621D5" w:rsidRPr="000D4A41" w:rsidRDefault="00B621D5">
            <w:pPr>
              <w:rPr>
                <w:ins w:id="2464" w:author="Sebastian Ma Lik Keung" w:date="2018-05-22T15:16:00Z"/>
                <w:rFonts w:ascii="Arial Nova Cond Light" w:hAnsi="Arial Nova Cond Light"/>
                <w:lang w:val="en-SG"/>
                <w:rPrChange w:id="2465" w:author="Sebastian Ma Lik Keung" w:date="2018-05-22T16:53:00Z">
                  <w:rPr>
                    <w:ins w:id="2466" w:author="Sebastian Ma Lik Keung" w:date="2018-05-22T15:16:00Z"/>
                    <w:lang w:val="en-SG"/>
                  </w:rPr>
                </w:rPrChange>
              </w:rPr>
            </w:pPr>
            <w:ins w:id="2467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68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113,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469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470" w:author="Sebastian Ma Lik Keung" w:date="2018-05-22T16:53:00Z">
                    <w:rPr>
                      <w:lang w:val="en-SG"/>
                    </w:rPr>
                  </w:rPrChange>
                </w:rPr>
                <w:t xml:space="preserve"> hash: 0xc65e77a05c25455bc4495659c46fcf1137117983d12fefe8783fd3f59dd00477</w:t>
              </w:r>
            </w:ins>
          </w:p>
          <w:p w14:paraId="22EAE18F" w14:textId="77777777" w:rsidR="00B621D5" w:rsidRPr="000D4A41" w:rsidRDefault="00B621D5">
            <w:pPr>
              <w:rPr>
                <w:ins w:id="2471" w:author="Sebastian Ma Lik Keung" w:date="2018-05-22T15:16:00Z"/>
                <w:rFonts w:ascii="Arial Nova Cond Light" w:hAnsi="Arial Nova Cond Light"/>
                <w:lang w:val="en-SG"/>
                <w:rPrChange w:id="2472" w:author="Sebastian Ma Lik Keung" w:date="2018-05-22T16:53:00Z">
                  <w:rPr>
                    <w:ins w:id="2473" w:author="Sebastian Ma Lik Keung" w:date="2018-05-22T15:16:00Z"/>
                    <w:lang w:val="en-SG"/>
                  </w:rPr>
                </w:rPrChange>
              </w:rPr>
            </w:pPr>
          </w:p>
          <w:p w14:paraId="27DBF162" w14:textId="77777777" w:rsidR="00B621D5" w:rsidRPr="000D4A41" w:rsidRDefault="00B621D5">
            <w:pPr>
              <w:rPr>
                <w:ins w:id="2474" w:author="Sebastian Ma Lik Keung" w:date="2018-05-22T15:16:00Z"/>
                <w:rFonts w:ascii="Arial Nova Cond Light" w:hAnsi="Arial Nova Cond Light"/>
                <w:lang w:val="en-SG"/>
                <w:rPrChange w:id="2475" w:author="Sebastian Ma Lik Keung" w:date="2018-05-22T16:53:00Z">
                  <w:rPr>
                    <w:ins w:id="2476" w:author="Sebastian Ma Lik Keung" w:date="2018-05-22T15:16:00Z"/>
                    <w:lang w:val="en-SG"/>
                  </w:rPr>
                </w:rPrChange>
              </w:rPr>
            </w:pPr>
            <w:ins w:id="2477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78" w:author="Sebastian Ma Lik Keung" w:date="2018-05-22T16:53:00Z">
                    <w:rPr>
                      <w:lang w:val="en-SG"/>
                    </w:rPr>
                  </w:rPrChange>
                </w:rPr>
                <w:t>Using network 'mas'.</w:t>
              </w:r>
            </w:ins>
          </w:p>
          <w:p w14:paraId="3BC80C8D" w14:textId="77777777" w:rsidR="00B621D5" w:rsidRPr="000D4A41" w:rsidRDefault="00B621D5">
            <w:pPr>
              <w:rPr>
                <w:ins w:id="2479" w:author="Sebastian Ma Lik Keung" w:date="2018-05-22T15:16:00Z"/>
                <w:rFonts w:ascii="Arial Nova Cond Light" w:hAnsi="Arial Nova Cond Light"/>
                <w:lang w:val="en-SG"/>
                <w:rPrChange w:id="2480" w:author="Sebastian Ma Lik Keung" w:date="2018-05-22T16:53:00Z">
                  <w:rPr>
                    <w:ins w:id="2481" w:author="Sebastian Ma Lik Keung" w:date="2018-05-22T15:16:00Z"/>
                    <w:lang w:val="en-SG"/>
                  </w:rPr>
                </w:rPrChange>
              </w:rPr>
            </w:pPr>
          </w:p>
          <w:p w14:paraId="04964FCC" w14:textId="77777777" w:rsidR="00B621D5" w:rsidRPr="000D4A41" w:rsidRDefault="00B621D5">
            <w:pPr>
              <w:rPr>
                <w:ins w:id="2482" w:author="Sebastian Ma Lik Keung" w:date="2018-05-22T15:16:00Z"/>
                <w:rFonts w:ascii="Arial Nova Cond Light" w:hAnsi="Arial Nova Cond Light"/>
                <w:lang w:val="en-SG"/>
                <w:rPrChange w:id="2483" w:author="Sebastian Ma Lik Keung" w:date="2018-05-22T16:53:00Z">
                  <w:rPr>
                    <w:ins w:id="2484" w:author="Sebastian Ma Lik Keung" w:date="2018-05-22T15:16:00Z"/>
                    <w:lang w:val="en-SG"/>
                  </w:rPr>
                </w:rPrChange>
              </w:rPr>
            </w:pPr>
            <w:proofErr w:type="spellStart"/>
            <w:ins w:id="2485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86" w:author="Sebastian Ma Lik Keung" w:date="2018-05-22T16:53:00Z">
                    <w:rPr>
                      <w:lang w:val="en-SG"/>
                    </w:rPr>
                  </w:rPrChange>
                </w:rPr>
                <w:t>consKey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487" w:author="Sebastian Ma Lik Keung" w:date="2018-05-22T16:53:00Z">
                    <w:rPr>
                      <w:lang w:val="en-SG"/>
                    </w:rPr>
                  </w:rPrChange>
                </w:rPr>
                <w:t>: OxNSL7lXWp0xUsjfVswqM42UwnA+/A7Yxm/DPr73+zs=</w:t>
              </w:r>
            </w:ins>
          </w:p>
          <w:p w14:paraId="157FFF08" w14:textId="77777777" w:rsidR="00B621D5" w:rsidRPr="000D4A41" w:rsidRDefault="00B621D5">
            <w:pPr>
              <w:rPr>
                <w:ins w:id="2488" w:author="Sebastian Ma Lik Keung" w:date="2018-05-22T15:16:00Z"/>
                <w:rFonts w:ascii="Arial Nova Cond Light" w:hAnsi="Arial Nova Cond Light"/>
                <w:lang w:val="en-SG"/>
                <w:rPrChange w:id="2489" w:author="Sebastian Ma Lik Keung" w:date="2018-05-22T16:53:00Z">
                  <w:rPr>
                    <w:ins w:id="2490" w:author="Sebastian Ma Lik Keung" w:date="2018-05-22T15:16:00Z"/>
                    <w:lang w:val="en-SG"/>
                  </w:rPr>
                </w:rPrChange>
              </w:rPr>
            </w:pPr>
            <w:ins w:id="2491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92" w:author="Sebastian Ma Lik Keung" w:date="2018-05-22T16:53:00Z">
                    <w:rPr>
                      <w:lang w:val="en-SG"/>
                    </w:rPr>
                  </w:rPrChange>
                </w:rPr>
                <w:t>Setting BOFASG2X's shielded balance to 3000...</w:t>
              </w:r>
            </w:ins>
          </w:p>
          <w:p w14:paraId="6A67990A" w14:textId="77777777" w:rsidR="00B621D5" w:rsidRPr="000D4A41" w:rsidRDefault="00B621D5">
            <w:pPr>
              <w:rPr>
                <w:ins w:id="2493" w:author="Sebastian Ma Lik Keung" w:date="2018-05-22T15:16:00Z"/>
                <w:rFonts w:ascii="Arial Nova Cond Light" w:hAnsi="Arial Nova Cond Light"/>
                <w:lang w:val="en-SG"/>
                <w:rPrChange w:id="2494" w:author="Sebastian Ma Lik Keung" w:date="2018-05-22T16:53:00Z">
                  <w:rPr>
                    <w:ins w:id="2495" w:author="Sebastian Ma Lik Keung" w:date="2018-05-22T15:16:00Z"/>
                    <w:lang w:val="en-SG"/>
                  </w:rPr>
                </w:rPrChange>
              </w:rPr>
            </w:pPr>
            <w:ins w:id="2496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497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114</w:t>
              </w:r>
            </w:ins>
          </w:p>
          <w:p w14:paraId="23670B3F" w14:textId="77777777" w:rsidR="00B621D5" w:rsidRPr="000D4A41" w:rsidRDefault="00B621D5">
            <w:pPr>
              <w:rPr>
                <w:ins w:id="2498" w:author="Sebastian Ma Lik Keung" w:date="2018-05-22T15:16:00Z"/>
                <w:rFonts w:ascii="Arial Nova Cond Light" w:hAnsi="Arial Nova Cond Light"/>
                <w:lang w:val="en-SG"/>
                <w:rPrChange w:id="2499" w:author="Sebastian Ma Lik Keung" w:date="2018-05-22T16:53:00Z">
                  <w:rPr>
                    <w:ins w:id="2500" w:author="Sebastian Ma Lik Keung" w:date="2018-05-22T15:16:00Z"/>
                    <w:lang w:val="en-SG"/>
                  </w:rPr>
                </w:rPrChange>
              </w:rPr>
            </w:pPr>
            <w:ins w:id="2501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02" w:author="Sebastian Ma Lik Keung" w:date="2018-05-22T16:53:00Z">
                    <w:rPr>
                      <w:lang w:val="en-SG"/>
                    </w:rPr>
                  </w:rPrChange>
                </w:rPr>
                <w:t xml:space="preserve">setting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503" w:author="Sebastian Ma Lik Keung" w:date="2018-05-22T16:53:00Z">
                    <w:rPr>
                      <w:lang w:val="en-SG"/>
                    </w:rPr>
                  </w:rPrChange>
                </w:rPr>
                <w:t>currentSalt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504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432737F8" w14:textId="77777777" w:rsidR="00B621D5" w:rsidRPr="000D4A41" w:rsidRDefault="00B621D5">
            <w:pPr>
              <w:rPr>
                <w:ins w:id="2505" w:author="Sebastian Ma Lik Keung" w:date="2018-05-22T15:16:00Z"/>
                <w:rFonts w:ascii="Arial Nova Cond Light" w:hAnsi="Arial Nova Cond Light"/>
                <w:lang w:val="en-SG"/>
                <w:rPrChange w:id="2506" w:author="Sebastian Ma Lik Keung" w:date="2018-05-22T16:53:00Z">
                  <w:rPr>
                    <w:ins w:id="2507" w:author="Sebastian Ma Lik Keung" w:date="2018-05-22T15:16:00Z"/>
                    <w:lang w:val="en-SG"/>
                  </w:rPr>
                </w:rPrChange>
              </w:rPr>
            </w:pPr>
            <w:ins w:id="250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09" w:author="Sebastian Ma Lik Keung" w:date="2018-05-22T16:53:00Z">
                    <w:rPr>
                      <w:lang w:val="en-SG"/>
                    </w:rPr>
                  </w:rPrChange>
                </w:rPr>
                <w:t>salt: 5260dde2fd42323031d0d6f0351ddf62</w:t>
              </w:r>
            </w:ins>
          </w:p>
          <w:p w14:paraId="529AF4E4" w14:textId="77777777" w:rsidR="00B621D5" w:rsidRPr="000D4A41" w:rsidRDefault="00B621D5">
            <w:pPr>
              <w:rPr>
                <w:ins w:id="2510" w:author="Sebastian Ma Lik Keung" w:date="2018-05-22T15:16:00Z"/>
                <w:rFonts w:ascii="Arial Nova Cond Light" w:hAnsi="Arial Nova Cond Light"/>
                <w:lang w:val="en-SG"/>
                <w:rPrChange w:id="2511" w:author="Sebastian Ma Lik Keung" w:date="2018-05-22T16:53:00Z">
                  <w:rPr>
                    <w:ins w:id="2512" w:author="Sebastian Ma Lik Keung" w:date="2018-05-22T15:16:00Z"/>
                    <w:lang w:val="en-SG"/>
                  </w:rPr>
                </w:rPrChange>
              </w:rPr>
            </w:pPr>
            <w:ins w:id="251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14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115</w:t>
              </w:r>
            </w:ins>
          </w:p>
          <w:p w14:paraId="1DB1B9D4" w14:textId="77777777" w:rsidR="00B621D5" w:rsidRPr="000D4A41" w:rsidRDefault="00B621D5">
            <w:pPr>
              <w:rPr>
                <w:ins w:id="2515" w:author="Sebastian Ma Lik Keung" w:date="2018-05-22T15:16:00Z"/>
                <w:rFonts w:ascii="Arial Nova Cond Light" w:hAnsi="Arial Nova Cond Light"/>
                <w:lang w:val="en-SG"/>
                <w:rPrChange w:id="2516" w:author="Sebastian Ma Lik Keung" w:date="2018-05-22T16:53:00Z">
                  <w:rPr>
                    <w:ins w:id="2517" w:author="Sebastian Ma Lik Keung" w:date="2018-05-22T15:16:00Z"/>
                    <w:lang w:val="en-SG"/>
                  </w:rPr>
                </w:rPrChange>
              </w:rPr>
            </w:pPr>
            <w:ins w:id="251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19" w:author="Sebastian Ma Lik Keung" w:date="2018-05-22T16:53:00Z">
                    <w:rPr>
                      <w:lang w:val="en-SG"/>
                    </w:rPr>
                  </w:rPrChange>
                </w:rPr>
                <w:t>Using network '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520" w:author="Sebastian Ma Lik Keung" w:date="2018-05-22T16:53:00Z">
                    <w:rPr>
                      <w:lang w:val="en-SG"/>
                    </w:rPr>
                  </w:rPrChange>
                </w:rPr>
                <w:t>cb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521" w:author="Sebastian Ma Lik Keung" w:date="2018-05-22T16:53:00Z">
                    <w:rPr>
                      <w:lang w:val="en-SG"/>
                    </w:rPr>
                  </w:rPrChange>
                </w:rPr>
                <w:t>'.</w:t>
              </w:r>
            </w:ins>
          </w:p>
          <w:p w14:paraId="4632BC2D" w14:textId="77777777" w:rsidR="00B621D5" w:rsidRPr="000D4A41" w:rsidRDefault="00B621D5">
            <w:pPr>
              <w:rPr>
                <w:ins w:id="2522" w:author="Sebastian Ma Lik Keung" w:date="2018-05-22T15:16:00Z"/>
                <w:rFonts w:ascii="Arial Nova Cond Light" w:hAnsi="Arial Nova Cond Light"/>
                <w:lang w:val="en-SG"/>
                <w:rPrChange w:id="2523" w:author="Sebastian Ma Lik Keung" w:date="2018-05-22T16:53:00Z">
                  <w:rPr>
                    <w:ins w:id="2524" w:author="Sebastian Ma Lik Keung" w:date="2018-05-22T15:16:00Z"/>
                    <w:lang w:val="en-SG"/>
                  </w:rPr>
                </w:rPrChange>
              </w:rPr>
            </w:pPr>
          </w:p>
          <w:p w14:paraId="2369F319" w14:textId="77777777" w:rsidR="00B621D5" w:rsidRPr="000D4A41" w:rsidRDefault="00B621D5">
            <w:pPr>
              <w:rPr>
                <w:ins w:id="2525" w:author="Sebastian Ma Lik Keung" w:date="2018-05-22T15:16:00Z"/>
                <w:rFonts w:ascii="Arial Nova Cond Light" w:hAnsi="Arial Nova Cond Light"/>
                <w:lang w:val="en-SG"/>
                <w:rPrChange w:id="2526" w:author="Sebastian Ma Lik Keung" w:date="2018-05-22T16:53:00Z">
                  <w:rPr>
                    <w:ins w:id="2527" w:author="Sebastian Ma Lik Keung" w:date="2018-05-22T15:16:00Z"/>
                    <w:lang w:val="en-SG"/>
                  </w:rPr>
                </w:rPrChange>
              </w:rPr>
            </w:pPr>
            <w:proofErr w:type="spellStart"/>
            <w:ins w:id="252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29" w:author="Sebastian Ma Lik Keung" w:date="2018-05-22T16:53:00Z">
                    <w:rPr>
                      <w:lang w:val="en-SG"/>
                    </w:rPr>
                  </w:rPrChange>
                </w:rPr>
                <w:t>constKey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530" w:author="Sebastian Ma Lik Keung" w:date="2018-05-22T16:53:00Z">
                    <w:rPr>
                      <w:lang w:val="en-SG"/>
                    </w:rPr>
                  </w:rPrChange>
                </w:rPr>
                <w:t>:</w:t>
              </w:r>
            </w:ins>
          </w:p>
          <w:p w14:paraId="329FDD60" w14:textId="77777777" w:rsidR="00B621D5" w:rsidRPr="000D4A41" w:rsidRDefault="00B621D5">
            <w:pPr>
              <w:rPr>
                <w:ins w:id="2531" w:author="Sebastian Ma Lik Keung" w:date="2018-05-22T15:16:00Z"/>
                <w:rFonts w:ascii="Arial Nova Cond Light" w:hAnsi="Arial Nova Cond Light"/>
                <w:lang w:val="en-SG"/>
                <w:rPrChange w:id="2532" w:author="Sebastian Ma Lik Keung" w:date="2018-05-22T16:53:00Z">
                  <w:rPr>
                    <w:ins w:id="2533" w:author="Sebastian Ma Lik Keung" w:date="2018-05-22T15:16:00Z"/>
                    <w:lang w:val="en-SG"/>
                  </w:rPr>
                </w:rPrChange>
              </w:rPr>
            </w:pPr>
            <w:ins w:id="2534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35" w:author="Sebastian Ma Lik Keung" w:date="2018-05-22T16:53:00Z">
                    <w:rPr>
                      <w:lang w:val="en-SG"/>
                    </w:rPr>
                  </w:rPrChange>
                </w:rPr>
                <w:t>[ 'al96u8HR5TCzc8h8W+6fFGuCzX7P9Lsw1A6nqG1KLnc=' ]</w:t>
              </w:r>
            </w:ins>
          </w:p>
          <w:p w14:paraId="39FC76CE" w14:textId="77777777" w:rsidR="00B621D5" w:rsidRPr="000D4A41" w:rsidRDefault="00B621D5">
            <w:pPr>
              <w:rPr>
                <w:ins w:id="2536" w:author="Sebastian Ma Lik Keung" w:date="2018-05-22T15:16:00Z"/>
                <w:rFonts w:ascii="Arial Nova Cond Light" w:hAnsi="Arial Nova Cond Light"/>
                <w:lang w:val="en-SG"/>
                <w:rPrChange w:id="2537" w:author="Sebastian Ma Lik Keung" w:date="2018-05-22T16:53:00Z">
                  <w:rPr>
                    <w:ins w:id="2538" w:author="Sebastian Ma Lik Keung" w:date="2018-05-22T15:16:00Z"/>
                    <w:lang w:val="en-SG"/>
                  </w:rPr>
                </w:rPrChange>
              </w:rPr>
            </w:pPr>
            <w:ins w:id="2539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40" w:author="Sebastian Ma Lik Keung" w:date="2018-05-22T16:53:00Z">
                    <w:rPr>
                      <w:lang w:val="en-SG"/>
                    </w:rPr>
                  </w:rPrChange>
                </w:rPr>
                <w:t>Setting CHASSGSG's stash balance to 4000...</w:t>
              </w:r>
            </w:ins>
          </w:p>
          <w:p w14:paraId="256688E4" w14:textId="77777777" w:rsidR="00B621D5" w:rsidRPr="000D4A41" w:rsidRDefault="00B621D5">
            <w:pPr>
              <w:rPr>
                <w:ins w:id="2541" w:author="Sebastian Ma Lik Keung" w:date="2018-05-22T15:16:00Z"/>
                <w:rFonts w:ascii="Arial Nova Cond Light" w:hAnsi="Arial Nova Cond Light"/>
                <w:lang w:val="en-SG"/>
                <w:rPrChange w:id="2542" w:author="Sebastian Ma Lik Keung" w:date="2018-05-22T16:53:00Z">
                  <w:rPr>
                    <w:ins w:id="2543" w:author="Sebastian Ma Lik Keung" w:date="2018-05-22T15:16:00Z"/>
                    <w:lang w:val="en-SG"/>
                  </w:rPr>
                </w:rPrChange>
              </w:rPr>
            </w:pPr>
            <w:ins w:id="2544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45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116,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546" w:author="Sebastian Ma Lik Keung" w:date="2018-05-22T16:53:00Z">
                    <w:rPr>
                      <w:lang w:val="en-SG"/>
                    </w:rPr>
                  </w:rPrChange>
                </w:rPr>
                <w:t>tx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547" w:author="Sebastian Ma Lik Keung" w:date="2018-05-22T16:53:00Z">
                    <w:rPr>
                      <w:lang w:val="en-SG"/>
                    </w:rPr>
                  </w:rPrChange>
                </w:rPr>
                <w:t xml:space="preserve"> hash: 0x7384bc7c32e0f0ffc7a584cbc3c17027af06f80e9d3e54fcbb5fbfea1e3beb01</w:t>
              </w:r>
            </w:ins>
          </w:p>
          <w:p w14:paraId="699E5450" w14:textId="77777777" w:rsidR="00B621D5" w:rsidRPr="000D4A41" w:rsidRDefault="00B621D5">
            <w:pPr>
              <w:rPr>
                <w:ins w:id="2548" w:author="Sebastian Ma Lik Keung" w:date="2018-05-22T15:16:00Z"/>
                <w:rFonts w:ascii="Arial Nova Cond Light" w:hAnsi="Arial Nova Cond Light"/>
                <w:lang w:val="en-SG"/>
                <w:rPrChange w:id="2549" w:author="Sebastian Ma Lik Keung" w:date="2018-05-22T16:53:00Z">
                  <w:rPr>
                    <w:ins w:id="2550" w:author="Sebastian Ma Lik Keung" w:date="2018-05-22T15:16:00Z"/>
                    <w:lang w:val="en-SG"/>
                  </w:rPr>
                </w:rPrChange>
              </w:rPr>
            </w:pPr>
          </w:p>
          <w:p w14:paraId="7A1577D2" w14:textId="77777777" w:rsidR="00B621D5" w:rsidRPr="000D4A41" w:rsidRDefault="00B621D5">
            <w:pPr>
              <w:rPr>
                <w:ins w:id="2551" w:author="Sebastian Ma Lik Keung" w:date="2018-05-22T15:16:00Z"/>
                <w:rFonts w:ascii="Arial Nova Cond Light" w:hAnsi="Arial Nova Cond Light"/>
                <w:lang w:val="en-SG"/>
                <w:rPrChange w:id="2552" w:author="Sebastian Ma Lik Keung" w:date="2018-05-22T16:53:00Z">
                  <w:rPr>
                    <w:ins w:id="2553" w:author="Sebastian Ma Lik Keung" w:date="2018-05-22T15:16:00Z"/>
                    <w:lang w:val="en-SG"/>
                  </w:rPr>
                </w:rPrChange>
              </w:rPr>
            </w:pPr>
            <w:ins w:id="2554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55" w:author="Sebastian Ma Lik Keung" w:date="2018-05-22T16:53:00Z">
                    <w:rPr>
                      <w:lang w:val="en-SG"/>
                    </w:rPr>
                  </w:rPrChange>
                </w:rPr>
                <w:t>Using network 'mas'.</w:t>
              </w:r>
            </w:ins>
          </w:p>
          <w:p w14:paraId="24A2AFAC" w14:textId="77777777" w:rsidR="00B621D5" w:rsidRPr="000D4A41" w:rsidRDefault="00B621D5">
            <w:pPr>
              <w:rPr>
                <w:ins w:id="2556" w:author="Sebastian Ma Lik Keung" w:date="2018-05-22T15:16:00Z"/>
                <w:rFonts w:ascii="Arial Nova Cond Light" w:hAnsi="Arial Nova Cond Light"/>
                <w:lang w:val="en-SG"/>
                <w:rPrChange w:id="2557" w:author="Sebastian Ma Lik Keung" w:date="2018-05-22T16:53:00Z">
                  <w:rPr>
                    <w:ins w:id="2558" w:author="Sebastian Ma Lik Keung" w:date="2018-05-22T15:16:00Z"/>
                    <w:lang w:val="en-SG"/>
                  </w:rPr>
                </w:rPrChange>
              </w:rPr>
            </w:pPr>
          </w:p>
          <w:p w14:paraId="103A210B" w14:textId="77777777" w:rsidR="00B621D5" w:rsidRPr="000D4A41" w:rsidRDefault="00B621D5">
            <w:pPr>
              <w:rPr>
                <w:ins w:id="2559" w:author="Sebastian Ma Lik Keung" w:date="2018-05-22T15:16:00Z"/>
                <w:rFonts w:ascii="Arial Nova Cond Light" w:hAnsi="Arial Nova Cond Light"/>
                <w:lang w:val="en-SG"/>
                <w:rPrChange w:id="2560" w:author="Sebastian Ma Lik Keung" w:date="2018-05-22T16:53:00Z">
                  <w:rPr>
                    <w:ins w:id="2561" w:author="Sebastian Ma Lik Keung" w:date="2018-05-22T15:16:00Z"/>
                    <w:lang w:val="en-SG"/>
                  </w:rPr>
                </w:rPrChange>
              </w:rPr>
            </w:pPr>
            <w:proofErr w:type="spellStart"/>
            <w:ins w:id="2562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63" w:author="Sebastian Ma Lik Keung" w:date="2018-05-22T16:53:00Z">
                    <w:rPr>
                      <w:lang w:val="en-SG"/>
                    </w:rPr>
                  </w:rPrChange>
                </w:rPr>
                <w:t>consKey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564" w:author="Sebastian Ma Lik Keung" w:date="2018-05-22T16:53:00Z">
                    <w:rPr>
                      <w:lang w:val="en-SG"/>
                    </w:rPr>
                  </w:rPrChange>
                </w:rPr>
                <w:t>: al96u8HR5TCzc8h8W+6fFGuCzX7P9Lsw1A6nqG1KLnc=</w:t>
              </w:r>
            </w:ins>
          </w:p>
          <w:p w14:paraId="21126862" w14:textId="77777777" w:rsidR="00B621D5" w:rsidRPr="000D4A41" w:rsidRDefault="00B621D5">
            <w:pPr>
              <w:rPr>
                <w:ins w:id="2565" w:author="Sebastian Ma Lik Keung" w:date="2018-05-22T15:16:00Z"/>
                <w:rFonts w:ascii="Arial Nova Cond Light" w:hAnsi="Arial Nova Cond Light"/>
                <w:lang w:val="en-SG"/>
                <w:rPrChange w:id="2566" w:author="Sebastian Ma Lik Keung" w:date="2018-05-22T16:53:00Z">
                  <w:rPr>
                    <w:ins w:id="2567" w:author="Sebastian Ma Lik Keung" w:date="2018-05-22T15:16:00Z"/>
                    <w:lang w:val="en-SG"/>
                  </w:rPr>
                </w:rPrChange>
              </w:rPr>
            </w:pPr>
            <w:ins w:id="256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69" w:author="Sebastian Ma Lik Keung" w:date="2018-05-22T16:53:00Z">
                    <w:rPr>
                      <w:lang w:val="en-SG"/>
                    </w:rPr>
                  </w:rPrChange>
                </w:rPr>
                <w:t>Setting CHASSGSG's shielded balance to 4000...</w:t>
              </w:r>
            </w:ins>
          </w:p>
          <w:p w14:paraId="5A3B32B8" w14:textId="77777777" w:rsidR="00B621D5" w:rsidRPr="000D4A41" w:rsidRDefault="00B621D5">
            <w:pPr>
              <w:rPr>
                <w:ins w:id="2570" w:author="Sebastian Ma Lik Keung" w:date="2018-05-22T15:16:00Z"/>
                <w:rFonts w:ascii="Arial Nova Cond Light" w:hAnsi="Arial Nova Cond Light"/>
                <w:lang w:val="en-SG"/>
                <w:rPrChange w:id="2571" w:author="Sebastian Ma Lik Keung" w:date="2018-05-22T16:53:00Z">
                  <w:rPr>
                    <w:ins w:id="2572" w:author="Sebastian Ma Lik Keung" w:date="2018-05-22T15:16:00Z"/>
                    <w:lang w:val="en-SG"/>
                  </w:rPr>
                </w:rPrChange>
              </w:rPr>
            </w:pPr>
            <w:ins w:id="2573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74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117</w:t>
              </w:r>
            </w:ins>
          </w:p>
          <w:p w14:paraId="2C15A2BF" w14:textId="77777777" w:rsidR="00B621D5" w:rsidRPr="000D4A41" w:rsidRDefault="00B621D5">
            <w:pPr>
              <w:rPr>
                <w:ins w:id="2575" w:author="Sebastian Ma Lik Keung" w:date="2018-05-22T15:16:00Z"/>
                <w:rFonts w:ascii="Arial Nova Cond Light" w:hAnsi="Arial Nova Cond Light"/>
                <w:lang w:val="en-SG"/>
                <w:rPrChange w:id="2576" w:author="Sebastian Ma Lik Keung" w:date="2018-05-22T16:53:00Z">
                  <w:rPr>
                    <w:ins w:id="2577" w:author="Sebastian Ma Lik Keung" w:date="2018-05-22T15:16:00Z"/>
                    <w:lang w:val="en-SG"/>
                  </w:rPr>
                </w:rPrChange>
              </w:rPr>
            </w:pPr>
            <w:ins w:id="2578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79" w:author="Sebastian Ma Lik Keung" w:date="2018-05-22T16:53:00Z">
                    <w:rPr>
                      <w:lang w:val="en-SG"/>
                    </w:rPr>
                  </w:rPrChange>
                </w:rPr>
                <w:t xml:space="preserve">setting 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580" w:author="Sebastian Ma Lik Keung" w:date="2018-05-22T16:53:00Z">
                    <w:rPr>
                      <w:lang w:val="en-SG"/>
                    </w:rPr>
                  </w:rPrChange>
                </w:rPr>
                <w:t>currentSalt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581" w:author="Sebastian Ma Lik Keung" w:date="2018-05-22T16:53:00Z">
                    <w:rPr>
                      <w:lang w:val="en-SG"/>
                    </w:rPr>
                  </w:rPrChange>
                </w:rPr>
                <w:t>...</w:t>
              </w:r>
            </w:ins>
          </w:p>
          <w:p w14:paraId="5511546C" w14:textId="77777777" w:rsidR="00B621D5" w:rsidRPr="000D4A41" w:rsidRDefault="00B621D5">
            <w:pPr>
              <w:rPr>
                <w:ins w:id="2582" w:author="Sebastian Ma Lik Keung" w:date="2018-05-22T15:16:00Z"/>
                <w:rFonts w:ascii="Arial Nova Cond Light" w:hAnsi="Arial Nova Cond Light"/>
                <w:lang w:val="en-SG"/>
                <w:rPrChange w:id="2583" w:author="Sebastian Ma Lik Keung" w:date="2018-05-22T16:53:00Z">
                  <w:rPr>
                    <w:ins w:id="2584" w:author="Sebastian Ma Lik Keung" w:date="2018-05-22T15:16:00Z"/>
                    <w:lang w:val="en-SG"/>
                  </w:rPr>
                </w:rPrChange>
              </w:rPr>
            </w:pPr>
            <w:ins w:id="2585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86" w:author="Sebastian Ma Lik Keung" w:date="2018-05-22T16:53:00Z">
                    <w:rPr>
                      <w:lang w:val="en-SG"/>
                    </w:rPr>
                  </w:rPrChange>
                </w:rPr>
                <w:t>salt: b734a190c8fa436e8877723f957565cf</w:t>
              </w:r>
            </w:ins>
          </w:p>
          <w:p w14:paraId="14E0A7AD" w14:textId="77777777" w:rsidR="00B621D5" w:rsidRPr="000D4A41" w:rsidRDefault="00B621D5">
            <w:pPr>
              <w:rPr>
                <w:ins w:id="2587" w:author="Sebastian Ma Lik Keung" w:date="2018-05-22T15:16:00Z"/>
                <w:rFonts w:ascii="Arial Nova Cond Light" w:hAnsi="Arial Nova Cond Light"/>
                <w:lang w:val="en-SG"/>
                <w:rPrChange w:id="2588" w:author="Sebastian Ma Lik Keung" w:date="2018-05-22T16:53:00Z">
                  <w:rPr>
                    <w:ins w:id="2589" w:author="Sebastian Ma Lik Keung" w:date="2018-05-22T15:16:00Z"/>
                    <w:lang w:val="en-SG"/>
                  </w:rPr>
                </w:rPrChange>
              </w:rPr>
            </w:pPr>
            <w:ins w:id="2590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91" w:author="Sebastian Ma Lik Keung" w:date="2018-05-22T16:53:00Z">
                    <w:rPr>
                      <w:lang w:val="en-SG"/>
                    </w:rPr>
                  </w:rPrChange>
                </w:rPr>
                <w:t xml:space="preserve">        mined!, block: 118</w:t>
              </w:r>
            </w:ins>
          </w:p>
          <w:p w14:paraId="14E52C38" w14:textId="098D55AB" w:rsidR="00B621D5" w:rsidRPr="000D4A41" w:rsidRDefault="00B621D5">
            <w:pPr>
              <w:rPr>
                <w:ins w:id="2592" w:author="Sebastian Ma Lik Keung" w:date="2018-05-22T15:16:00Z"/>
                <w:rFonts w:ascii="Arial Nova Cond Light" w:hAnsi="Arial Nova Cond Light"/>
                <w:lang w:val="en-SG"/>
                <w:rPrChange w:id="2593" w:author="Sebastian Ma Lik Keung" w:date="2018-05-22T16:53:00Z">
                  <w:rPr>
                    <w:ins w:id="2594" w:author="Sebastian Ma Lik Keung" w:date="2018-05-22T15:16:00Z"/>
                    <w:lang w:val="en-SG"/>
                  </w:rPr>
                </w:rPrChange>
              </w:rPr>
            </w:pPr>
            <w:ins w:id="2595" w:author="Sebastian Ma Lik Keung" w:date="2018-05-22T15:16:00Z">
              <w:r w:rsidRPr="000D4A41">
                <w:rPr>
                  <w:rFonts w:ascii="Arial Nova Cond Light" w:hAnsi="Arial Nova Cond Light"/>
                  <w:lang w:val="en-SG"/>
                  <w:rPrChange w:id="2596" w:author="Sebastian Ma Lik Keung" w:date="2018-05-22T16:53:00Z">
                    <w:rPr>
                      <w:lang w:val="en-SG"/>
                    </w:rPr>
                  </w:rPrChange>
                </w:rPr>
                <w:t>sebtno@quorumnx05:~/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597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598" w:author="Sebastian Ma Lik Keung" w:date="2018-05-22T16:5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0D4A41">
                <w:rPr>
                  <w:rFonts w:ascii="Arial Nova Cond Light" w:hAnsi="Arial Nova Cond Light"/>
                  <w:lang w:val="en-SG"/>
                  <w:rPrChange w:id="2599" w:author="Sebastian Ma Lik Keung" w:date="2018-05-22T16:5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0D4A41">
                <w:rPr>
                  <w:rFonts w:ascii="Arial Nova Cond Light" w:hAnsi="Arial Nova Cond Light"/>
                  <w:lang w:val="en-SG"/>
                  <w:rPrChange w:id="2600" w:author="Sebastian Ma Lik Keung" w:date="2018-05-22T16:53:00Z">
                    <w:rPr>
                      <w:lang w:val="en-SG"/>
                    </w:rPr>
                  </w:rPrChange>
                </w:rPr>
                <w:t>-quorum/test-scripts$</w:t>
              </w:r>
            </w:ins>
          </w:p>
        </w:tc>
      </w:tr>
    </w:tbl>
    <w:p w14:paraId="31A7B50F" w14:textId="09D9DC04" w:rsidR="007C7FAC" w:rsidRDefault="007C7FAC">
      <w:pPr>
        <w:spacing w:after="0" w:line="240" w:lineRule="auto"/>
        <w:rPr>
          <w:ins w:id="2601" w:author="Sebastian Ma Lik Keung" w:date="2018-05-22T15:16:00Z"/>
          <w:lang w:val="en-SG"/>
        </w:rPr>
      </w:pPr>
    </w:p>
    <w:p w14:paraId="05DA3796" w14:textId="77777777" w:rsidR="007C7FAC" w:rsidRDefault="007C7FAC">
      <w:pPr>
        <w:spacing w:after="0" w:line="240" w:lineRule="auto"/>
        <w:rPr>
          <w:ins w:id="2602" w:author="Sebastian Ma Lik Keung" w:date="2018-05-17T10:22:00Z"/>
          <w:lang w:val="en-SG"/>
        </w:rPr>
      </w:pPr>
    </w:p>
    <w:p w14:paraId="6A02A016" w14:textId="5DD502D1" w:rsidR="00CC2FFA" w:rsidRDefault="00CC2FFA">
      <w:pPr>
        <w:pStyle w:val="Heading1"/>
        <w:spacing w:line="240" w:lineRule="auto"/>
        <w:rPr>
          <w:ins w:id="2603" w:author="Sebastian Ma Lik Keung" w:date="2018-05-17T10:22:00Z"/>
          <w:lang w:val="en-SG"/>
        </w:rPr>
        <w:pPrChange w:id="2604" w:author="Sebastian Ma Lik Keung" w:date="2018-05-24T13:47:00Z">
          <w:pPr>
            <w:pStyle w:val="Heading1"/>
          </w:pPr>
        </w:pPrChange>
      </w:pPr>
      <w:ins w:id="2605" w:author="Sebastian Ma Lik Keung" w:date="2018-05-17T10:22:00Z">
        <w:r>
          <w:rPr>
            <w:lang w:val="en-SG"/>
          </w:rPr>
          <w:t xml:space="preserve">ReadMe section D. </w:t>
        </w:r>
        <w:proofErr w:type="spellStart"/>
        <w:r>
          <w:rPr>
            <w:lang w:val="en-SG"/>
          </w:rPr>
          <w:t>DApp</w:t>
        </w:r>
        <w:proofErr w:type="spellEnd"/>
        <w:r>
          <w:rPr>
            <w:lang w:val="en-SG"/>
          </w:rPr>
          <w:t xml:space="preserve"> Setup</w:t>
        </w:r>
      </w:ins>
    </w:p>
    <w:p w14:paraId="53C83460" w14:textId="7B541576" w:rsidR="00042A51" w:rsidRDefault="00042A51">
      <w:pPr>
        <w:spacing w:after="0" w:line="240" w:lineRule="auto"/>
        <w:rPr>
          <w:ins w:id="2606" w:author="Sebastian Ma Lik Keung" w:date="2018-05-23T16:09:00Z"/>
          <w:lang w:val="en-SG"/>
        </w:rPr>
      </w:pPr>
      <w:ins w:id="2607" w:author="Sebastian Ma Lik Keung" w:date="2018-05-23T16:11:00Z">
        <w:r>
          <w:rPr>
            <w:lang w:val="en-SG"/>
          </w:rPr>
          <w:t>As mentioned in ReadMe, perform</w:t>
        </w:r>
      </w:ins>
      <w:ins w:id="2608" w:author="Sebastian Ma Lik Keung" w:date="2018-05-23T16:09:00Z">
        <w:r>
          <w:rPr>
            <w:lang w:val="en-SG"/>
          </w:rPr>
          <w:t xml:space="preserve"> “</w:t>
        </w:r>
        <w:proofErr w:type="spellStart"/>
        <w:r>
          <w:rPr>
            <w:lang w:val="en-SG"/>
          </w:rPr>
          <w:t>npm</w:t>
        </w:r>
        <w:proofErr w:type="spellEnd"/>
        <w:r>
          <w:rPr>
            <w:lang w:val="en-SG"/>
          </w:rPr>
          <w:t xml:space="preserve"> install” in all </w:t>
        </w:r>
      </w:ins>
      <w:ins w:id="2609" w:author="Sebastian Ma Lik Keung" w:date="2018-05-23T16:10:00Z">
        <w:r>
          <w:rPr>
            <w:lang w:val="en-SG"/>
          </w:rPr>
          <w:t>nodes except the deployment node</w:t>
        </w:r>
      </w:ins>
      <w:ins w:id="2610" w:author="Sebastian Ma Lik Keung" w:date="2018-05-23T16:11:00Z">
        <w:r>
          <w:rPr>
            <w:lang w:val="en-SG"/>
          </w:rPr>
          <w:t>.</w:t>
        </w:r>
      </w:ins>
    </w:p>
    <w:p w14:paraId="15F3FCE1" w14:textId="40E5891F" w:rsidR="00042A51" w:rsidRDefault="00042A51">
      <w:pPr>
        <w:spacing w:after="0" w:line="240" w:lineRule="auto"/>
        <w:rPr>
          <w:ins w:id="2611" w:author="Sebastian Ma Lik Keung" w:date="2018-05-17T10:22:00Z"/>
          <w:lang w:val="en-SG"/>
        </w:rPr>
      </w:pPr>
    </w:p>
    <w:p w14:paraId="2B8EDF19" w14:textId="611027F9" w:rsidR="00CC2FFA" w:rsidRPr="000879B8" w:rsidRDefault="00CC2FFA">
      <w:pPr>
        <w:pStyle w:val="Heading2"/>
        <w:spacing w:line="240" w:lineRule="auto"/>
        <w:rPr>
          <w:ins w:id="2612" w:author="Sebastian Ma Lik Keung" w:date="2018-05-17T10:22:00Z"/>
          <w:lang w:val="en-SG"/>
        </w:rPr>
        <w:pPrChange w:id="2613" w:author="Sebastian Ma Lik Keung" w:date="2018-05-24T13:47:00Z">
          <w:pPr>
            <w:spacing w:after="0" w:line="240" w:lineRule="auto"/>
          </w:pPr>
        </w:pPrChange>
      </w:pPr>
      <w:ins w:id="2614" w:author="Sebastian Ma Lik Keung" w:date="2018-05-17T10:22:00Z">
        <w:r w:rsidRPr="000879B8">
          <w:rPr>
            <w:lang w:val="en-SG"/>
          </w:rPr>
          <w:t>start-api.sh</w:t>
        </w:r>
      </w:ins>
      <w:ins w:id="2615" w:author="Sebastian Ma Lik Keung" w:date="2018-05-23T16:11:00Z">
        <w:r w:rsidR="00042A51">
          <w:rPr>
            <w:lang w:val="en-SG"/>
          </w:rPr>
          <w:t xml:space="preserve"> from Deployment Node</w:t>
        </w:r>
      </w:ins>
    </w:p>
    <w:p w14:paraId="5A653F54" w14:textId="2C211705" w:rsidR="00042A51" w:rsidRDefault="00042A51">
      <w:pPr>
        <w:spacing w:after="0" w:line="240" w:lineRule="auto"/>
        <w:rPr>
          <w:ins w:id="2616" w:author="Sebastian Ma Lik Keung" w:date="2018-05-23T16:13:00Z"/>
          <w:lang w:val="en-SG"/>
        </w:rPr>
      </w:pPr>
      <w:ins w:id="2617" w:author="Sebastian Ma Lik Keung" w:date="2018-05-23T16:12:00Z">
        <w:r>
          <w:rPr>
            <w:lang w:val="en-SG"/>
          </w:rPr>
          <w:t>This script must be perform in deployment node only. For my case, nx0</w:t>
        </w:r>
      </w:ins>
      <w:ins w:id="2618" w:author="Sebastian Ma Lik Keung" w:date="2018-05-23T16:13:00Z">
        <w:r>
          <w:rPr>
            <w:lang w:val="en-SG"/>
          </w:rPr>
          <w:t>5.</w:t>
        </w:r>
      </w:ins>
    </w:p>
    <w:p w14:paraId="57B4773C" w14:textId="525FE89E" w:rsidR="00574955" w:rsidRPr="00574955" w:rsidRDefault="00574955">
      <w:pPr>
        <w:spacing w:after="0" w:line="240" w:lineRule="auto"/>
        <w:rPr>
          <w:ins w:id="2619" w:author="Sebastian Ma Lik Keung" w:date="2018-05-23T16:27:00Z"/>
          <w:lang w:val="en-SG"/>
        </w:rPr>
      </w:pPr>
      <w:ins w:id="2620" w:author="Sebastian Ma Lik Keung" w:date="2018-05-23T16:27:00Z">
        <w:r>
          <w:rPr>
            <w:lang w:val="en-SG"/>
          </w:rPr>
          <w:t>It</w:t>
        </w:r>
        <w:r w:rsidRPr="00574955">
          <w:rPr>
            <w:lang w:val="en-SG"/>
          </w:rPr>
          <w:t xml:space="preserve"> </w:t>
        </w:r>
        <w:r>
          <w:rPr>
            <w:lang w:val="en-SG"/>
          </w:rPr>
          <w:t>c</w:t>
        </w:r>
        <w:r w:rsidRPr="00574955">
          <w:rPr>
            <w:lang w:val="en-SG"/>
          </w:rPr>
          <w:t>opies build output from deployment nodes to bank nodes</w:t>
        </w:r>
      </w:ins>
      <w:ins w:id="2621" w:author="Sebastian Ma Lik Keung" w:date="2018-05-23T16:28:00Z">
        <w:r>
          <w:rPr>
            <w:lang w:val="en-SG"/>
          </w:rPr>
          <w:t>.</w:t>
        </w:r>
      </w:ins>
    </w:p>
    <w:p w14:paraId="414F0FCA" w14:textId="037C86F3" w:rsidR="00574955" w:rsidRPr="00574955" w:rsidRDefault="00574955">
      <w:pPr>
        <w:spacing w:after="0" w:line="240" w:lineRule="auto"/>
        <w:rPr>
          <w:ins w:id="2622" w:author="Sebastian Ma Lik Keung" w:date="2018-05-23T16:27:00Z"/>
          <w:lang w:val="en-SG"/>
        </w:rPr>
      </w:pPr>
      <w:ins w:id="2623" w:author="Sebastian Ma Lik Keung" w:date="2018-05-23T16:28:00Z">
        <w:r>
          <w:rPr>
            <w:lang w:val="en-SG"/>
          </w:rPr>
          <w:t>It</w:t>
        </w:r>
      </w:ins>
      <w:ins w:id="2624" w:author="Sebastian Ma Lik Keung" w:date="2018-05-23T16:27:00Z">
        <w:r w:rsidRPr="00574955">
          <w:rPr>
            <w:lang w:val="en-SG"/>
          </w:rPr>
          <w:t xml:space="preserve"> </w:t>
        </w:r>
      </w:ins>
      <w:ins w:id="2625" w:author="Sebastian Ma Lik Keung" w:date="2018-05-23T16:28:00Z">
        <w:r>
          <w:rPr>
            <w:lang w:val="en-SG"/>
          </w:rPr>
          <w:t>c</w:t>
        </w:r>
      </w:ins>
      <w:ins w:id="2626" w:author="Sebastian Ma Lik Keung" w:date="2018-05-23T16:27:00Z">
        <w:r w:rsidRPr="00574955">
          <w:rPr>
            <w:lang w:val="en-SG"/>
          </w:rPr>
          <w:t>opies config from deployment nodes to bank nodes</w:t>
        </w:r>
      </w:ins>
      <w:ins w:id="2627" w:author="Sebastian Ma Lik Keung" w:date="2018-05-23T16:28:00Z">
        <w:r>
          <w:rPr>
            <w:lang w:val="en-SG"/>
          </w:rPr>
          <w:t>.</w:t>
        </w:r>
      </w:ins>
    </w:p>
    <w:p w14:paraId="1AD6B811" w14:textId="77777777" w:rsidR="00574955" w:rsidRDefault="00574955">
      <w:pPr>
        <w:spacing w:after="0" w:line="240" w:lineRule="auto"/>
        <w:rPr>
          <w:ins w:id="2628" w:author="Sebastian Ma Lik Keung" w:date="2018-05-23T16:29:00Z"/>
          <w:lang w:val="en-SG"/>
        </w:rPr>
      </w:pPr>
      <w:ins w:id="2629" w:author="Sebastian Ma Lik Keung" w:date="2018-05-23T16:27:00Z">
        <w:r w:rsidRPr="00574955">
          <w:rPr>
            <w:lang w:val="en-SG"/>
          </w:rPr>
          <w:t xml:space="preserve">Finally, it starts the </w:t>
        </w:r>
        <w:proofErr w:type="spellStart"/>
        <w:r w:rsidRPr="00574955">
          <w:rPr>
            <w:lang w:val="en-SG"/>
          </w:rPr>
          <w:t>api</w:t>
        </w:r>
        <w:proofErr w:type="spellEnd"/>
        <w:r w:rsidRPr="00574955">
          <w:rPr>
            <w:lang w:val="en-SG"/>
          </w:rPr>
          <w:t xml:space="preserve"> server on each bank node, </w:t>
        </w:r>
      </w:ins>
      <w:ins w:id="2630" w:author="Sebastian Ma Lik Keung" w:date="2018-05-23T16:28:00Z">
        <w:r>
          <w:rPr>
            <w:lang w:val="en-SG"/>
          </w:rPr>
          <w:t xml:space="preserve"> </w:t>
        </w:r>
      </w:ins>
      <w:ins w:id="2631" w:author="Sebastian Ma Lik Keung" w:date="2018-05-23T16:27:00Z">
        <w:r w:rsidRPr="00574955">
          <w:rPr>
            <w:lang w:val="en-SG"/>
          </w:rPr>
          <w:t xml:space="preserve">see </w:t>
        </w:r>
        <w:proofErr w:type="spellStart"/>
        <w:r w:rsidRPr="00574955">
          <w:rPr>
            <w:i/>
            <w:lang w:val="en-SG"/>
            <w:rPrChange w:id="2632" w:author="Sebastian Ma Lik Keung" w:date="2018-05-23T16:28:00Z">
              <w:rPr>
                <w:lang w:val="en-SG"/>
              </w:rPr>
            </w:rPrChange>
          </w:rPr>
          <w:t>package.json</w:t>
        </w:r>
        <w:proofErr w:type="spellEnd"/>
        <w:r w:rsidRPr="00574955">
          <w:rPr>
            <w:lang w:val="en-SG"/>
          </w:rPr>
          <w:t xml:space="preserve"> "start"</w:t>
        </w:r>
      </w:ins>
      <w:ins w:id="2633" w:author="Sebastian Ma Lik Keung" w:date="2018-05-23T16:29:00Z">
        <w:r>
          <w:rPr>
            <w:lang w:val="en-SG"/>
          </w:rPr>
          <w:t>.</w:t>
        </w:r>
      </w:ins>
      <w:ins w:id="2634" w:author="Sebastian Ma Lik Keung" w:date="2018-05-23T16:27:00Z">
        <w:r w:rsidRPr="00574955">
          <w:rPr>
            <w:lang w:val="en-SG"/>
          </w:rPr>
          <w:t xml:space="preserve"> </w:t>
        </w:r>
      </w:ins>
    </w:p>
    <w:p w14:paraId="272C15F8" w14:textId="6147CED5" w:rsidR="00574955" w:rsidRDefault="00574955">
      <w:pPr>
        <w:spacing w:after="0" w:line="240" w:lineRule="auto"/>
        <w:rPr>
          <w:ins w:id="2635" w:author="Sebastian Ma Lik Keung" w:date="2018-05-23T16:27:00Z"/>
          <w:lang w:val="en-SG"/>
        </w:rPr>
      </w:pPr>
      <w:ins w:id="2636" w:author="Sebastian Ma Lik Keung" w:date="2018-05-23T16:29:00Z">
        <w:r>
          <w:rPr>
            <w:lang w:val="en-SG"/>
          </w:rPr>
          <w:t>S</w:t>
        </w:r>
      </w:ins>
      <w:ins w:id="2637" w:author="Sebastian Ma Lik Keung" w:date="2018-05-23T16:27:00Z">
        <w:r w:rsidRPr="00574955">
          <w:rPr>
            <w:lang w:val="en-SG"/>
          </w:rPr>
          <w:t>ee also server/index.js, server/</w:t>
        </w:r>
        <w:proofErr w:type="spellStart"/>
        <w:r w:rsidRPr="00574955">
          <w:rPr>
            <w:lang w:val="en-SG"/>
          </w:rPr>
          <w:t>utils</w:t>
        </w:r>
        <w:proofErr w:type="spellEnd"/>
        <w:r w:rsidRPr="00574955">
          <w:rPr>
            <w:lang w:val="en-SG"/>
          </w:rPr>
          <w:t>/config.js</w:t>
        </w:r>
      </w:ins>
    </w:p>
    <w:p w14:paraId="5D871D8D" w14:textId="77777777" w:rsidR="00574955" w:rsidRDefault="00574955">
      <w:pPr>
        <w:spacing w:after="0" w:line="240" w:lineRule="auto"/>
        <w:rPr>
          <w:ins w:id="2638" w:author="Sebastian Ma Lik Keung" w:date="2018-05-23T16:27:00Z"/>
          <w:lang w:val="en-SG"/>
        </w:rPr>
      </w:pPr>
    </w:p>
    <w:p w14:paraId="3842D964" w14:textId="6B6A3B26" w:rsidR="000223B7" w:rsidRDefault="00042A51">
      <w:pPr>
        <w:spacing w:after="0" w:line="240" w:lineRule="auto"/>
        <w:rPr>
          <w:ins w:id="2639" w:author="Sebastian Ma Lik Keung" w:date="2018-05-23T16:13:00Z"/>
          <w:lang w:val="en-SG"/>
        </w:rPr>
      </w:pPr>
      <w:ins w:id="2640" w:author="Sebastian Ma Lik Keung" w:date="2018-05-23T16:13:00Z">
        <w:r>
          <w:rPr>
            <w:lang w:val="en-SG"/>
          </w:rPr>
          <w:t>Ensure the current</w:t>
        </w:r>
      </w:ins>
      <w:ins w:id="2641" w:author="Sebastian Ma Lik Keung" w:date="2018-05-23T16:30:00Z">
        <w:r w:rsidR="00574955">
          <w:rPr>
            <w:lang w:val="en-SG"/>
          </w:rPr>
          <w:t xml:space="preserve"> logged-in</w:t>
        </w:r>
      </w:ins>
      <w:ins w:id="2642" w:author="Sebastian Ma Lik Keung" w:date="2018-05-23T16:13:00Z">
        <w:r>
          <w:rPr>
            <w:lang w:val="en-SG"/>
          </w:rPr>
          <w:t xml:space="preserve"> user from deployment </w:t>
        </w:r>
      </w:ins>
      <w:ins w:id="2643" w:author="Sebastian Ma Lik Keung" w:date="2018-05-23T16:14:00Z">
        <w:r>
          <w:rPr>
            <w:lang w:val="en-SG"/>
          </w:rPr>
          <w:t xml:space="preserve">node is able to </w:t>
        </w:r>
        <w:proofErr w:type="spellStart"/>
        <w:r w:rsidRPr="000223B7">
          <w:rPr>
            <w:i/>
            <w:lang w:val="en-SG"/>
            <w:rPrChange w:id="2644" w:author="Sebastian Ma Lik Keung" w:date="2018-05-23T16:16:00Z">
              <w:rPr>
                <w:lang w:val="en-SG"/>
              </w:rPr>
            </w:rPrChange>
          </w:rPr>
          <w:t>ssh</w:t>
        </w:r>
        <w:proofErr w:type="spellEnd"/>
        <w:r>
          <w:rPr>
            <w:lang w:val="en-SG"/>
          </w:rPr>
          <w:t xml:space="preserve"> </w:t>
        </w:r>
        <w:r w:rsidR="000223B7">
          <w:rPr>
            <w:lang w:val="en-SG"/>
          </w:rPr>
          <w:t>to order nodes</w:t>
        </w:r>
      </w:ins>
      <w:ins w:id="2645" w:author="Sebastian Ma Lik Keung" w:date="2018-05-23T16:15:00Z">
        <w:r w:rsidR="000223B7">
          <w:rPr>
            <w:lang w:val="en-SG"/>
          </w:rPr>
          <w:t xml:space="preserve"> via FQDN</w:t>
        </w:r>
      </w:ins>
      <w:ins w:id="2646" w:author="Sebastian Ma Lik Keung" w:date="2018-05-23T16:14:00Z">
        <w:r w:rsidR="000223B7">
          <w:rPr>
            <w:lang w:val="en-SG"/>
          </w:rPr>
          <w:t xml:space="preserve"> without prompting for password.</w:t>
        </w:r>
      </w:ins>
      <w:ins w:id="2647" w:author="Sebastian Ma Lik Keung" w:date="2018-05-23T16:15:00Z">
        <w:r w:rsidR="000223B7">
          <w:rPr>
            <w:lang w:val="en-SG"/>
          </w:rPr>
          <w:t xml:space="preserve"> C</w:t>
        </w:r>
        <w:r w:rsidR="000223B7" w:rsidRPr="000223B7">
          <w:rPr>
            <w:lang w:val="en-SG"/>
          </w:rPr>
          <w:t>heck</w:t>
        </w:r>
        <w:r w:rsidR="000223B7">
          <w:rPr>
            <w:lang w:val="en-SG"/>
          </w:rPr>
          <w:t xml:space="preserve"> the</w:t>
        </w:r>
        <w:r w:rsidR="000223B7" w:rsidRPr="000223B7">
          <w:rPr>
            <w:lang w:val="en-SG"/>
          </w:rPr>
          <w:t xml:space="preserve"> /etc/hosts file for the list of IPs</w:t>
        </w:r>
        <w:r w:rsidR="000223B7">
          <w:rPr>
            <w:lang w:val="en-SG"/>
          </w:rPr>
          <w:t xml:space="preserve"> and FQDN</w:t>
        </w:r>
      </w:ins>
      <w:ins w:id="2648" w:author="Sebastian Ma Lik Keung" w:date="2018-05-23T16:16:00Z">
        <w:r w:rsidR="000223B7">
          <w:rPr>
            <w:lang w:val="en-SG"/>
          </w:rPr>
          <w:t xml:space="preserve">s that deployment node needs to </w:t>
        </w:r>
        <w:proofErr w:type="spellStart"/>
        <w:r w:rsidR="000223B7" w:rsidRPr="000223B7">
          <w:rPr>
            <w:i/>
            <w:lang w:val="en-SG"/>
            <w:rPrChange w:id="2649" w:author="Sebastian Ma Lik Keung" w:date="2018-05-23T16:16:00Z">
              <w:rPr>
                <w:lang w:val="en-SG"/>
              </w:rPr>
            </w:rPrChange>
          </w:rPr>
          <w:t>ssh</w:t>
        </w:r>
        <w:proofErr w:type="spellEnd"/>
        <w:r w:rsidR="000223B7">
          <w:rPr>
            <w:lang w:val="en-SG"/>
          </w:rPr>
          <w:t xml:space="preserve"> to.</w:t>
        </w:r>
      </w:ins>
      <w:ins w:id="2650" w:author="Sebastian Ma Lik Keung" w:date="2018-05-23T16:30:00Z">
        <w:r w:rsidR="00574955">
          <w:rPr>
            <w:lang w:val="en-SG"/>
          </w:rPr>
          <w:t xml:space="preserve"> Refer to prior section “SSH without password” for details.</w:t>
        </w:r>
      </w:ins>
    </w:p>
    <w:p w14:paraId="13E8E83C" w14:textId="77777777" w:rsidR="00042A51" w:rsidRDefault="00042A51">
      <w:pPr>
        <w:spacing w:after="0" w:line="240" w:lineRule="auto"/>
        <w:rPr>
          <w:ins w:id="2651" w:author="Sebastian Ma Lik Keung" w:date="2018-05-23T16:12:00Z"/>
          <w:lang w:val="en-SG"/>
        </w:rPr>
      </w:pPr>
    </w:p>
    <w:p w14:paraId="23117D5A" w14:textId="17510233" w:rsidR="00CC2FFA" w:rsidRDefault="0039158D">
      <w:pPr>
        <w:spacing w:after="0" w:line="240" w:lineRule="auto"/>
        <w:rPr>
          <w:ins w:id="2652" w:author="Sebastian Ma Lik Keung" w:date="2018-05-17T10:22:00Z"/>
          <w:lang w:val="en-SG"/>
        </w:rPr>
      </w:pPr>
      <w:ins w:id="2653" w:author="Sebastian Ma Lik Keung" w:date="2018-05-23T16:17:00Z">
        <w:r>
          <w:rPr>
            <w:lang w:val="en-SG"/>
          </w:rPr>
          <w:t>See what</w:t>
        </w:r>
      </w:ins>
      <w:ins w:id="2654" w:author="Sebastian Ma Lik Keung" w:date="2018-05-17T10:22:00Z">
        <w:r w:rsidR="00CC2FFA">
          <w:rPr>
            <w:lang w:val="en-SG"/>
          </w:rPr>
          <w:t xml:space="preserve"> start-api.sh</w:t>
        </w:r>
      </w:ins>
      <w:ins w:id="2655" w:author="Sebastian Ma Lik Keung" w:date="2018-05-23T16:17:00Z">
        <w:r>
          <w:rPr>
            <w:lang w:val="en-SG"/>
          </w:rPr>
          <w:t xml:space="preserve"> is doing</w:t>
        </w:r>
      </w:ins>
      <w:ins w:id="2656" w:author="Sebastian Ma Lik Keung" w:date="2018-05-17T10:22:00Z">
        <w:r w:rsidR="00CC2FFA">
          <w:rPr>
            <w:lang w:val="en-SG"/>
          </w:rPr>
          <w:t>,</w:t>
        </w:r>
      </w:ins>
      <w:ins w:id="2657" w:author="Sebastian Ma Lik Keung" w:date="2018-05-23T16:17:00Z">
        <w:r>
          <w:rPr>
            <w:lang w:val="en-SG"/>
          </w:rPr>
          <w:t xml:space="preserve"> and modify its arguments according to your environment</w:t>
        </w:r>
      </w:ins>
      <w:ins w:id="2658" w:author="Sebastian Ma Lik Keung" w:date="2018-05-23T16:18:00Z">
        <w:r>
          <w:rPr>
            <w:lang w:val="en-SG"/>
          </w:rPr>
          <w:t>. E.g.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39158D" w:rsidRPr="00574955" w14:paraId="581DB870" w14:textId="77777777" w:rsidTr="0039158D">
        <w:trPr>
          <w:ins w:id="2659" w:author="Sebastian Ma Lik Keung" w:date="2018-05-23T16:18:00Z"/>
        </w:trPr>
        <w:tc>
          <w:tcPr>
            <w:tcW w:w="9166" w:type="dxa"/>
          </w:tcPr>
          <w:p w14:paraId="507F06EF" w14:textId="77777777" w:rsidR="0039158D" w:rsidRPr="00574955" w:rsidRDefault="0039158D">
            <w:pPr>
              <w:rPr>
                <w:ins w:id="2660" w:author="Sebastian Ma Lik Keung" w:date="2018-05-23T16:18:00Z"/>
                <w:rFonts w:ascii="Arial Nova Cond Light" w:hAnsi="Arial Nova Cond Light"/>
                <w:lang w:val="en-SG"/>
                <w:rPrChange w:id="2661" w:author="Sebastian Ma Lik Keung" w:date="2018-05-23T16:33:00Z">
                  <w:rPr>
                    <w:ins w:id="2662" w:author="Sebastian Ma Lik Keung" w:date="2018-05-23T16:18:00Z"/>
                    <w:lang w:val="en-SG"/>
                  </w:rPr>
                </w:rPrChange>
              </w:rPr>
            </w:pPr>
            <w:ins w:id="2663" w:author="Sebastian Ma Lik Keung" w:date="2018-05-23T16:18:00Z">
              <w:r w:rsidRPr="00574955">
                <w:rPr>
                  <w:rFonts w:ascii="Arial Nova Cond Light" w:hAnsi="Arial Nova Cond Light"/>
                  <w:lang w:val="en-SG"/>
                  <w:rPrChange w:id="2664" w:author="Sebastian Ma Lik Keung" w:date="2018-05-23T16:33:00Z">
                    <w:rPr>
                      <w:lang w:val="en-SG"/>
                    </w:rPr>
                  </w:rPrChange>
                </w:rPr>
                <w:t xml:space="preserve">#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665" w:author="Sebastian Ma Lik Keung" w:date="2018-05-23T16:33:00Z">
                    <w:rPr>
                      <w:lang w:val="en-SG"/>
                    </w:rPr>
                  </w:rPrChange>
                </w:rPr>
                <w:t>Seb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666" w:author="Sebastian Ma Lik Keung" w:date="2018-05-23T16:33:00Z">
                    <w:rPr>
                      <w:lang w:val="en-SG"/>
                    </w:rPr>
                  </w:rPrChange>
                </w:rPr>
                <w:t>:</w:t>
              </w:r>
            </w:ins>
          </w:p>
          <w:p w14:paraId="3439EC98" w14:textId="77777777" w:rsidR="0039158D" w:rsidRPr="00574955" w:rsidRDefault="0039158D">
            <w:pPr>
              <w:rPr>
                <w:ins w:id="2667" w:author="Sebastian Ma Lik Keung" w:date="2018-05-23T16:18:00Z"/>
                <w:rFonts w:ascii="Arial Nova Cond Light" w:hAnsi="Arial Nova Cond Light"/>
                <w:lang w:val="en-SG"/>
                <w:rPrChange w:id="2668" w:author="Sebastian Ma Lik Keung" w:date="2018-05-23T16:33:00Z">
                  <w:rPr>
                    <w:ins w:id="2669" w:author="Sebastian Ma Lik Keung" w:date="2018-05-23T16:18:00Z"/>
                    <w:lang w:val="en-SG"/>
                  </w:rPr>
                </w:rPrChange>
              </w:rPr>
            </w:pPr>
            <w:ins w:id="2670" w:author="Sebastian Ma Lik Keung" w:date="2018-05-23T16:18:00Z">
              <w:r w:rsidRPr="00574955">
                <w:rPr>
                  <w:rFonts w:ascii="Arial Nova Cond Light" w:hAnsi="Arial Nova Cond Light"/>
                  <w:lang w:val="en-SG"/>
                  <w:rPrChange w:id="2671" w:author="Sebastian Ma Lik Keung" w:date="2018-05-23T16:33:00Z">
                    <w:rPr>
                      <w:lang w:val="en-SG"/>
                    </w:rPr>
                  </w:rPrChange>
                </w:rPr>
                <w:t xml:space="preserve"># modified for own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672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673" w:author="Sebastian Ma Lik Keung" w:date="2018-05-23T16:33:00Z">
                    <w:rPr>
                      <w:lang w:val="en-SG"/>
                    </w:rPr>
                  </w:rPrChange>
                </w:rPr>
                <w:t xml:space="preserve"> home and user</w:t>
              </w:r>
            </w:ins>
          </w:p>
          <w:p w14:paraId="2D366108" w14:textId="77777777" w:rsidR="0039158D" w:rsidRPr="00574955" w:rsidRDefault="0039158D">
            <w:pPr>
              <w:rPr>
                <w:ins w:id="2674" w:author="Sebastian Ma Lik Keung" w:date="2018-05-23T16:18:00Z"/>
                <w:rFonts w:ascii="Arial Nova Cond Light" w:hAnsi="Arial Nova Cond Light"/>
                <w:lang w:val="en-SG"/>
                <w:rPrChange w:id="2675" w:author="Sebastian Ma Lik Keung" w:date="2018-05-23T16:33:00Z">
                  <w:rPr>
                    <w:ins w:id="2676" w:author="Sebastian Ma Lik Keung" w:date="2018-05-23T16:18:00Z"/>
                    <w:lang w:val="en-SG"/>
                  </w:rPr>
                </w:rPrChange>
              </w:rPr>
            </w:pPr>
            <w:ins w:id="2677" w:author="Sebastian Ma Lik Keung" w:date="2018-05-23T16:18:00Z">
              <w:r w:rsidRPr="00574955">
                <w:rPr>
                  <w:rFonts w:ascii="Arial Nova Cond Light" w:hAnsi="Arial Nova Cond Light"/>
                  <w:lang w:val="en-SG"/>
                  <w:rPrChange w:id="2678" w:author="Sebastian Ma Lik Keung" w:date="2018-05-23T16:33:00Z">
                    <w:rPr>
                      <w:lang w:val="en-SG"/>
                    </w:rPr>
                  </w:rPrChange>
                </w:rPr>
                <w:t>API_PATH='/home/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679" w:author="Sebastian Ma Lik Keung" w:date="2018-05-23T16:3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680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681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682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683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684" w:author="Sebastian Ma Lik Keung" w:date="2018-05-23T16:33:00Z">
                    <w:rPr>
                      <w:lang w:val="en-SG"/>
                    </w:rPr>
                  </w:rPrChange>
                </w:rPr>
                <w:t>-quorum'</w:t>
              </w:r>
            </w:ins>
          </w:p>
          <w:p w14:paraId="1A353345" w14:textId="77777777" w:rsidR="0039158D" w:rsidRPr="00574955" w:rsidRDefault="0039158D">
            <w:pPr>
              <w:rPr>
                <w:ins w:id="2685" w:author="Sebastian Ma Lik Keung" w:date="2018-05-23T16:18:00Z"/>
                <w:rFonts w:ascii="Arial Nova Cond Light" w:hAnsi="Arial Nova Cond Light"/>
                <w:lang w:val="en-SG"/>
                <w:rPrChange w:id="2686" w:author="Sebastian Ma Lik Keung" w:date="2018-05-23T16:33:00Z">
                  <w:rPr>
                    <w:ins w:id="2687" w:author="Sebastian Ma Lik Keung" w:date="2018-05-23T16:18:00Z"/>
                    <w:lang w:val="en-SG"/>
                  </w:rPr>
                </w:rPrChange>
              </w:rPr>
            </w:pPr>
            <w:ins w:id="2688" w:author="Sebastian Ma Lik Keung" w:date="2018-05-23T16:18:00Z">
              <w:r w:rsidRPr="00574955">
                <w:rPr>
                  <w:rFonts w:ascii="Arial Nova Cond Light" w:hAnsi="Arial Nova Cond Light"/>
                  <w:lang w:val="en-SG"/>
                  <w:rPrChange w:id="2689" w:author="Sebastian Ma Lik Keung" w:date="2018-05-23T16:33:00Z">
                    <w:rPr>
                      <w:lang w:val="en-SG"/>
                    </w:rPr>
                  </w:rPrChange>
                </w:rPr>
                <w:t>HOME_DIR='/home/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690" w:author="Sebastian Ma Lik Keung" w:date="2018-05-23T16:3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691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692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693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694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695" w:author="Sebastian Ma Lik Keung" w:date="2018-05-23T16:33:00Z">
                    <w:rPr>
                      <w:lang w:val="en-SG"/>
                    </w:rPr>
                  </w:rPrChange>
                </w:rPr>
                <w:t>-quorum'</w:t>
              </w:r>
            </w:ins>
          </w:p>
          <w:p w14:paraId="1E8464DA" w14:textId="05FC9CDC" w:rsidR="0039158D" w:rsidRPr="00574955" w:rsidRDefault="0039158D">
            <w:pPr>
              <w:rPr>
                <w:ins w:id="2696" w:author="Sebastian Ma Lik Keung" w:date="2018-05-23T16:18:00Z"/>
                <w:rFonts w:ascii="Arial Nova Cond Light" w:hAnsi="Arial Nova Cond Light"/>
                <w:lang w:val="en-SG"/>
                <w:rPrChange w:id="2697" w:author="Sebastian Ma Lik Keung" w:date="2018-05-23T16:33:00Z">
                  <w:rPr>
                    <w:ins w:id="2698" w:author="Sebastian Ma Lik Keung" w:date="2018-05-23T16:18:00Z"/>
                    <w:lang w:val="en-SG"/>
                  </w:rPr>
                </w:rPrChange>
              </w:rPr>
            </w:pPr>
            <w:ins w:id="2699" w:author="Sebastian Ma Lik Keung" w:date="2018-05-23T16:18:00Z">
              <w:r w:rsidRPr="00574955">
                <w:rPr>
                  <w:rFonts w:ascii="Arial Nova Cond Light" w:hAnsi="Arial Nova Cond Light"/>
                  <w:lang w:val="en-SG"/>
                  <w:rPrChange w:id="2700" w:author="Sebastian Ma Lik Keung" w:date="2018-05-23T16:33:00Z">
                    <w:rPr>
                      <w:lang w:val="en-SG"/>
                    </w:rPr>
                  </w:rPrChange>
                </w:rPr>
                <w:t>USER='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701" w:author="Sebastian Ma Lik Keung" w:date="2018-05-23T16:3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702" w:author="Sebastian Ma Lik Keung" w:date="2018-05-23T16:33:00Z">
                    <w:rPr>
                      <w:lang w:val="en-SG"/>
                    </w:rPr>
                  </w:rPrChange>
                </w:rPr>
                <w:t>'</w:t>
              </w:r>
            </w:ins>
          </w:p>
        </w:tc>
      </w:tr>
    </w:tbl>
    <w:p w14:paraId="7102B32B" w14:textId="19CE2064" w:rsidR="00CC2FFA" w:rsidRDefault="00CC2FFA">
      <w:pPr>
        <w:spacing w:after="0" w:line="240" w:lineRule="auto"/>
        <w:rPr>
          <w:ins w:id="2703" w:author="Sebastian Ma Lik Keung" w:date="2018-05-23T16:19:00Z"/>
          <w:lang w:val="en-SG"/>
        </w:rPr>
      </w:pPr>
    </w:p>
    <w:p w14:paraId="0036D3B4" w14:textId="2FF5858B" w:rsidR="0039158D" w:rsidRDefault="0039158D">
      <w:pPr>
        <w:spacing w:after="0" w:line="240" w:lineRule="auto"/>
        <w:rPr>
          <w:ins w:id="2704" w:author="Sebastian Ma Lik Keung" w:date="2018-05-23T16:23:00Z"/>
          <w:lang w:val="en-SG"/>
        </w:rPr>
      </w:pPr>
      <w:ins w:id="2705" w:author="Sebastian Ma Lik Keung" w:date="2018-05-23T16:19:00Z">
        <w:r>
          <w:rPr>
            <w:lang w:val="en-SG"/>
          </w:rPr>
          <w:t>The script also remotes into other nodes and attempt</w:t>
        </w:r>
      </w:ins>
      <w:ins w:id="2706" w:author="Sebastian Ma Lik Keung" w:date="2018-05-23T16:31:00Z">
        <w:r w:rsidR="00574955">
          <w:rPr>
            <w:lang w:val="en-SG"/>
          </w:rPr>
          <w:t>s</w:t>
        </w:r>
      </w:ins>
      <w:ins w:id="2707" w:author="Sebastian Ma Lik Keung" w:date="2018-05-23T16:19:00Z">
        <w:r>
          <w:rPr>
            <w:lang w:val="en-SG"/>
          </w:rPr>
          <w:t xml:space="preserve"> “</w:t>
        </w:r>
        <w:proofErr w:type="spellStart"/>
        <w:r w:rsidRPr="0039158D">
          <w:rPr>
            <w:i/>
            <w:lang w:val="en-SG"/>
            <w:rPrChange w:id="2708" w:author="Sebastian Ma Lik Keung" w:date="2018-05-23T16:21:00Z">
              <w:rPr>
                <w:lang w:val="en-SG"/>
              </w:rPr>
            </w:rPrChange>
          </w:rPr>
          <w:t>sudo</w:t>
        </w:r>
        <w:proofErr w:type="spellEnd"/>
        <w:r>
          <w:rPr>
            <w:lang w:val="en-SG"/>
          </w:rPr>
          <w:t>”</w:t>
        </w:r>
      </w:ins>
      <w:ins w:id="2709" w:author="Sebastian Ma Lik Keung" w:date="2018-05-23T16:31:00Z">
        <w:r w:rsidR="00574955">
          <w:rPr>
            <w:lang w:val="en-SG"/>
          </w:rPr>
          <w:t>.</w:t>
        </w:r>
      </w:ins>
      <w:ins w:id="2710" w:author="Sebastian Ma Lik Keung" w:date="2018-05-23T16:20:00Z">
        <w:r>
          <w:rPr>
            <w:lang w:val="en-SG"/>
          </w:rPr>
          <w:t xml:space="preserve"> </w:t>
        </w:r>
      </w:ins>
      <w:ins w:id="2711" w:author="Sebastian Ma Lik Keung" w:date="2018-05-23T16:31:00Z">
        <w:r w:rsidR="00574955">
          <w:rPr>
            <w:lang w:val="en-SG"/>
          </w:rPr>
          <w:t>T</w:t>
        </w:r>
      </w:ins>
      <w:ins w:id="2712" w:author="Sebastian Ma Lik Keung" w:date="2018-05-23T16:20:00Z">
        <w:r>
          <w:rPr>
            <w:lang w:val="en-SG"/>
          </w:rPr>
          <w:t xml:space="preserve">his may </w:t>
        </w:r>
      </w:ins>
      <w:ins w:id="2713" w:author="Sebastian Ma Lik Keung" w:date="2018-05-23T16:21:00Z">
        <w:r>
          <w:rPr>
            <w:lang w:val="en-SG"/>
          </w:rPr>
          <w:t xml:space="preserve">result in </w:t>
        </w:r>
        <w:proofErr w:type="spellStart"/>
        <w:r w:rsidRPr="0039158D">
          <w:rPr>
            <w:i/>
            <w:lang w:val="en-SG"/>
            <w:rPrChange w:id="2714" w:author="Sebastian Ma Lik Keung" w:date="2018-05-23T16:21:00Z">
              <w:rPr>
                <w:lang w:val="en-SG"/>
              </w:rPr>
            </w:rPrChange>
          </w:rPr>
          <w:t>tty</w:t>
        </w:r>
        <w:proofErr w:type="spellEnd"/>
        <w:r>
          <w:rPr>
            <w:lang w:val="en-SG"/>
          </w:rPr>
          <w:t xml:space="preserve"> error if </w:t>
        </w:r>
      </w:ins>
      <w:ins w:id="2715" w:author="Sebastian Ma Lik Keung" w:date="2018-05-23T16:22:00Z">
        <w:r>
          <w:rPr>
            <w:lang w:val="en-SG"/>
          </w:rPr>
          <w:t>executing user is not l</w:t>
        </w:r>
      </w:ins>
      <w:ins w:id="2716" w:author="Sebastian Ma Lik Keung" w:date="2018-05-23T16:23:00Z">
        <w:r>
          <w:rPr>
            <w:lang w:val="en-SG"/>
          </w:rPr>
          <w:t xml:space="preserve">ogged in as root. </w:t>
        </w:r>
      </w:ins>
      <w:ins w:id="2717" w:author="Sebastian Ma Lik Keung" w:date="2018-05-23T16:24:00Z">
        <w:r w:rsidR="00574955">
          <w:rPr>
            <w:lang w:val="en-SG"/>
          </w:rPr>
          <w:t>Remove the “</w:t>
        </w:r>
        <w:proofErr w:type="spellStart"/>
        <w:r w:rsidR="00574955" w:rsidRPr="00574955">
          <w:rPr>
            <w:i/>
            <w:lang w:val="en-SG"/>
            <w:rPrChange w:id="2718" w:author="Sebastian Ma Lik Keung" w:date="2018-05-23T16:26:00Z">
              <w:rPr>
                <w:lang w:val="en-SG"/>
              </w:rPr>
            </w:rPrChange>
          </w:rPr>
          <w:t>sudo</w:t>
        </w:r>
        <w:proofErr w:type="spellEnd"/>
        <w:r w:rsidR="00574955">
          <w:rPr>
            <w:lang w:val="en-SG"/>
          </w:rPr>
          <w:t xml:space="preserve">” in the script </w:t>
        </w:r>
      </w:ins>
      <w:ins w:id="2719" w:author="Sebastian Ma Lik Keung" w:date="2018-05-23T16:25:00Z">
        <w:r w:rsidR="00574955">
          <w:rPr>
            <w:lang w:val="en-SG"/>
          </w:rPr>
          <w:t xml:space="preserve">since the currently logged in user is executing </w:t>
        </w:r>
      </w:ins>
      <w:proofErr w:type="spellStart"/>
      <w:ins w:id="2720" w:author="Sebastian Ma Lik Keung" w:date="2018-05-23T16:26:00Z">
        <w:r w:rsidR="00574955">
          <w:rPr>
            <w:lang w:val="en-SG"/>
          </w:rPr>
          <w:t>npm</w:t>
        </w:r>
        <w:proofErr w:type="spellEnd"/>
        <w:r w:rsidR="00574955">
          <w:rPr>
            <w:lang w:val="en-SG"/>
          </w:rPr>
          <w:t xml:space="preserve"> daemon</w:t>
        </w:r>
      </w:ins>
      <w:ins w:id="2721" w:author="Sebastian Ma Lik Keung" w:date="2018-05-23T16:25:00Z">
        <w:r w:rsidR="00574955">
          <w:rPr>
            <w:lang w:val="en-SG"/>
          </w:rPr>
          <w:t xml:space="preserve"> and owning the direct</w:t>
        </w:r>
      </w:ins>
      <w:ins w:id="2722" w:author="Sebastian Ma Lik Keung" w:date="2018-05-23T16:26:00Z">
        <w:r w:rsidR="00574955">
          <w:rPr>
            <w:lang w:val="en-SG"/>
          </w:rPr>
          <w:t>ories.</w:t>
        </w:r>
      </w:ins>
    </w:p>
    <w:p w14:paraId="13BD6935" w14:textId="66B40CBE" w:rsidR="0039158D" w:rsidRDefault="0039158D">
      <w:pPr>
        <w:spacing w:after="0" w:line="240" w:lineRule="auto"/>
        <w:rPr>
          <w:ins w:id="2723" w:author="Sebastian Ma Lik Keung" w:date="2018-05-23T16:36:00Z"/>
          <w:lang w:val="en-SG"/>
        </w:rPr>
      </w:pPr>
      <w:ins w:id="2724" w:author="Sebastian Ma Lik Keung" w:date="2018-05-23T16:21:00Z">
        <w:r>
          <w:rPr>
            <w:lang w:val="en-SG"/>
          </w:rPr>
          <w:t xml:space="preserve"> </w:t>
        </w:r>
      </w:ins>
    </w:p>
    <w:p w14:paraId="2459C80A" w14:textId="37A66F24" w:rsidR="001D41A3" w:rsidRDefault="001D41A3">
      <w:pPr>
        <w:spacing w:after="0" w:line="240" w:lineRule="auto"/>
        <w:rPr>
          <w:ins w:id="2725" w:author="Sebastian Ma Lik Keung" w:date="2018-05-17T10:22:00Z"/>
          <w:lang w:val="en-SG"/>
        </w:rPr>
      </w:pPr>
      <w:ins w:id="2726" w:author="Sebastian Ma Lik Keung" w:date="2018-05-23T16:36:00Z">
        <w:r>
          <w:rPr>
            <w:lang w:val="en-SG"/>
          </w:rPr>
          <w:t>My start-api.sh looks like this: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574955" w:rsidRPr="00574955" w14:paraId="376B30A3" w14:textId="77777777" w:rsidTr="00574955">
        <w:trPr>
          <w:ins w:id="2727" w:author="Sebastian Ma Lik Keung" w:date="2018-05-23T16:32:00Z"/>
        </w:trPr>
        <w:tc>
          <w:tcPr>
            <w:tcW w:w="9166" w:type="dxa"/>
          </w:tcPr>
          <w:p w14:paraId="266CE4A6" w14:textId="77777777" w:rsidR="00574955" w:rsidRPr="00574955" w:rsidRDefault="00574955">
            <w:pPr>
              <w:rPr>
                <w:ins w:id="2728" w:author="Sebastian Ma Lik Keung" w:date="2018-05-23T16:32:00Z"/>
                <w:rFonts w:ascii="Arial Nova Cond Light" w:hAnsi="Arial Nova Cond Light"/>
                <w:lang w:val="en-SG"/>
                <w:rPrChange w:id="2729" w:author="Sebastian Ma Lik Keung" w:date="2018-05-23T16:33:00Z">
                  <w:rPr>
                    <w:ins w:id="2730" w:author="Sebastian Ma Lik Keung" w:date="2018-05-23T16:32:00Z"/>
                    <w:lang w:val="en-SG"/>
                  </w:rPr>
                </w:rPrChange>
              </w:rPr>
            </w:pPr>
            <w:ins w:id="2731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32" w:author="Sebastian Ma Lik Keung" w:date="2018-05-23T16:33:00Z">
                    <w:rPr>
                      <w:lang w:val="en-SG"/>
                    </w:rPr>
                  </w:rPrChange>
                </w:rPr>
                <w:t>#!/bin/bash</w:t>
              </w:r>
            </w:ins>
          </w:p>
          <w:p w14:paraId="3A8C7B6A" w14:textId="77777777" w:rsidR="00574955" w:rsidRPr="00574955" w:rsidRDefault="00574955">
            <w:pPr>
              <w:rPr>
                <w:ins w:id="2733" w:author="Sebastian Ma Lik Keung" w:date="2018-05-23T16:32:00Z"/>
                <w:rFonts w:ascii="Arial Nova Cond Light" w:hAnsi="Arial Nova Cond Light"/>
                <w:lang w:val="en-SG"/>
                <w:rPrChange w:id="2734" w:author="Sebastian Ma Lik Keung" w:date="2018-05-23T16:33:00Z">
                  <w:rPr>
                    <w:ins w:id="2735" w:author="Sebastian Ma Lik Keung" w:date="2018-05-23T16:32:00Z"/>
                    <w:lang w:val="en-SG"/>
                  </w:rPr>
                </w:rPrChange>
              </w:rPr>
            </w:pPr>
          </w:p>
          <w:p w14:paraId="3A675372" w14:textId="77777777" w:rsidR="00574955" w:rsidRPr="00574955" w:rsidRDefault="00574955">
            <w:pPr>
              <w:rPr>
                <w:ins w:id="2736" w:author="Sebastian Ma Lik Keung" w:date="2018-05-23T16:32:00Z"/>
                <w:rFonts w:ascii="Arial Nova Cond Light" w:hAnsi="Arial Nova Cond Light"/>
                <w:lang w:val="en-SG"/>
                <w:rPrChange w:id="2737" w:author="Sebastian Ma Lik Keung" w:date="2018-05-23T16:33:00Z">
                  <w:rPr>
                    <w:ins w:id="2738" w:author="Sebastian Ma Lik Keung" w:date="2018-05-23T16:32:00Z"/>
                    <w:lang w:val="en-SG"/>
                  </w:rPr>
                </w:rPrChange>
              </w:rPr>
            </w:pPr>
            <w:ins w:id="2739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40" w:author="Sebastian Ma Lik Keung" w:date="2018-05-23T16:33:00Z">
                    <w:rPr>
                      <w:lang w:val="en-SG"/>
                    </w:rPr>
                  </w:rPrChange>
                </w:rPr>
                <w:t xml:space="preserve">#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741" w:author="Sebastian Ma Lik Keung" w:date="2018-05-23T16:33:00Z">
                    <w:rPr>
                      <w:lang w:val="en-SG"/>
                    </w:rPr>
                  </w:rPrChange>
                </w:rPr>
                <w:t>Seb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742" w:author="Sebastian Ma Lik Keung" w:date="2018-05-23T16:33:00Z">
                    <w:rPr>
                      <w:lang w:val="en-SG"/>
                    </w:rPr>
                  </w:rPrChange>
                </w:rPr>
                <w:t>:</w:t>
              </w:r>
            </w:ins>
          </w:p>
          <w:p w14:paraId="28F91043" w14:textId="77777777" w:rsidR="00574955" w:rsidRPr="00574955" w:rsidRDefault="00574955">
            <w:pPr>
              <w:rPr>
                <w:ins w:id="2743" w:author="Sebastian Ma Lik Keung" w:date="2018-05-23T16:32:00Z"/>
                <w:rFonts w:ascii="Arial Nova Cond Light" w:hAnsi="Arial Nova Cond Light"/>
                <w:lang w:val="en-SG"/>
                <w:rPrChange w:id="2744" w:author="Sebastian Ma Lik Keung" w:date="2018-05-23T16:33:00Z">
                  <w:rPr>
                    <w:ins w:id="2745" w:author="Sebastian Ma Lik Keung" w:date="2018-05-23T16:32:00Z"/>
                    <w:lang w:val="en-SG"/>
                  </w:rPr>
                </w:rPrChange>
              </w:rPr>
            </w:pPr>
            <w:ins w:id="2746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47" w:author="Sebastian Ma Lik Keung" w:date="2018-05-23T16:33:00Z">
                    <w:rPr>
                      <w:lang w:val="en-SG"/>
                    </w:rPr>
                  </w:rPrChange>
                </w:rPr>
                <w:t># ====================================================</w:t>
              </w:r>
            </w:ins>
          </w:p>
          <w:p w14:paraId="75F197A1" w14:textId="77777777" w:rsidR="00574955" w:rsidRPr="00574955" w:rsidRDefault="00574955">
            <w:pPr>
              <w:rPr>
                <w:ins w:id="2748" w:author="Sebastian Ma Lik Keung" w:date="2018-05-23T16:32:00Z"/>
                <w:rFonts w:ascii="Arial Nova Cond Light" w:hAnsi="Arial Nova Cond Light"/>
                <w:lang w:val="en-SG"/>
                <w:rPrChange w:id="2749" w:author="Sebastian Ma Lik Keung" w:date="2018-05-23T16:33:00Z">
                  <w:rPr>
                    <w:ins w:id="2750" w:author="Sebastian Ma Lik Keung" w:date="2018-05-23T16:32:00Z"/>
                    <w:lang w:val="en-SG"/>
                  </w:rPr>
                </w:rPrChange>
              </w:rPr>
            </w:pPr>
            <w:ins w:id="2751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52" w:author="Sebastian Ma Lik Keung" w:date="2018-05-23T16:33:00Z">
                    <w:rPr>
                      <w:lang w:val="en-SG"/>
                    </w:rPr>
                  </w:rPrChange>
                </w:rPr>
                <w:t># !!! IMPORTANT !!!</w:t>
              </w:r>
            </w:ins>
          </w:p>
          <w:p w14:paraId="5052EBA8" w14:textId="77777777" w:rsidR="00574955" w:rsidRPr="00574955" w:rsidRDefault="00574955">
            <w:pPr>
              <w:rPr>
                <w:ins w:id="2753" w:author="Sebastian Ma Lik Keung" w:date="2018-05-23T16:32:00Z"/>
                <w:rFonts w:ascii="Arial Nova Cond Light" w:hAnsi="Arial Nova Cond Light"/>
                <w:lang w:val="en-SG"/>
                <w:rPrChange w:id="2754" w:author="Sebastian Ma Lik Keung" w:date="2018-05-23T16:33:00Z">
                  <w:rPr>
                    <w:ins w:id="2755" w:author="Sebastian Ma Lik Keung" w:date="2018-05-23T16:32:00Z"/>
                    <w:lang w:val="en-SG"/>
                  </w:rPr>
                </w:rPrChange>
              </w:rPr>
            </w:pPr>
            <w:ins w:id="2756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57" w:author="Sebastian Ma Lik Keung" w:date="2018-05-23T16:33:00Z">
                    <w:rPr>
                      <w:lang w:val="en-SG"/>
                    </w:rPr>
                  </w:rPrChange>
                </w:rPr>
                <w:t># This script should be executed from deployment node</w:t>
              </w:r>
            </w:ins>
          </w:p>
          <w:p w14:paraId="182762BA" w14:textId="77777777" w:rsidR="00574955" w:rsidRPr="00574955" w:rsidRDefault="00574955">
            <w:pPr>
              <w:rPr>
                <w:ins w:id="2758" w:author="Sebastian Ma Lik Keung" w:date="2018-05-23T16:32:00Z"/>
                <w:rFonts w:ascii="Arial Nova Cond Light" w:hAnsi="Arial Nova Cond Light"/>
                <w:lang w:val="en-SG"/>
                <w:rPrChange w:id="2759" w:author="Sebastian Ma Lik Keung" w:date="2018-05-23T16:33:00Z">
                  <w:rPr>
                    <w:ins w:id="2760" w:author="Sebastian Ma Lik Keung" w:date="2018-05-23T16:32:00Z"/>
                    <w:lang w:val="en-SG"/>
                  </w:rPr>
                </w:rPrChange>
              </w:rPr>
            </w:pPr>
            <w:ins w:id="2761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62" w:author="Sebastian Ma Lik Keung" w:date="2018-05-23T16:33:00Z">
                    <w:rPr>
                      <w:lang w:val="en-SG"/>
                    </w:rPr>
                  </w:rPrChange>
                </w:rPr>
                <w:t># only.</w:t>
              </w:r>
            </w:ins>
          </w:p>
          <w:p w14:paraId="3A03331E" w14:textId="77777777" w:rsidR="00574955" w:rsidRPr="00574955" w:rsidRDefault="00574955">
            <w:pPr>
              <w:rPr>
                <w:ins w:id="2763" w:author="Sebastian Ma Lik Keung" w:date="2018-05-23T16:32:00Z"/>
                <w:rFonts w:ascii="Arial Nova Cond Light" w:hAnsi="Arial Nova Cond Light"/>
                <w:lang w:val="en-SG"/>
                <w:rPrChange w:id="2764" w:author="Sebastian Ma Lik Keung" w:date="2018-05-23T16:33:00Z">
                  <w:rPr>
                    <w:ins w:id="2765" w:author="Sebastian Ma Lik Keung" w:date="2018-05-23T16:32:00Z"/>
                    <w:lang w:val="en-SG"/>
                  </w:rPr>
                </w:rPrChange>
              </w:rPr>
            </w:pPr>
            <w:ins w:id="2766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67" w:author="Sebastian Ma Lik Keung" w:date="2018-05-23T16:33:00Z">
                    <w:rPr>
                      <w:lang w:val="en-SG"/>
                    </w:rPr>
                  </w:rPrChange>
                </w:rPr>
                <w:t xml:space="preserve"># Ensure deployment node USER can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768" w:author="Sebastian Ma Lik Keung" w:date="2018-05-23T16:33:00Z">
                    <w:rPr>
                      <w:lang w:val="en-SG"/>
                    </w:rPr>
                  </w:rPrChange>
                </w:rPr>
                <w:t>ssh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769" w:author="Sebastian Ma Lik Keung" w:date="2018-05-23T16:33:00Z">
                    <w:rPr>
                      <w:lang w:val="en-SG"/>
                    </w:rPr>
                  </w:rPrChange>
                </w:rPr>
                <w:t xml:space="preserve"> to other nodes, </w:t>
              </w:r>
            </w:ins>
          </w:p>
          <w:p w14:paraId="27CCCC8F" w14:textId="77777777" w:rsidR="00574955" w:rsidRPr="00574955" w:rsidRDefault="00574955">
            <w:pPr>
              <w:rPr>
                <w:ins w:id="2770" w:author="Sebastian Ma Lik Keung" w:date="2018-05-23T16:32:00Z"/>
                <w:rFonts w:ascii="Arial Nova Cond Light" w:hAnsi="Arial Nova Cond Light"/>
                <w:lang w:val="en-SG"/>
                <w:rPrChange w:id="2771" w:author="Sebastian Ma Lik Keung" w:date="2018-05-23T16:33:00Z">
                  <w:rPr>
                    <w:ins w:id="2772" w:author="Sebastian Ma Lik Keung" w:date="2018-05-23T16:32:00Z"/>
                    <w:lang w:val="en-SG"/>
                  </w:rPr>
                </w:rPrChange>
              </w:rPr>
            </w:pPr>
            <w:ins w:id="2773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74" w:author="Sebastian Ma Lik Keung" w:date="2018-05-23T16:33:00Z">
                    <w:rPr>
                      <w:lang w:val="en-SG"/>
                    </w:rPr>
                  </w:rPrChange>
                </w:rPr>
                <w:t># check your /etc/hosts file for the list of IPs.</w:t>
              </w:r>
            </w:ins>
          </w:p>
          <w:p w14:paraId="76D04870" w14:textId="77777777" w:rsidR="00574955" w:rsidRPr="00574955" w:rsidRDefault="00574955">
            <w:pPr>
              <w:rPr>
                <w:ins w:id="2775" w:author="Sebastian Ma Lik Keung" w:date="2018-05-23T16:32:00Z"/>
                <w:rFonts w:ascii="Arial Nova Cond Light" w:hAnsi="Arial Nova Cond Light"/>
                <w:lang w:val="en-SG"/>
                <w:rPrChange w:id="2776" w:author="Sebastian Ma Lik Keung" w:date="2018-05-23T16:33:00Z">
                  <w:rPr>
                    <w:ins w:id="2777" w:author="Sebastian Ma Lik Keung" w:date="2018-05-23T16:32:00Z"/>
                    <w:lang w:val="en-SG"/>
                  </w:rPr>
                </w:rPrChange>
              </w:rPr>
            </w:pPr>
            <w:ins w:id="2778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79" w:author="Sebastian Ma Lik Keung" w:date="2018-05-23T16:33:00Z">
                    <w:rPr>
                      <w:lang w:val="en-SG"/>
                    </w:rPr>
                  </w:rPrChange>
                </w:rPr>
                <w:t># ====================================================</w:t>
              </w:r>
            </w:ins>
          </w:p>
          <w:p w14:paraId="2F77DD43" w14:textId="77777777" w:rsidR="00574955" w:rsidRPr="00574955" w:rsidRDefault="00574955">
            <w:pPr>
              <w:rPr>
                <w:ins w:id="2780" w:author="Sebastian Ma Lik Keung" w:date="2018-05-23T16:32:00Z"/>
                <w:rFonts w:ascii="Arial Nova Cond Light" w:hAnsi="Arial Nova Cond Light"/>
                <w:lang w:val="en-SG"/>
                <w:rPrChange w:id="2781" w:author="Sebastian Ma Lik Keung" w:date="2018-05-23T16:33:00Z">
                  <w:rPr>
                    <w:ins w:id="2782" w:author="Sebastian Ma Lik Keung" w:date="2018-05-23T16:32:00Z"/>
                    <w:lang w:val="en-SG"/>
                  </w:rPr>
                </w:rPrChange>
              </w:rPr>
            </w:pPr>
          </w:p>
          <w:p w14:paraId="24700E76" w14:textId="77777777" w:rsidR="00574955" w:rsidRPr="00574955" w:rsidRDefault="00574955">
            <w:pPr>
              <w:rPr>
                <w:ins w:id="2783" w:author="Sebastian Ma Lik Keung" w:date="2018-05-23T16:32:00Z"/>
                <w:rFonts w:ascii="Arial Nova Cond Light" w:hAnsi="Arial Nova Cond Light"/>
                <w:lang w:val="en-SG"/>
                <w:rPrChange w:id="2784" w:author="Sebastian Ma Lik Keung" w:date="2018-05-23T16:33:00Z">
                  <w:rPr>
                    <w:ins w:id="2785" w:author="Sebastian Ma Lik Keung" w:date="2018-05-23T16:32:00Z"/>
                    <w:lang w:val="en-SG"/>
                  </w:rPr>
                </w:rPrChange>
              </w:rPr>
            </w:pPr>
            <w:ins w:id="2786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87" w:author="Sebastian Ma Lik Keung" w:date="2018-05-23T16:33:00Z">
                    <w:rPr>
                      <w:lang w:val="en-SG"/>
                    </w:rPr>
                  </w:rPrChange>
                </w:rPr>
                <w:t>echo "###############################################"</w:t>
              </w:r>
            </w:ins>
          </w:p>
          <w:p w14:paraId="79E78467" w14:textId="77777777" w:rsidR="00574955" w:rsidRPr="00574955" w:rsidRDefault="00574955">
            <w:pPr>
              <w:rPr>
                <w:ins w:id="2788" w:author="Sebastian Ma Lik Keung" w:date="2018-05-23T16:32:00Z"/>
                <w:rFonts w:ascii="Arial Nova Cond Light" w:hAnsi="Arial Nova Cond Light"/>
                <w:lang w:val="en-SG"/>
                <w:rPrChange w:id="2789" w:author="Sebastian Ma Lik Keung" w:date="2018-05-23T16:33:00Z">
                  <w:rPr>
                    <w:ins w:id="2790" w:author="Sebastian Ma Lik Keung" w:date="2018-05-23T16:32:00Z"/>
                    <w:lang w:val="en-SG"/>
                  </w:rPr>
                </w:rPrChange>
              </w:rPr>
            </w:pPr>
            <w:ins w:id="2791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92" w:author="Sebastian Ma Lik Keung" w:date="2018-05-23T16:33:00Z">
                    <w:rPr>
                      <w:lang w:val="en-SG"/>
                    </w:rPr>
                  </w:rPrChange>
                </w:rPr>
                <w:t>echo "       Starting UBIN Quorum API Layer";</w:t>
              </w:r>
            </w:ins>
          </w:p>
          <w:p w14:paraId="41CF64D2" w14:textId="77777777" w:rsidR="00574955" w:rsidRPr="00574955" w:rsidRDefault="00574955">
            <w:pPr>
              <w:rPr>
                <w:ins w:id="2793" w:author="Sebastian Ma Lik Keung" w:date="2018-05-23T16:32:00Z"/>
                <w:rFonts w:ascii="Arial Nova Cond Light" w:hAnsi="Arial Nova Cond Light"/>
                <w:lang w:val="en-SG"/>
                <w:rPrChange w:id="2794" w:author="Sebastian Ma Lik Keung" w:date="2018-05-23T16:33:00Z">
                  <w:rPr>
                    <w:ins w:id="2795" w:author="Sebastian Ma Lik Keung" w:date="2018-05-23T16:32:00Z"/>
                    <w:lang w:val="en-SG"/>
                  </w:rPr>
                </w:rPrChange>
              </w:rPr>
            </w:pPr>
            <w:ins w:id="2796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797" w:author="Sebastian Ma Lik Keung" w:date="2018-05-23T16:33:00Z">
                    <w:rPr>
                      <w:lang w:val="en-SG"/>
                    </w:rPr>
                  </w:rPrChange>
                </w:rPr>
                <w:t>echo "###############################################"</w:t>
              </w:r>
            </w:ins>
          </w:p>
          <w:p w14:paraId="4C5B9A70" w14:textId="77777777" w:rsidR="00574955" w:rsidRPr="00574955" w:rsidRDefault="00574955">
            <w:pPr>
              <w:rPr>
                <w:ins w:id="2798" w:author="Sebastian Ma Lik Keung" w:date="2018-05-23T16:32:00Z"/>
                <w:rFonts w:ascii="Arial Nova Cond Light" w:hAnsi="Arial Nova Cond Light"/>
                <w:lang w:val="en-SG"/>
                <w:rPrChange w:id="2799" w:author="Sebastian Ma Lik Keung" w:date="2018-05-23T16:33:00Z">
                  <w:rPr>
                    <w:ins w:id="2800" w:author="Sebastian Ma Lik Keung" w:date="2018-05-23T16:32:00Z"/>
                    <w:lang w:val="en-SG"/>
                  </w:rPr>
                </w:rPrChange>
              </w:rPr>
            </w:pPr>
          </w:p>
          <w:p w14:paraId="7140A5D5" w14:textId="77777777" w:rsidR="00574955" w:rsidRPr="00574955" w:rsidRDefault="00574955">
            <w:pPr>
              <w:rPr>
                <w:ins w:id="2801" w:author="Sebastian Ma Lik Keung" w:date="2018-05-23T16:32:00Z"/>
                <w:rFonts w:ascii="Arial Nova Cond Light" w:hAnsi="Arial Nova Cond Light"/>
                <w:lang w:val="en-SG"/>
                <w:rPrChange w:id="2802" w:author="Sebastian Ma Lik Keung" w:date="2018-05-23T16:33:00Z">
                  <w:rPr>
                    <w:ins w:id="2803" w:author="Sebastian Ma Lik Keung" w:date="2018-05-23T16:32:00Z"/>
                    <w:lang w:val="en-SG"/>
                  </w:rPr>
                </w:rPrChange>
              </w:rPr>
            </w:pPr>
            <w:ins w:id="2804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05" w:author="Sebastian Ma Lik Keung" w:date="2018-05-23T16:33:00Z">
                    <w:rPr>
                      <w:lang w:val="en-SG"/>
                    </w:rPr>
                  </w:rPrChange>
                </w:rPr>
                <w:t>NETWORK_CONFIG_PATH='/server/config/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06" w:author="Sebastian Ma Lik Keung" w:date="2018-05-23T16:33:00Z">
                    <w:rPr>
                      <w:lang w:val="en-SG"/>
                    </w:rPr>
                  </w:rPrChange>
                </w:rPr>
                <w:t>network.json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07" w:author="Sebastian Ma Lik Keung" w:date="2018-05-23T16:33:00Z">
                    <w:rPr>
                      <w:lang w:val="en-SG"/>
                    </w:rPr>
                  </w:rPrChange>
                </w:rPr>
                <w:t>'</w:t>
              </w:r>
            </w:ins>
          </w:p>
          <w:p w14:paraId="5826D2D7" w14:textId="77777777" w:rsidR="00574955" w:rsidRPr="00574955" w:rsidRDefault="00574955">
            <w:pPr>
              <w:rPr>
                <w:ins w:id="2808" w:author="Sebastian Ma Lik Keung" w:date="2018-05-23T16:32:00Z"/>
                <w:rFonts w:ascii="Arial Nova Cond Light" w:hAnsi="Arial Nova Cond Light"/>
                <w:lang w:val="en-SG"/>
                <w:rPrChange w:id="2809" w:author="Sebastian Ma Lik Keung" w:date="2018-05-23T16:33:00Z">
                  <w:rPr>
                    <w:ins w:id="2810" w:author="Sebastian Ma Lik Keung" w:date="2018-05-23T16:32:00Z"/>
                    <w:lang w:val="en-SG"/>
                  </w:rPr>
                </w:rPrChange>
              </w:rPr>
            </w:pPr>
          </w:p>
          <w:p w14:paraId="647362B0" w14:textId="77777777" w:rsidR="00574955" w:rsidRPr="00574955" w:rsidRDefault="00574955">
            <w:pPr>
              <w:rPr>
                <w:ins w:id="2811" w:author="Sebastian Ma Lik Keung" w:date="2018-05-23T16:32:00Z"/>
                <w:rFonts w:ascii="Arial Nova Cond Light" w:hAnsi="Arial Nova Cond Light"/>
                <w:lang w:val="en-SG"/>
                <w:rPrChange w:id="2812" w:author="Sebastian Ma Lik Keung" w:date="2018-05-23T16:33:00Z">
                  <w:rPr>
                    <w:ins w:id="2813" w:author="Sebastian Ma Lik Keung" w:date="2018-05-23T16:32:00Z"/>
                    <w:lang w:val="en-SG"/>
                  </w:rPr>
                </w:rPrChange>
              </w:rPr>
            </w:pPr>
            <w:ins w:id="2814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15" w:author="Sebastian Ma Lik Keung" w:date="2018-05-23T16:33:00Z">
                    <w:rPr>
                      <w:lang w:val="en-SG"/>
                    </w:rPr>
                  </w:rPrChange>
                </w:rPr>
                <w:t xml:space="preserve">#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16" w:author="Sebastian Ma Lik Keung" w:date="2018-05-23T16:33:00Z">
                    <w:rPr>
                      <w:lang w:val="en-SG"/>
                    </w:rPr>
                  </w:rPrChange>
                </w:rPr>
                <w:t>Seb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17" w:author="Sebastian Ma Lik Keung" w:date="2018-05-23T16:33:00Z">
                    <w:rPr>
                      <w:lang w:val="en-SG"/>
                    </w:rPr>
                  </w:rPrChange>
                </w:rPr>
                <w:t>:</w:t>
              </w:r>
            </w:ins>
          </w:p>
          <w:p w14:paraId="399DD8F3" w14:textId="77777777" w:rsidR="00574955" w:rsidRPr="00574955" w:rsidRDefault="00574955">
            <w:pPr>
              <w:rPr>
                <w:ins w:id="2818" w:author="Sebastian Ma Lik Keung" w:date="2018-05-23T16:32:00Z"/>
                <w:rFonts w:ascii="Arial Nova Cond Light" w:hAnsi="Arial Nova Cond Light"/>
                <w:lang w:val="en-SG"/>
                <w:rPrChange w:id="2819" w:author="Sebastian Ma Lik Keung" w:date="2018-05-23T16:33:00Z">
                  <w:rPr>
                    <w:ins w:id="2820" w:author="Sebastian Ma Lik Keung" w:date="2018-05-23T16:32:00Z"/>
                    <w:lang w:val="en-SG"/>
                  </w:rPr>
                </w:rPrChange>
              </w:rPr>
            </w:pPr>
            <w:ins w:id="2821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22" w:author="Sebastian Ma Lik Keung" w:date="2018-05-23T16:33:00Z">
                    <w:rPr>
                      <w:lang w:val="en-SG"/>
                    </w:rPr>
                  </w:rPrChange>
                </w:rPr>
                <w:t xml:space="preserve"># modified for own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23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24" w:author="Sebastian Ma Lik Keung" w:date="2018-05-23T16:33:00Z">
                    <w:rPr>
                      <w:lang w:val="en-SG"/>
                    </w:rPr>
                  </w:rPrChange>
                </w:rPr>
                <w:t xml:space="preserve"> home and user</w:t>
              </w:r>
            </w:ins>
          </w:p>
          <w:p w14:paraId="7798A20A" w14:textId="77777777" w:rsidR="00574955" w:rsidRPr="00574955" w:rsidRDefault="00574955">
            <w:pPr>
              <w:rPr>
                <w:ins w:id="2825" w:author="Sebastian Ma Lik Keung" w:date="2018-05-23T16:32:00Z"/>
                <w:rFonts w:ascii="Arial Nova Cond Light" w:hAnsi="Arial Nova Cond Light"/>
                <w:lang w:val="en-SG"/>
                <w:rPrChange w:id="2826" w:author="Sebastian Ma Lik Keung" w:date="2018-05-23T16:33:00Z">
                  <w:rPr>
                    <w:ins w:id="2827" w:author="Sebastian Ma Lik Keung" w:date="2018-05-23T16:32:00Z"/>
                    <w:lang w:val="en-SG"/>
                  </w:rPr>
                </w:rPrChange>
              </w:rPr>
            </w:pPr>
            <w:ins w:id="2828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29" w:author="Sebastian Ma Lik Keung" w:date="2018-05-23T16:33:00Z">
                    <w:rPr>
                      <w:lang w:val="en-SG"/>
                    </w:rPr>
                  </w:rPrChange>
                </w:rPr>
                <w:t>API_PATH='/home/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30" w:author="Sebastian Ma Lik Keung" w:date="2018-05-23T16:3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31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32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33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34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35" w:author="Sebastian Ma Lik Keung" w:date="2018-05-23T16:33:00Z">
                    <w:rPr>
                      <w:lang w:val="en-SG"/>
                    </w:rPr>
                  </w:rPrChange>
                </w:rPr>
                <w:t>-quorum'</w:t>
              </w:r>
            </w:ins>
          </w:p>
          <w:p w14:paraId="358D4994" w14:textId="77777777" w:rsidR="00574955" w:rsidRPr="00574955" w:rsidRDefault="00574955">
            <w:pPr>
              <w:rPr>
                <w:ins w:id="2836" w:author="Sebastian Ma Lik Keung" w:date="2018-05-23T16:32:00Z"/>
                <w:rFonts w:ascii="Arial Nova Cond Light" w:hAnsi="Arial Nova Cond Light"/>
                <w:lang w:val="en-SG"/>
                <w:rPrChange w:id="2837" w:author="Sebastian Ma Lik Keung" w:date="2018-05-23T16:33:00Z">
                  <w:rPr>
                    <w:ins w:id="2838" w:author="Sebastian Ma Lik Keung" w:date="2018-05-23T16:32:00Z"/>
                    <w:lang w:val="en-SG"/>
                  </w:rPr>
                </w:rPrChange>
              </w:rPr>
            </w:pPr>
            <w:ins w:id="2839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40" w:author="Sebastian Ma Lik Keung" w:date="2018-05-23T16:33:00Z">
                    <w:rPr>
                      <w:lang w:val="en-SG"/>
                    </w:rPr>
                  </w:rPrChange>
                </w:rPr>
                <w:t>HOME_DIR='/home/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41" w:author="Sebastian Ma Lik Keung" w:date="2018-05-23T16:3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42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43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44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45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46" w:author="Sebastian Ma Lik Keung" w:date="2018-05-23T16:33:00Z">
                    <w:rPr>
                      <w:lang w:val="en-SG"/>
                    </w:rPr>
                  </w:rPrChange>
                </w:rPr>
                <w:t>-quorum'</w:t>
              </w:r>
            </w:ins>
          </w:p>
          <w:p w14:paraId="084C74A2" w14:textId="77777777" w:rsidR="00574955" w:rsidRPr="00574955" w:rsidRDefault="00574955">
            <w:pPr>
              <w:rPr>
                <w:ins w:id="2847" w:author="Sebastian Ma Lik Keung" w:date="2018-05-23T16:32:00Z"/>
                <w:rFonts w:ascii="Arial Nova Cond Light" w:hAnsi="Arial Nova Cond Light"/>
                <w:lang w:val="en-SG"/>
                <w:rPrChange w:id="2848" w:author="Sebastian Ma Lik Keung" w:date="2018-05-23T16:33:00Z">
                  <w:rPr>
                    <w:ins w:id="2849" w:author="Sebastian Ma Lik Keung" w:date="2018-05-23T16:32:00Z"/>
                    <w:lang w:val="en-SG"/>
                  </w:rPr>
                </w:rPrChange>
              </w:rPr>
            </w:pPr>
            <w:ins w:id="2850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51" w:author="Sebastian Ma Lik Keung" w:date="2018-05-23T16:33:00Z">
                    <w:rPr>
                      <w:lang w:val="en-SG"/>
                    </w:rPr>
                  </w:rPrChange>
                </w:rPr>
                <w:t>USER='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52" w:author="Sebastian Ma Lik Keung" w:date="2018-05-23T16:3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53" w:author="Sebastian Ma Lik Keung" w:date="2018-05-23T16:33:00Z">
                    <w:rPr>
                      <w:lang w:val="en-SG"/>
                    </w:rPr>
                  </w:rPrChange>
                </w:rPr>
                <w:t>'</w:t>
              </w:r>
            </w:ins>
          </w:p>
          <w:p w14:paraId="7823115D" w14:textId="77777777" w:rsidR="00574955" w:rsidRPr="00574955" w:rsidRDefault="00574955">
            <w:pPr>
              <w:rPr>
                <w:ins w:id="2854" w:author="Sebastian Ma Lik Keung" w:date="2018-05-23T16:32:00Z"/>
                <w:rFonts w:ascii="Arial Nova Cond Light" w:hAnsi="Arial Nova Cond Light"/>
                <w:lang w:val="en-SG"/>
                <w:rPrChange w:id="2855" w:author="Sebastian Ma Lik Keung" w:date="2018-05-23T16:33:00Z">
                  <w:rPr>
                    <w:ins w:id="2856" w:author="Sebastian Ma Lik Keung" w:date="2018-05-23T16:32:00Z"/>
                    <w:lang w:val="en-SG"/>
                  </w:rPr>
                </w:rPrChange>
              </w:rPr>
            </w:pPr>
          </w:p>
          <w:p w14:paraId="745E048F" w14:textId="77777777" w:rsidR="00574955" w:rsidRPr="00574955" w:rsidRDefault="00574955">
            <w:pPr>
              <w:rPr>
                <w:ins w:id="2857" w:author="Sebastian Ma Lik Keung" w:date="2018-05-23T16:32:00Z"/>
                <w:rFonts w:ascii="Arial Nova Cond Light" w:hAnsi="Arial Nova Cond Light"/>
                <w:lang w:val="en-SG"/>
                <w:rPrChange w:id="2858" w:author="Sebastian Ma Lik Keung" w:date="2018-05-23T16:33:00Z">
                  <w:rPr>
                    <w:ins w:id="2859" w:author="Sebastian Ma Lik Keung" w:date="2018-05-23T16:32:00Z"/>
                    <w:lang w:val="en-SG"/>
                  </w:rPr>
                </w:rPrChange>
              </w:rPr>
            </w:pPr>
            <w:ins w:id="2860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61" w:author="Sebastian Ma Lik Keung" w:date="2018-05-23T16:33:00Z">
                    <w:rPr>
                      <w:lang w:val="en-SG"/>
                    </w:rPr>
                  </w:rPrChange>
                </w:rPr>
                <w:lastRenderedPageBreak/>
                <w:t xml:space="preserve">#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62" w:author="Sebastian Ma Lik Keung" w:date="2018-05-23T16:33:00Z">
                    <w:rPr>
                      <w:lang w:val="en-SG"/>
                    </w:rPr>
                  </w:rPrChange>
                </w:rPr>
                <w:t>Seb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63" w:author="Sebastian Ma Lik Keung" w:date="2018-05-23T16:33:00Z">
                    <w:rPr>
                      <w:lang w:val="en-SG"/>
                    </w:rPr>
                  </w:rPrChange>
                </w:rPr>
                <w:t xml:space="preserve">: </w:t>
              </w:r>
            </w:ins>
          </w:p>
          <w:p w14:paraId="55E1D1D1" w14:textId="77777777" w:rsidR="00574955" w:rsidRPr="00574955" w:rsidRDefault="00574955">
            <w:pPr>
              <w:rPr>
                <w:ins w:id="2864" w:author="Sebastian Ma Lik Keung" w:date="2018-05-23T16:32:00Z"/>
                <w:rFonts w:ascii="Arial Nova Cond Light" w:hAnsi="Arial Nova Cond Light"/>
                <w:lang w:val="en-SG"/>
                <w:rPrChange w:id="2865" w:author="Sebastian Ma Lik Keung" w:date="2018-05-23T16:33:00Z">
                  <w:rPr>
                    <w:ins w:id="2866" w:author="Sebastian Ma Lik Keung" w:date="2018-05-23T16:32:00Z"/>
                    <w:lang w:val="en-SG"/>
                  </w:rPr>
                </w:rPrChange>
              </w:rPr>
            </w:pPr>
            <w:ins w:id="2867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68" w:author="Sebastian Ma Lik Keung" w:date="2018-05-23T16:33:00Z">
                    <w:rPr>
                      <w:lang w:val="en-SG"/>
                    </w:rPr>
                  </w:rPrChange>
                </w:rPr>
                <w:t xml:space="preserve">#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69" w:author="Sebastian Ma Lik Keung" w:date="2018-05-23T16:33:00Z">
                    <w:rPr>
                      <w:lang w:val="en-SG"/>
                    </w:rPr>
                  </w:rPrChange>
                </w:rPr>
                <w:t>jq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70" w:author="Sebastian Ma Lik Keung" w:date="2018-05-23T16:33:00Z">
                    <w:rPr>
                      <w:lang w:val="en-SG"/>
                    </w:rPr>
                  </w:rPrChange>
                </w:rPr>
                <w:t xml:space="preserve"> is yet another functional language for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71" w:author="Sebastian Ma Lik Keung" w:date="2018-05-23T16:33:00Z">
                    <w:rPr>
                      <w:lang w:val="en-SG"/>
                    </w:rPr>
                  </w:rPrChange>
                </w:rPr>
                <w:t>json</w:t>
              </w:r>
              <w:proofErr w:type="spellEnd"/>
            </w:ins>
          </w:p>
          <w:p w14:paraId="533B201B" w14:textId="77777777" w:rsidR="00574955" w:rsidRPr="00574955" w:rsidRDefault="00574955">
            <w:pPr>
              <w:rPr>
                <w:ins w:id="2872" w:author="Sebastian Ma Lik Keung" w:date="2018-05-23T16:32:00Z"/>
                <w:rFonts w:ascii="Arial Nova Cond Light" w:hAnsi="Arial Nova Cond Light"/>
                <w:lang w:val="en-SG"/>
                <w:rPrChange w:id="2873" w:author="Sebastian Ma Lik Keung" w:date="2018-05-23T16:33:00Z">
                  <w:rPr>
                    <w:ins w:id="2874" w:author="Sebastian Ma Lik Keung" w:date="2018-05-23T16:32:00Z"/>
                    <w:lang w:val="en-SG"/>
                  </w:rPr>
                </w:rPrChange>
              </w:rPr>
            </w:pPr>
            <w:ins w:id="2875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76" w:author="Sebastian Ma Lik Keung" w:date="2018-05-23T16:33:00Z">
                    <w:rPr>
                      <w:lang w:val="en-SG"/>
                    </w:rPr>
                  </w:rPrChange>
                </w:rPr>
                <w:t xml:space="preserve"># Installs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77" w:author="Sebastian Ma Lik Keung" w:date="2018-05-23T16:33:00Z">
                    <w:rPr>
                      <w:lang w:val="en-SG"/>
                    </w:rPr>
                  </w:rPrChange>
                </w:rPr>
                <w:t>jq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78" w:author="Sebastian Ma Lik Keung" w:date="2018-05-23T16:33:00Z">
                    <w:rPr>
                      <w:lang w:val="en-SG"/>
                    </w:rPr>
                  </w:rPrChange>
                </w:rPr>
                <w:t xml:space="preserve"> if it is not already installed</w:t>
              </w:r>
            </w:ins>
          </w:p>
          <w:p w14:paraId="1E4B9C34" w14:textId="77777777" w:rsidR="00574955" w:rsidRPr="00574955" w:rsidRDefault="00574955">
            <w:pPr>
              <w:rPr>
                <w:ins w:id="2879" w:author="Sebastian Ma Lik Keung" w:date="2018-05-23T16:32:00Z"/>
                <w:rFonts w:ascii="Arial Nova Cond Light" w:hAnsi="Arial Nova Cond Light"/>
                <w:lang w:val="en-SG"/>
                <w:rPrChange w:id="2880" w:author="Sebastian Ma Lik Keung" w:date="2018-05-23T16:33:00Z">
                  <w:rPr>
                    <w:ins w:id="2881" w:author="Sebastian Ma Lik Keung" w:date="2018-05-23T16:32:00Z"/>
                    <w:lang w:val="en-SG"/>
                  </w:rPr>
                </w:rPrChange>
              </w:rPr>
            </w:pPr>
            <w:ins w:id="2882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83" w:author="Sebastian Ma Lik Keung" w:date="2018-05-23T16:33:00Z">
                    <w:rPr>
                      <w:lang w:val="en-SG"/>
                    </w:rPr>
                  </w:rPrChange>
                </w:rPr>
                <w:t xml:space="preserve">if hash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884" w:author="Sebastian Ma Lik Keung" w:date="2018-05-23T16:33:00Z">
                    <w:rPr>
                      <w:lang w:val="en-SG"/>
                    </w:rPr>
                  </w:rPrChange>
                </w:rPr>
                <w:t>jq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885" w:author="Sebastian Ma Lik Keung" w:date="2018-05-23T16:33:00Z">
                    <w:rPr>
                      <w:lang w:val="en-SG"/>
                    </w:rPr>
                  </w:rPrChange>
                </w:rPr>
                <w:t xml:space="preserve"> 2&gt;/dev/null; then</w:t>
              </w:r>
            </w:ins>
          </w:p>
          <w:p w14:paraId="55B43C0C" w14:textId="77777777" w:rsidR="00574955" w:rsidRPr="00574955" w:rsidRDefault="00574955">
            <w:pPr>
              <w:rPr>
                <w:ins w:id="2886" w:author="Sebastian Ma Lik Keung" w:date="2018-05-23T16:32:00Z"/>
                <w:rFonts w:ascii="Arial Nova Cond Light" w:hAnsi="Arial Nova Cond Light"/>
                <w:lang w:val="en-SG"/>
                <w:rPrChange w:id="2887" w:author="Sebastian Ma Lik Keung" w:date="2018-05-23T16:33:00Z">
                  <w:rPr>
                    <w:ins w:id="2888" w:author="Sebastian Ma Lik Keung" w:date="2018-05-23T16:32:00Z"/>
                    <w:lang w:val="en-SG"/>
                  </w:rPr>
                </w:rPrChange>
              </w:rPr>
            </w:pPr>
            <w:ins w:id="2889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90" w:author="Sebastian Ma Lik Keung" w:date="2018-05-23T16:33:00Z">
                    <w:rPr>
                      <w:lang w:val="en-SG"/>
                    </w:rPr>
                  </w:rPrChange>
                </w:rPr>
                <w:t xml:space="preserve">    echo "JQ installed.. Proceeding...";</w:t>
              </w:r>
            </w:ins>
          </w:p>
          <w:p w14:paraId="7E708B4C" w14:textId="77777777" w:rsidR="00574955" w:rsidRPr="00574955" w:rsidRDefault="00574955">
            <w:pPr>
              <w:rPr>
                <w:ins w:id="2891" w:author="Sebastian Ma Lik Keung" w:date="2018-05-23T16:32:00Z"/>
                <w:rFonts w:ascii="Arial Nova Cond Light" w:hAnsi="Arial Nova Cond Light"/>
                <w:lang w:val="en-SG"/>
                <w:rPrChange w:id="2892" w:author="Sebastian Ma Lik Keung" w:date="2018-05-23T16:33:00Z">
                  <w:rPr>
                    <w:ins w:id="2893" w:author="Sebastian Ma Lik Keung" w:date="2018-05-23T16:32:00Z"/>
                    <w:lang w:val="en-SG"/>
                  </w:rPr>
                </w:rPrChange>
              </w:rPr>
            </w:pPr>
            <w:ins w:id="2894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895" w:author="Sebastian Ma Lik Keung" w:date="2018-05-23T16:33:00Z">
                    <w:rPr>
                      <w:lang w:val="en-SG"/>
                    </w:rPr>
                  </w:rPrChange>
                </w:rPr>
                <w:t>else</w:t>
              </w:r>
            </w:ins>
          </w:p>
          <w:p w14:paraId="3E9CD4E0" w14:textId="77777777" w:rsidR="00574955" w:rsidRPr="00574955" w:rsidRDefault="00574955">
            <w:pPr>
              <w:rPr>
                <w:ins w:id="2896" w:author="Sebastian Ma Lik Keung" w:date="2018-05-23T16:32:00Z"/>
                <w:rFonts w:ascii="Arial Nova Cond Light" w:hAnsi="Arial Nova Cond Light"/>
                <w:lang w:val="en-SG"/>
                <w:rPrChange w:id="2897" w:author="Sebastian Ma Lik Keung" w:date="2018-05-23T16:33:00Z">
                  <w:rPr>
                    <w:ins w:id="2898" w:author="Sebastian Ma Lik Keung" w:date="2018-05-23T16:32:00Z"/>
                    <w:lang w:val="en-SG"/>
                  </w:rPr>
                </w:rPrChange>
              </w:rPr>
            </w:pPr>
            <w:ins w:id="2899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00" w:author="Sebastian Ma Lik Keung" w:date="2018-05-23T16:33:00Z">
                    <w:rPr>
                      <w:lang w:val="en-SG"/>
                    </w:rPr>
                  </w:rPrChange>
                </w:rPr>
                <w:t xml:space="preserve">    echo "JQ is not installed.. Installing JQ.."</w:t>
              </w:r>
            </w:ins>
          </w:p>
          <w:p w14:paraId="219F6F5E" w14:textId="77777777" w:rsidR="00574955" w:rsidRPr="00574955" w:rsidRDefault="00574955">
            <w:pPr>
              <w:rPr>
                <w:ins w:id="2901" w:author="Sebastian Ma Lik Keung" w:date="2018-05-23T16:32:00Z"/>
                <w:rFonts w:ascii="Arial Nova Cond Light" w:hAnsi="Arial Nova Cond Light"/>
                <w:lang w:val="en-SG"/>
                <w:rPrChange w:id="2902" w:author="Sebastian Ma Lik Keung" w:date="2018-05-23T16:33:00Z">
                  <w:rPr>
                    <w:ins w:id="2903" w:author="Sebastian Ma Lik Keung" w:date="2018-05-23T16:32:00Z"/>
                    <w:lang w:val="en-SG"/>
                  </w:rPr>
                </w:rPrChange>
              </w:rPr>
            </w:pPr>
            <w:ins w:id="2904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05" w:author="Sebastian Ma Lik Keung" w:date="2018-05-23T16:33:00Z">
                    <w:rPr>
                      <w:lang w:val="en-SG"/>
                    </w:rPr>
                  </w:rPrChange>
                </w:rPr>
                <w:t xml:space="preserve">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06" w:author="Sebastian Ma Lik Keung" w:date="2018-05-23T16:33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07" w:author="Sebastian Ma Lik Keung" w:date="2018-05-23T16:33:00Z">
                    <w:rPr>
                      <w:lang w:val="en-SG"/>
                    </w:rPr>
                  </w:rPrChange>
                </w:rPr>
                <w:t xml:space="preserve"> apt install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08" w:author="Sebastian Ma Lik Keung" w:date="2018-05-23T16:33:00Z">
                    <w:rPr>
                      <w:lang w:val="en-SG"/>
                    </w:rPr>
                  </w:rPrChange>
                </w:rPr>
                <w:t>jq</w:t>
              </w:r>
              <w:proofErr w:type="spellEnd"/>
            </w:ins>
          </w:p>
          <w:p w14:paraId="7C802264" w14:textId="77777777" w:rsidR="00574955" w:rsidRPr="00574955" w:rsidRDefault="00574955">
            <w:pPr>
              <w:rPr>
                <w:ins w:id="2909" w:author="Sebastian Ma Lik Keung" w:date="2018-05-23T16:32:00Z"/>
                <w:rFonts w:ascii="Arial Nova Cond Light" w:hAnsi="Arial Nova Cond Light"/>
                <w:lang w:val="en-SG"/>
                <w:rPrChange w:id="2910" w:author="Sebastian Ma Lik Keung" w:date="2018-05-23T16:33:00Z">
                  <w:rPr>
                    <w:ins w:id="2911" w:author="Sebastian Ma Lik Keung" w:date="2018-05-23T16:32:00Z"/>
                    <w:lang w:val="en-SG"/>
                  </w:rPr>
                </w:rPrChange>
              </w:rPr>
            </w:pPr>
            <w:ins w:id="2912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13" w:author="Sebastian Ma Lik Keung" w:date="2018-05-23T16:33:00Z">
                    <w:rPr>
                      <w:lang w:val="en-SG"/>
                    </w:rPr>
                  </w:rPrChange>
                </w:rPr>
                <w:t>fi</w:t>
              </w:r>
            </w:ins>
          </w:p>
          <w:p w14:paraId="5AB44DD6" w14:textId="77777777" w:rsidR="00574955" w:rsidRPr="00574955" w:rsidRDefault="00574955">
            <w:pPr>
              <w:rPr>
                <w:ins w:id="2914" w:author="Sebastian Ma Lik Keung" w:date="2018-05-23T16:32:00Z"/>
                <w:rFonts w:ascii="Arial Nova Cond Light" w:hAnsi="Arial Nova Cond Light"/>
                <w:lang w:val="en-SG"/>
                <w:rPrChange w:id="2915" w:author="Sebastian Ma Lik Keung" w:date="2018-05-23T16:33:00Z">
                  <w:rPr>
                    <w:ins w:id="2916" w:author="Sebastian Ma Lik Keung" w:date="2018-05-23T16:32:00Z"/>
                    <w:lang w:val="en-SG"/>
                  </w:rPr>
                </w:rPrChange>
              </w:rPr>
            </w:pPr>
          </w:p>
          <w:p w14:paraId="521B0027" w14:textId="77777777" w:rsidR="00574955" w:rsidRPr="00574955" w:rsidRDefault="00574955">
            <w:pPr>
              <w:rPr>
                <w:ins w:id="2917" w:author="Sebastian Ma Lik Keung" w:date="2018-05-23T16:32:00Z"/>
                <w:rFonts w:ascii="Arial Nova Cond Light" w:hAnsi="Arial Nova Cond Light"/>
                <w:lang w:val="en-SG"/>
                <w:rPrChange w:id="2918" w:author="Sebastian Ma Lik Keung" w:date="2018-05-23T16:33:00Z">
                  <w:rPr>
                    <w:ins w:id="2919" w:author="Sebastian Ma Lik Keung" w:date="2018-05-23T16:32:00Z"/>
                    <w:lang w:val="en-SG"/>
                  </w:rPr>
                </w:rPrChange>
              </w:rPr>
            </w:pPr>
            <w:ins w:id="2920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21" w:author="Sebastian Ma Lik Keung" w:date="2018-05-23T16:33:00Z">
                    <w:rPr>
                      <w:lang w:val="en-SG"/>
                    </w:rPr>
                  </w:rPrChange>
                </w:rPr>
                <w:t>echo "###############################################"</w:t>
              </w:r>
            </w:ins>
          </w:p>
          <w:p w14:paraId="70E1CA35" w14:textId="77777777" w:rsidR="00574955" w:rsidRPr="00574955" w:rsidRDefault="00574955">
            <w:pPr>
              <w:rPr>
                <w:ins w:id="2922" w:author="Sebastian Ma Lik Keung" w:date="2018-05-23T16:32:00Z"/>
                <w:rFonts w:ascii="Arial Nova Cond Light" w:hAnsi="Arial Nova Cond Light"/>
                <w:lang w:val="en-SG"/>
                <w:rPrChange w:id="2923" w:author="Sebastian Ma Lik Keung" w:date="2018-05-23T16:33:00Z">
                  <w:rPr>
                    <w:ins w:id="2924" w:author="Sebastian Ma Lik Keung" w:date="2018-05-23T16:32:00Z"/>
                    <w:lang w:val="en-SG"/>
                  </w:rPr>
                </w:rPrChange>
              </w:rPr>
            </w:pPr>
          </w:p>
          <w:p w14:paraId="21173EA1" w14:textId="77777777" w:rsidR="00574955" w:rsidRPr="00574955" w:rsidRDefault="00574955">
            <w:pPr>
              <w:rPr>
                <w:ins w:id="2925" w:author="Sebastian Ma Lik Keung" w:date="2018-05-23T16:32:00Z"/>
                <w:rFonts w:ascii="Arial Nova Cond Light" w:hAnsi="Arial Nova Cond Light"/>
                <w:lang w:val="en-SG"/>
                <w:rPrChange w:id="2926" w:author="Sebastian Ma Lik Keung" w:date="2018-05-23T16:33:00Z">
                  <w:rPr>
                    <w:ins w:id="2927" w:author="Sebastian Ma Lik Keung" w:date="2018-05-23T16:32:00Z"/>
                    <w:lang w:val="en-SG"/>
                  </w:rPr>
                </w:rPrChange>
              </w:rPr>
            </w:pPr>
            <w:ins w:id="2928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29" w:author="Sebastian Ma Lik Keung" w:date="2018-05-23T16:33:00Z">
                    <w:rPr>
                      <w:lang w:val="en-SG"/>
                    </w:rPr>
                  </w:rPrChange>
                </w:rPr>
                <w:t xml:space="preserve">#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30" w:author="Sebastian Ma Lik Keung" w:date="2018-05-23T16:33:00Z">
                    <w:rPr>
                      <w:lang w:val="en-SG"/>
                    </w:rPr>
                  </w:rPrChange>
                </w:rPr>
                <w:t>Seb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31" w:author="Sebastian Ma Lik Keung" w:date="2018-05-23T16:33:00Z">
                    <w:rPr>
                      <w:lang w:val="en-SG"/>
                    </w:rPr>
                  </w:rPrChange>
                </w:rPr>
                <w:t>:</w:t>
              </w:r>
            </w:ins>
          </w:p>
          <w:p w14:paraId="13CA6535" w14:textId="77777777" w:rsidR="00574955" w:rsidRPr="00574955" w:rsidRDefault="00574955">
            <w:pPr>
              <w:rPr>
                <w:ins w:id="2932" w:author="Sebastian Ma Lik Keung" w:date="2018-05-23T16:32:00Z"/>
                <w:rFonts w:ascii="Arial Nova Cond Light" w:hAnsi="Arial Nova Cond Light"/>
                <w:lang w:val="en-SG"/>
                <w:rPrChange w:id="2933" w:author="Sebastian Ma Lik Keung" w:date="2018-05-23T16:33:00Z">
                  <w:rPr>
                    <w:ins w:id="2934" w:author="Sebastian Ma Lik Keung" w:date="2018-05-23T16:32:00Z"/>
                    <w:lang w:val="en-SG"/>
                  </w:rPr>
                </w:rPrChange>
              </w:rPr>
            </w:pPr>
            <w:ins w:id="2935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36" w:author="Sebastian Ma Lik Keung" w:date="2018-05-23T16:33:00Z">
                    <w:rPr>
                      <w:lang w:val="en-SG"/>
                    </w:rPr>
                  </w:rPrChange>
                </w:rPr>
                <w:t># Copies build output from deployment nodes to bank nodes</w:t>
              </w:r>
            </w:ins>
          </w:p>
          <w:p w14:paraId="56995701" w14:textId="77777777" w:rsidR="00574955" w:rsidRPr="00574955" w:rsidRDefault="00574955">
            <w:pPr>
              <w:rPr>
                <w:ins w:id="2937" w:author="Sebastian Ma Lik Keung" w:date="2018-05-23T16:32:00Z"/>
                <w:rFonts w:ascii="Arial Nova Cond Light" w:hAnsi="Arial Nova Cond Light"/>
                <w:lang w:val="en-SG"/>
                <w:rPrChange w:id="2938" w:author="Sebastian Ma Lik Keung" w:date="2018-05-23T16:33:00Z">
                  <w:rPr>
                    <w:ins w:id="2939" w:author="Sebastian Ma Lik Keung" w:date="2018-05-23T16:32:00Z"/>
                    <w:lang w:val="en-SG"/>
                  </w:rPr>
                </w:rPrChange>
              </w:rPr>
            </w:pPr>
            <w:ins w:id="2940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41" w:author="Sebastian Ma Lik Keung" w:date="2018-05-23T16:33:00Z">
                    <w:rPr>
                      <w:lang w:val="en-SG"/>
                    </w:rPr>
                  </w:rPrChange>
                </w:rPr>
                <w:t># Copies config from deployment nodes to bank nodes</w:t>
              </w:r>
            </w:ins>
          </w:p>
          <w:p w14:paraId="53AB9668" w14:textId="77777777" w:rsidR="00574955" w:rsidRPr="00574955" w:rsidRDefault="00574955">
            <w:pPr>
              <w:rPr>
                <w:ins w:id="2942" w:author="Sebastian Ma Lik Keung" w:date="2018-05-23T16:32:00Z"/>
                <w:rFonts w:ascii="Arial Nova Cond Light" w:hAnsi="Arial Nova Cond Light"/>
                <w:lang w:val="en-SG"/>
                <w:rPrChange w:id="2943" w:author="Sebastian Ma Lik Keung" w:date="2018-05-23T16:33:00Z">
                  <w:rPr>
                    <w:ins w:id="2944" w:author="Sebastian Ma Lik Keung" w:date="2018-05-23T16:32:00Z"/>
                    <w:lang w:val="en-SG"/>
                  </w:rPr>
                </w:rPrChange>
              </w:rPr>
            </w:pPr>
            <w:ins w:id="2945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46" w:author="Sebastian Ma Lik Keung" w:date="2018-05-23T16:33:00Z">
                    <w:rPr>
                      <w:lang w:val="en-SG"/>
                    </w:rPr>
                  </w:rPrChange>
                </w:rPr>
                <w:t xml:space="preserve"># Finally, it starts the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47" w:author="Sebastian Ma Lik Keung" w:date="2018-05-23T16:33:00Z">
                    <w:rPr>
                      <w:lang w:val="en-SG"/>
                    </w:rPr>
                  </w:rPrChange>
                </w:rPr>
                <w:t>api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48" w:author="Sebastian Ma Lik Keung" w:date="2018-05-23T16:33:00Z">
                    <w:rPr>
                      <w:lang w:val="en-SG"/>
                    </w:rPr>
                  </w:rPrChange>
                </w:rPr>
                <w:t xml:space="preserve"> server on each bank node, </w:t>
              </w:r>
            </w:ins>
          </w:p>
          <w:p w14:paraId="78B5F3D6" w14:textId="77777777" w:rsidR="00574955" w:rsidRPr="00574955" w:rsidRDefault="00574955">
            <w:pPr>
              <w:rPr>
                <w:ins w:id="2949" w:author="Sebastian Ma Lik Keung" w:date="2018-05-23T16:32:00Z"/>
                <w:rFonts w:ascii="Arial Nova Cond Light" w:hAnsi="Arial Nova Cond Light"/>
                <w:lang w:val="en-SG"/>
                <w:rPrChange w:id="2950" w:author="Sebastian Ma Lik Keung" w:date="2018-05-23T16:33:00Z">
                  <w:rPr>
                    <w:ins w:id="2951" w:author="Sebastian Ma Lik Keung" w:date="2018-05-23T16:32:00Z"/>
                    <w:lang w:val="en-SG"/>
                  </w:rPr>
                </w:rPrChange>
              </w:rPr>
            </w:pPr>
            <w:ins w:id="2952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53" w:author="Sebastian Ma Lik Keung" w:date="2018-05-23T16:33:00Z">
                    <w:rPr>
                      <w:lang w:val="en-SG"/>
                    </w:rPr>
                  </w:rPrChange>
                </w:rPr>
                <w:t xml:space="preserve"># see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54" w:author="Sebastian Ma Lik Keung" w:date="2018-05-23T16:33:00Z">
                    <w:rPr>
                      <w:lang w:val="en-SG"/>
                    </w:rPr>
                  </w:rPrChange>
                </w:rPr>
                <w:t>package.json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55" w:author="Sebastian Ma Lik Keung" w:date="2018-05-23T16:33:00Z">
                    <w:rPr>
                      <w:lang w:val="en-SG"/>
                    </w:rPr>
                  </w:rPrChange>
                </w:rPr>
                <w:t xml:space="preserve"> "start", see also server/index.js, server/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56" w:author="Sebastian Ma Lik Keung" w:date="2018-05-23T16:33:00Z">
                    <w:rPr>
                      <w:lang w:val="en-SG"/>
                    </w:rPr>
                  </w:rPrChange>
                </w:rPr>
                <w:t>utils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57" w:author="Sebastian Ma Lik Keung" w:date="2018-05-23T16:33:00Z">
                    <w:rPr>
                      <w:lang w:val="en-SG"/>
                    </w:rPr>
                  </w:rPrChange>
                </w:rPr>
                <w:t>/config.js</w:t>
              </w:r>
            </w:ins>
          </w:p>
          <w:p w14:paraId="775853B2" w14:textId="77777777" w:rsidR="00574955" w:rsidRPr="00574955" w:rsidRDefault="00574955">
            <w:pPr>
              <w:rPr>
                <w:ins w:id="2958" w:author="Sebastian Ma Lik Keung" w:date="2018-05-23T16:32:00Z"/>
                <w:rFonts w:ascii="Arial Nova Cond Light" w:hAnsi="Arial Nova Cond Light"/>
                <w:lang w:val="en-SG"/>
                <w:rPrChange w:id="2959" w:author="Sebastian Ma Lik Keung" w:date="2018-05-23T16:33:00Z">
                  <w:rPr>
                    <w:ins w:id="2960" w:author="Sebastian Ma Lik Keung" w:date="2018-05-23T16:32:00Z"/>
                    <w:lang w:val="en-SG"/>
                  </w:rPr>
                </w:rPrChange>
              </w:rPr>
            </w:pPr>
            <w:proofErr w:type="spellStart"/>
            <w:ins w:id="2961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62" w:author="Sebastian Ma Lik Keung" w:date="2018-05-23T16:33:00Z">
                    <w:rPr>
                      <w:lang w:val="en-SG"/>
                    </w:rPr>
                  </w:rPrChange>
                </w:rPr>
                <w:t>jq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63" w:author="Sebastian Ma Lik Keung" w:date="2018-05-23T16:33:00Z">
                    <w:rPr>
                      <w:lang w:val="en-SG"/>
                    </w:rPr>
                  </w:rPrChange>
                </w:rPr>
                <w:t xml:space="preserve"> -c '.[] | { host,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64" w:author="Sebastian Ma Lik Keung" w:date="2018-05-23T16:33:00Z">
                    <w:rPr>
                      <w:lang w:val="en-SG"/>
                    </w:rPr>
                  </w:rPrChange>
                </w:rPr>
                <w:t>stashName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65" w:author="Sebastian Ma Lik Keung" w:date="2018-05-23T16:33:00Z">
                    <w:rPr>
                      <w:lang w:val="en-SG"/>
                    </w:rPr>
                  </w:rPrChange>
                </w:rPr>
                <w:t>}' server/config/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66" w:author="Sebastian Ma Lik Keung" w:date="2018-05-23T16:33:00Z">
                    <w:rPr>
                      <w:lang w:val="en-SG"/>
                    </w:rPr>
                  </w:rPrChange>
                </w:rPr>
                <w:t>network.json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67" w:author="Sebastian Ma Lik Keung" w:date="2018-05-23T16:33:00Z">
                    <w:rPr>
                      <w:lang w:val="en-SG"/>
                    </w:rPr>
                  </w:rPrChange>
                </w:rPr>
                <w:t xml:space="preserve"> | while read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68" w:author="Sebastian Ma Lik Keung" w:date="2018-05-23T16:33:00Z">
                    <w:rPr>
                      <w:lang w:val="en-SG"/>
                    </w:rPr>
                  </w:rPrChange>
                </w:rPr>
                <w:t>i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69" w:author="Sebastian Ma Lik Keung" w:date="2018-05-23T16:33:00Z">
                    <w:rPr>
                      <w:lang w:val="en-SG"/>
                    </w:rPr>
                  </w:rPrChange>
                </w:rPr>
                <w:t>; do</w:t>
              </w:r>
            </w:ins>
          </w:p>
          <w:p w14:paraId="128FD6B7" w14:textId="77777777" w:rsidR="00574955" w:rsidRPr="00574955" w:rsidRDefault="00574955">
            <w:pPr>
              <w:rPr>
                <w:ins w:id="2970" w:author="Sebastian Ma Lik Keung" w:date="2018-05-23T16:32:00Z"/>
                <w:rFonts w:ascii="Arial Nova Cond Light" w:hAnsi="Arial Nova Cond Light"/>
                <w:lang w:val="en-SG"/>
                <w:rPrChange w:id="2971" w:author="Sebastian Ma Lik Keung" w:date="2018-05-23T16:33:00Z">
                  <w:rPr>
                    <w:ins w:id="2972" w:author="Sebastian Ma Lik Keung" w:date="2018-05-23T16:32:00Z"/>
                    <w:lang w:val="en-SG"/>
                  </w:rPr>
                </w:rPrChange>
              </w:rPr>
            </w:pPr>
            <w:ins w:id="2973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74" w:author="Sebastian Ma Lik Keung" w:date="2018-05-23T16:33:00Z">
                    <w:rPr>
                      <w:lang w:val="en-SG"/>
                    </w:rPr>
                  </w:rPrChange>
                </w:rPr>
                <w:t xml:space="preserve">    HOST=`echo $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75" w:author="Sebastian Ma Lik Keung" w:date="2018-05-23T16:33:00Z">
                    <w:rPr>
                      <w:lang w:val="en-SG"/>
                    </w:rPr>
                  </w:rPrChange>
                </w:rPr>
                <w:t>i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76" w:author="Sebastian Ma Lik Keung" w:date="2018-05-23T16:33:00Z">
                    <w:rPr>
                      <w:lang w:val="en-SG"/>
                    </w:rPr>
                  </w:rPrChange>
                </w:rPr>
                <w:t xml:space="preserve"> |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77" w:author="Sebastian Ma Lik Keung" w:date="2018-05-23T16:33:00Z">
                    <w:rPr>
                      <w:lang w:val="en-SG"/>
                    </w:rPr>
                  </w:rPrChange>
                </w:rPr>
                <w:t>jq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78" w:author="Sebastian Ma Lik Keung" w:date="2018-05-23T16:33:00Z">
                    <w:rPr>
                      <w:lang w:val="en-SG"/>
                    </w:rPr>
                  </w:rPrChange>
                </w:rPr>
                <w:t xml:space="preserve"> -r .host`</w:t>
              </w:r>
            </w:ins>
          </w:p>
          <w:p w14:paraId="332CF87B" w14:textId="77777777" w:rsidR="00574955" w:rsidRPr="00574955" w:rsidRDefault="00574955">
            <w:pPr>
              <w:rPr>
                <w:ins w:id="2979" w:author="Sebastian Ma Lik Keung" w:date="2018-05-23T16:32:00Z"/>
                <w:rFonts w:ascii="Arial Nova Cond Light" w:hAnsi="Arial Nova Cond Light"/>
                <w:lang w:val="en-SG"/>
                <w:rPrChange w:id="2980" w:author="Sebastian Ma Lik Keung" w:date="2018-05-23T16:33:00Z">
                  <w:rPr>
                    <w:ins w:id="2981" w:author="Sebastian Ma Lik Keung" w:date="2018-05-23T16:32:00Z"/>
                    <w:lang w:val="en-SG"/>
                  </w:rPr>
                </w:rPrChange>
              </w:rPr>
            </w:pPr>
            <w:ins w:id="2982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83" w:author="Sebastian Ma Lik Keung" w:date="2018-05-23T16:33:00Z">
                    <w:rPr>
                      <w:lang w:val="en-SG"/>
                    </w:rPr>
                  </w:rPrChange>
                </w:rPr>
                <w:t xml:space="preserve">    STASHNAME=`echo $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84" w:author="Sebastian Ma Lik Keung" w:date="2018-05-23T16:33:00Z">
                    <w:rPr>
                      <w:lang w:val="en-SG"/>
                    </w:rPr>
                  </w:rPrChange>
                </w:rPr>
                <w:t>i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85" w:author="Sebastian Ma Lik Keung" w:date="2018-05-23T16:33:00Z">
                    <w:rPr>
                      <w:lang w:val="en-SG"/>
                    </w:rPr>
                  </w:rPrChange>
                </w:rPr>
                <w:t xml:space="preserve"> |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86" w:author="Sebastian Ma Lik Keung" w:date="2018-05-23T16:33:00Z">
                    <w:rPr>
                      <w:lang w:val="en-SG"/>
                    </w:rPr>
                  </w:rPrChange>
                </w:rPr>
                <w:t>jq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87" w:author="Sebastian Ma Lik Keung" w:date="2018-05-23T16:33:00Z">
                    <w:rPr>
                      <w:lang w:val="en-SG"/>
                    </w:rPr>
                  </w:rPrChange>
                </w:rPr>
                <w:t xml:space="preserve"> -r .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2988" w:author="Sebastian Ma Lik Keung" w:date="2018-05-23T16:33:00Z">
                    <w:rPr>
                      <w:lang w:val="en-SG"/>
                    </w:rPr>
                  </w:rPrChange>
                </w:rPr>
                <w:t>stashName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2989" w:author="Sebastian Ma Lik Keung" w:date="2018-05-23T16:33:00Z">
                    <w:rPr>
                      <w:lang w:val="en-SG"/>
                    </w:rPr>
                  </w:rPrChange>
                </w:rPr>
                <w:t>`</w:t>
              </w:r>
            </w:ins>
          </w:p>
          <w:p w14:paraId="5F4563E5" w14:textId="77777777" w:rsidR="00574955" w:rsidRPr="00574955" w:rsidRDefault="00574955">
            <w:pPr>
              <w:rPr>
                <w:ins w:id="2990" w:author="Sebastian Ma Lik Keung" w:date="2018-05-23T16:32:00Z"/>
                <w:rFonts w:ascii="Arial Nova Cond Light" w:hAnsi="Arial Nova Cond Light"/>
                <w:lang w:val="en-SG"/>
                <w:rPrChange w:id="2991" w:author="Sebastian Ma Lik Keung" w:date="2018-05-23T16:33:00Z">
                  <w:rPr>
                    <w:ins w:id="2992" w:author="Sebastian Ma Lik Keung" w:date="2018-05-23T16:32:00Z"/>
                    <w:lang w:val="en-SG"/>
                  </w:rPr>
                </w:rPrChange>
              </w:rPr>
            </w:pPr>
            <w:ins w:id="2993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94" w:author="Sebastian Ma Lik Keung" w:date="2018-05-23T16:33:00Z">
                    <w:rPr>
                      <w:lang w:val="en-SG"/>
                    </w:rPr>
                  </w:rPrChange>
                </w:rPr>
                <w:t xml:space="preserve">    echo "Copying contract to $HOST ..."</w:t>
              </w:r>
            </w:ins>
          </w:p>
          <w:p w14:paraId="04162089" w14:textId="3652F5AF" w:rsidR="00574955" w:rsidRPr="00574955" w:rsidRDefault="00574955">
            <w:pPr>
              <w:rPr>
                <w:ins w:id="2995" w:author="Sebastian Ma Lik Keung" w:date="2018-05-23T16:32:00Z"/>
                <w:rFonts w:ascii="Arial Nova Cond Light" w:hAnsi="Arial Nova Cond Light"/>
                <w:lang w:val="en-SG"/>
                <w:rPrChange w:id="2996" w:author="Sebastian Ma Lik Keung" w:date="2018-05-23T16:33:00Z">
                  <w:rPr>
                    <w:ins w:id="2997" w:author="Sebastian Ma Lik Keung" w:date="2018-05-23T16:32:00Z"/>
                    <w:lang w:val="en-SG"/>
                  </w:rPr>
                </w:rPrChange>
              </w:rPr>
            </w:pPr>
            <w:ins w:id="2998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2999" w:author="Sebastian Ma Lik Keung" w:date="2018-05-23T16:33:00Z">
                    <w:rPr>
                      <w:lang w:val="en-SG"/>
                    </w:rPr>
                  </w:rPrChange>
                </w:rPr>
                <w:t xml:space="preserve"># </w:t>
              </w:r>
            </w:ins>
            <w:ins w:id="3000" w:author="Sebastian Ma Lik Keung" w:date="2018-05-23T16:34:00Z">
              <w:r>
                <w:rPr>
                  <w:rFonts w:ascii="Arial Nova Cond Light" w:hAnsi="Arial Nova Cond Light"/>
                  <w:lang w:val="en-SG"/>
                </w:rPr>
                <w:t>error</w:t>
              </w:r>
            </w:ins>
            <w:ins w:id="3001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002" w:author="Sebastian Ma Lik Keung" w:date="2018-05-23T16:33:00Z">
                    <w:rPr>
                      <w:lang w:val="en-SG"/>
                    </w:rPr>
                  </w:rPrChange>
                </w:rPr>
                <w:t xml:space="preserve">: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03" w:author="Sebastian Ma Lik Keung" w:date="2018-05-23T16:33:00Z">
                    <w:rPr>
                      <w:lang w:val="en-SG"/>
                    </w:rPr>
                  </w:rPrChange>
                </w:rPr>
                <w:t>ssh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04" w:author="Sebastian Ma Lik Keung" w:date="2018-05-23T16:33:00Z">
                    <w:rPr>
                      <w:lang w:val="en-SG"/>
                    </w:rPr>
                  </w:rPrChange>
                </w:rPr>
                <w:t xml:space="preserve"> -n sebtno@quorumnx01.southeastasia.cloudapp.azure.com "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05" w:author="Sebastian Ma Lik Keung" w:date="2018-05-23T16:33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06" w:author="Sebastian Ma Lik Keung" w:date="2018-05-23T16:33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07" w:author="Sebastian Ma Lik Keung" w:date="2018-05-23T16:33:00Z">
                    <w:rPr>
                      <w:lang w:val="en-SG"/>
                    </w:rPr>
                  </w:rPrChange>
                </w:rPr>
                <w:t>rm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08" w:author="Sebastian Ma Lik Keung" w:date="2018-05-23T16:33:00Z">
                    <w:rPr>
                      <w:lang w:val="en-SG"/>
                    </w:rPr>
                  </w:rPrChange>
                </w:rPr>
                <w:t xml:space="preserve"> -r /home/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09" w:author="Sebastian Ma Lik Keung" w:date="2018-05-23T16:3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10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11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12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13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14" w:author="Sebastian Ma Lik Keung" w:date="2018-05-23T16:33:00Z">
                    <w:rPr>
                      <w:lang w:val="en-SG"/>
                    </w:rPr>
                  </w:rPrChange>
                </w:rPr>
                <w:t>-quorum/build/contracts/*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15" w:author="Sebastian Ma Lik Keung" w:date="2018-05-23T16:33:00Z">
                    <w:rPr>
                      <w:lang w:val="en-SG"/>
                    </w:rPr>
                  </w:rPrChange>
                </w:rPr>
                <w:t>json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16" w:author="Sebastian Ma Lik Keung" w:date="2018-05-23T16:33:00Z">
                    <w:rPr>
                      <w:lang w:val="en-SG"/>
                    </w:rPr>
                  </w:rPrChange>
                </w:rPr>
                <w:t>"</w:t>
              </w:r>
            </w:ins>
          </w:p>
          <w:p w14:paraId="5FEAE12A" w14:textId="77777777" w:rsidR="00574955" w:rsidRPr="00574955" w:rsidRDefault="00574955">
            <w:pPr>
              <w:rPr>
                <w:ins w:id="3017" w:author="Sebastian Ma Lik Keung" w:date="2018-05-23T16:32:00Z"/>
                <w:rFonts w:ascii="Arial Nova Cond Light" w:hAnsi="Arial Nova Cond Light"/>
                <w:lang w:val="en-SG"/>
                <w:rPrChange w:id="3018" w:author="Sebastian Ma Lik Keung" w:date="2018-05-23T16:33:00Z">
                  <w:rPr>
                    <w:ins w:id="3019" w:author="Sebastian Ma Lik Keung" w:date="2018-05-23T16:32:00Z"/>
                    <w:lang w:val="en-SG"/>
                  </w:rPr>
                </w:rPrChange>
              </w:rPr>
            </w:pPr>
            <w:ins w:id="3020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021" w:author="Sebastian Ma Lik Keung" w:date="2018-05-23T16:33:00Z">
                    <w:rPr>
                      <w:lang w:val="en-SG"/>
                    </w:rPr>
                  </w:rPrChange>
                </w:rPr>
                <w:t xml:space="preserve">#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22" w:author="Sebastian Ma Lik Keung" w:date="2018-05-23T16:33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23" w:author="Sebastian Ma Lik Keung" w:date="2018-05-23T16:33:00Z">
                    <w:rPr>
                      <w:lang w:val="en-SG"/>
                    </w:rPr>
                  </w:rPrChange>
                </w:rPr>
                <w:t xml:space="preserve">: no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24" w:author="Sebastian Ma Lik Keung" w:date="2018-05-23T16:33:00Z">
                    <w:rPr>
                      <w:lang w:val="en-SG"/>
                    </w:rPr>
                  </w:rPrChange>
                </w:rPr>
                <w:t>tty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25" w:author="Sebastian Ma Lik Keung" w:date="2018-05-23T16:33:00Z">
                    <w:rPr>
                      <w:lang w:val="en-SG"/>
                    </w:rPr>
                  </w:rPrChange>
                </w:rPr>
                <w:t xml:space="preserve"> present and no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26" w:author="Sebastian Ma Lik Keung" w:date="2018-05-23T16:33:00Z">
                    <w:rPr>
                      <w:lang w:val="en-SG"/>
                    </w:rPr>
                  </w:rPrChange>
                </w:rPr>
                <w:t>askpass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27" w:author="Sebastian Ma Lik Keung" w:date="2018-05-23T16:33:00Z">
                    <w:rPr>
                      <w:lang w:val="en-SG"/>
                    </w:rPr>
                  </w:rPrChange>
                </w:rPr>
                <w:t xml:space="preserve"> program specified</w:t>
              </w:r>
            </w:ins>
          </w:p>
          <w:p w14:paraId="50CCE757" w14:textId="77777777" w:rsidR="00574955" w:rsidRPr="00574955" w:rsidRDefault="00574955">
            <w:pPr>
              <w:rPr>
                <w:ins w:id="3028" w:author="Sebastian Ma Lik Keung" w:date="2018-05-23T16:32:00Z"/>
                <w:rFonts w:ascii="Arial Nova Cond Light" w:hAnsi="Arial Nova Cond Light"/>
                <w:lang w:val="en-SG"/>
                <w:rPrChange w:id="3029" w:author="Sebastian Ma Lik Keung" w:date="2018-05-23T16:33:00Z">
                  <w:rPr>
                    <w:ins w:id="3030" w:author="Sebastian Ma Lik Keung" w:date="2018-05-23T16:32:00Z"/>
                    <w:lang w:val="en-SG"/>
                  </w:rPr>
                </w:rPrChange>
              </w:rPr>
            </w:pPr>
            <w:ins w:id="3031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032" w:author="Sebastian Ma Lik Keung" w:date="2018-05-23T16:33:00Z">
                    <w:rPr>
                      <w:lang w:val="en-SG"/>
                    </w:rPr>
                  </w:rPrChange>
                </w:rPr>
                <w:t xml:space="preserve"># There is no need for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33" w:author="Sebastian Ma Lik Keung" w:date="2018-05-23T16:33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34" w:author="Sebastian Ma Lik Keung" w:date="2018-05-23T16:33:00Z">
                    <w:rPr>
                      <w:lang w:val="en-SG"/>
                    </w:rPr>
                  </w:rPrChange>
                </w:rPr>
                <w:t xml:space="preserve">, otherwise shell expects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35" w:author="Sebastian Ma Lik Keung" w:date="2018-05-23T16:33:00Z">
                    <w:rPr>
                      <w:lang w:val="en-SG"/>
                    </w:rPr>
                  </w:rPrChange>
                </w:rPr>
                <w:t>su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36" w:author="Sebastian Ma Lik Keung" w:date="2018-05-23T16:33:00Z">
                    <w:rPr>
                      <w:lang w:val="en-SG"/>
                    </w:rPr>
                  </w:rPrChange>
                </w:rPr>
                <w:t xml:space="preserve"> password input from terminal</w:t>
              </w:r>
            </w:ins>
          </w:p>
          <w:p w14:paraId="5FD3E1B3" w14:textId="77777777" w:rsidR="00574955" w:rsidRPr="00574955" w:rsidRDefault="00574955">
            <w:pPr>
              <w:rPr>
                <w:ins w:id="3037" w:author="Sebastian Ma Lik Keung" w:date="2018-05-23T16:32:00Z"/>
                <w:rFonts w:ascii="Arial Nova Cond Light" w:hAnsi="Arial Nova Cond Light"/>
                <w:lang w:val="en-SG"/>
                <w:rPrChange w:id="3038" w:author="Sebastian Ma Lik Keung" w:date="2018-05-23T16:33:00Z">
                  <w:rPr>
                    <w:ins w:id="3039" w:author="Sebastian Ma Lik Keung" w:date="2018-05-23T16:32:00Z"/>
                    <w:lang w:val="en-SG"/>
                  </w:rPr>
                </w:rPrChange>
              </w:rPr>
            </w:pPr>
            <w:ins w:id="3040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041" w:author="Sebastian Ma Lik Keung" w:date="2018-05-23T16:33:00Z">
                    <w:rPr>
                      <w:lang w:val="en-SG"/>
                    </w:rPr>
                  </w:rPrChange>
                </w:rPr>
                <w:t xml:space="preserve">#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42" w:author="Sebastian Ma Lik Keung" w:date="2018-05-23T16:33:00Z">
                    <w:rPr>
                      <w:lang w:val="en-SG"/>
                    </w:rPr>
                  </w:rPrChange>
                </w:rPr>
                <w:t>ssh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43" w:author="Sebastian Ma Lik Keung" w:date="2018-05-23T16:33:00Z">
                    <w:rPr>
                      <w:lang w:val="en-SG"/>
                    </w:rPr>
                  </w:rPrChange>
                </w:rPr>
                <w:t xml:space="preserve"> -n $USER@$HOST "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44" w:author="Sebastian Ma Lik Keung" w:date="2018-05-23T16:33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45" w:author="Sebastian Ma Lik Keung" w:date="2018-05-23T16:33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46" w:author="Sebastian Ma Lik Keung" w:date="2018-05-23T16:33:00Z">
                    <w:rPr>
                      <w:lang w:val="en-SG"/>
                    </w:rPr>
                  </w:rPrChange>
                </w:rPr>
                <w:t>rm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47" w:author="Sebastian Ma Lik Keung" w:date="2018-05-23T16:33:00Z">
                    <w:rPr>
                      <w:lang w:val="en-SG"/>
                    </w:rPr>
                  </w:rPrChange>
                </w:rPr>
                <w:t xml:space="preserve"> -r $HOME_DIR/build/contracts/*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48" w:author="Sebastian Ma Lik Keung" w:date="2018-05-23T16:33:00Z">
                    <w:rPr>
                      <w:lang w:val="en-SG"/>
                    </w:rPr>
                  </w:rPrChange>
                </w:rPr>
                <w:t>json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49" w:author="Sebastian Ma Lik Keung" w:date="2018-05-23T16:33:00Z">
                    <w:rPr>
                      <w:lang w:val="en-SG"/>
                    </w:rPr>
                  </w:rPrChange>
                </w:rPr>
                <w:t>"</w:t>
              </w:r>
            </w:ins>
          </w:p>
          <w:p w14:paraId="5E867BD9" w14:textId="700CB429" w:rsidR="00574955" w:rsidRPr="00574955" w:rsidRDefault="00574955">
            <w:pPr>
              <w:rPr>
                <w:ins w:id="3050" w:author="Sebastian Ma Lik Keung" w:date="2018-05-23T16:32:00Z"/>
                <w:rFonts w:ascii="Arial Nova Cond Light" w:hAnsi="Arial Nova Cond Light"/>
                <w:lang w:val="en-SG"/>
                <w:rPrChange w:id="3051" w:author="Sebastian Ma Lik Keung" w:date="2018-05-23T16:33:00Z">
                  <w:rPr>
                    <w:ins w:id="3052" w:author="Sebastian Ma Lik Keung" w:date="2018-05-23T16:32:00Z"/>
                    <w:lang w:val="en-SG"/>
                  </w:rPr>
                </w:rPrChange>
              </w:rPr>
            </w:pPr>
            <w:ins w:id="3053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054" w:author="Sebastian Ma Lik Keung" w:date="2018-05-23T16:33:00Z">
                    <w:rPr>
                      <w:lang w:val="en-SG"/>
                    </w:rPr>
                  </w:rPrChange>
                </w:rPr>
                <w:t xml:space="preserve"># </w:t>
              </w:r>
            </w:ins>
            <w:ins w:id="3055" w:author="Sebastian Ma Lik Keung" w:date="2018-05-23T16:34:00Z">
              <w:r>
                <w:rPr>
                  <w:rFonts w:ascii="Arial Nova Cond Light" w:hAnsi="Arial Nova Cond Light"/>
                  <w:lang w:val="en-SG"/>
                </w:rPr>
                <w:t>error</w:t>
              </w:r>
            </w:ins>
            <w:ins w:id="3056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057" w:author="Sebastian Ma Lik Keung" w:date="2018-05-23T16:33:00Z">
                    <w:rPr>
                      <w:lang w:val="en-SG"/>
                    </w:rPr>
                  </w:rPrChange>
                </w:rPr>
                <w:t xml:space="preserve">: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58" w:author="Sebastian Ma Lik Keung" w:date="2018-05-23T16:33:00Z">
                    <w:rPr>
                      <w:lang w:val="en-SG"/>
                    </w:rPr>
                  </w:rPrChange>
                </w:rPr>
                <w:t>ssh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59" w:author="Sebastian Ma Lik Keung" w:date="2018-05-23T16:33:00Z">
                    <w:rPr>
                      <w:lang w:val="en-SG"/>
                    </w:rPr>
                  </w:rPrChange>
                </w:rPr>
                <w:t xml:space="preserve"> -n sebtno@quorumnx01.southeastasia.cloudapp.azure.com "cd /home/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60" w:author="Sebastian Ma Lik Keung" w:date="2018-05-23T16:33:00Z">
                    <w:rPr>
                      <w:lang w:val="en-SG"/>
                    </w:rPr>
                  </w:rPrChange>
                </w:rPr>
                <w:t>sebtno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61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62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63" w:author="Sebastian Ma Lik Keung" w:date="2018-05-23T16:33:00Z">
                    <w:rPr>
                      <w:lang w:val="en-SG"/>
                    </w:rPr>
                  </w:rPrChange>
                </w:rPr>
                <w:t>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64" w:author="Sebastian Ma Lik Keung" w:date="2018-05-23T16:33:00Z">
                    <w:rPr>
                      <w:lang w:val="en-SG"/>
                    </w:rPr>
                  </w:rPrChange>
                </w:rPr>
                <w:t>ubin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65" w:author="Sebastian Ma Lik Keung" w:date="2018-05-23T16:33:00Z">
                    <w:rPr>
                      <w:lang w:val="en-SG"/>
                    </w:rPr>
                  </w:rPrChange>
                </w:rPr>
                <w:t xml:space="preserve">-quorum &amp;&amp;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66" w:author="Sebastian Ma Lik Keung" w:date="2018-05-23T16:33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67" w:author="Sebastian Ma Lik Keung" w:date="2018-05-23T16:33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68" w:author="Sebastian Ma Lik Keung" w:date="2018-05-23T16:33:00Z">
                    <w:rPr>
                      <w:lang w:val="en-SG"/>
                    </w:rPr>
                  </w:rPrChange>
                </w:rPr>
                <w:t>mkdir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69" w:author="Sebastian Ma Lik Keung" w:date="2018-05-23T16:33:00Z">
                    <w:rPr>
                      <w:lang w:val="en-SG"/>
                    </w:rPr>
                  </w:rPrChange>
                </w:rPr>
                <w:t xml:space="preserve"> -p build/contracts &amp;&amp;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70" w:author="Sebastian Ma Lik Keung" w:date="2018-05-23T16:33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71" w:author="Sebastian Ma Lik Keung" w:date="2018-05-23T16:33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72" w:author="Sebastian Ma Lik Keung" w:date="2018-05-23T16:33:00Z">
                    <w:rPr>
                      <w:lang w:val="en-SG"/>
                    </w:rPr>
                  </w:rPrChange>
                </w:rPr>
                <w:t>chmod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73" w:author="Sebastian Ma Lik Keung" w:date="2018-05-23T16:33:00Z">
                    <w:rPr>
                      <w:lang w:val="en-SG"/>
                    </w:rPr>
                  </w:rPrChange>
                </w:rPr>
                <w:t xml:space="preserve"> -R 777 build"</w:t>
              </w:r>
            </w:ins>
          </w:p>
          <w:p w14:paraId="684A1C48" w14:textId="77777777" w:rsidR="00574955" w:rsidRPr="00574955" w:rsidRDefault="00574955">
            <w:pPr>
              <w:rPr>
                <w:ins w:id="3074" w:author="Sebastian Ma Lik Keung" w:date="2018-05-23T16:32:00Z"/>
                <w:rFonts w:ascii="Arial Nova Cond Light" w:hAnsi="Arial Nova Cond Light"/>
                <w:lang w:val="en-SG"/>
                <w:rPrChange w:id="3075" w:author="Sebastian Ma Lik Keung" w:date="2018-05-23T16:33:00Z">
                  <w:rPr>
                    <w:ins w:id="3076" w:author="Sebastian Ma Lik Keung" w:date="2018-05-23T16:32:00Z"/>
                    <w:lang w:val="en-SG"/>
                  </w:rPr>
                </w:rPrChange>
              </w:rPr>
            </w:pPr>
            <w:ins w:id="3077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078" w:author="Sebastian Ma Lik Keung" w:date="2018-05-23T16:33:00Z">
                    <w:rPr>
                      <w:lang w:val="en-SG"/>
                    </w:rPr>
                  </w:rPrChange>
                </w:rPr>
                <w:t xml:space="preserve">#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79" w:author="Sebastian Ma Lik Keung" w:date="2018-05-23T16:33:00Z">
                    <w:rPr>
                      <w:lang w:val="en-SG"/>
                    </w:rPr>
                  </w:rPrChange>
                </w:rPr>
                <w:t>ssh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80" w:author="Sebastian Ma Lik Keung" w:date="2018-05-23T16:33:00Z">
                    <w:rPr>
                      <w:lang w:val="en-SG"/>
                    </w:rPr>
                  </w:rPrChange>
                </w:rPr>
                <w:t xml:space="preserve"> -n $USER@$HOST "cd $HOME_DIR &amp;&amp;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81" w:author="Sebastian Ma Lik Keung" w:date="2018-05-23T16:33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82" w:author="Sebastian Ma Lik Keung" w:date="2018-05-23T16:33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83" w:author="Sebastian Ma Lik Keung" w:date="2018-05-23T16:33:00Z">
                    <w:rPr>
                      <w:lang w:val="en-SG"/>
                    </w:rPr>
                  </w:rPrChange>
                </w:rPr>
                <w:t>mkdir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84" w:author="Sebastian Ma Lik Keung" w:date="2018-05-23T16:33:00Z">
                    <w:rPr>
                      <w:lang w:val="en-SG"/>
                    </w:rPr>
                  </w:rPrChange>
                </w:rPr>
                <w:t xml:space="preserve"> -p build/contracts &amp;&amp;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85" w:author="Sebastian Ma Lik Keung" w:date="2018-05-23T16:33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86" w:author="Sebastian Ma Lik Keung" w:date="2018-05-23T16:33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87" w:author="Sebastian Ma Lik Keung" w:date="2018-05-23T16:33:00Z">
                    <w:rPr>
                      <w:lang w:val="en-SG"/>
                    </w:rPr>
                  </w:rPrChange>
                </w:rPr>
                <w:t>chmod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88" w:author="Sebastian Ma Lik Keung" w:date="2018-05-23T16:33:00Z">
                    <w:rPr>
                      <w:lang w:val="en-SG"/>
                    </w:rPr>
                  </w:rPrChange>
                </w:rPr>
                <w:t xml:space="preserve"> -R 777 build"</w:t>
              </w:r>
            </w:ins>
          </w:p>
          <w:p w14:paraId="7E2BD7EF" w14:textId="77777777" w:rsidR="00574955" w:rsidRPr="00574955" w:rsidRDefault="00574955">
            <w:pPr>
              <w:rPr>
                <w:ins w:id="3089" w:author="Sebastian Ma Lik Keung" w:date="2018-05-23T16:32:00Z"/>
                <w:rFonts w:ascii="Arial Nova Cond Light" w:hAnsi="Arial Nova Cond Light"/>
                <w:lang w:val="en-SG"/>
                <w:rPrChange w:id="3090" w:author="Sebastian Ma Lik Keung" w:date="2018-05-23T16:33:00Z">
                  <w:rPr>
                    <w:ins w:id="3091" w:author="Sebastian Ma Lik Keung" w:date="2018-05-23T16:32:00Z"/>
                    <w:lang w:val="en-SG"/>
                  </w:rPr>
                </w:rPrChange>
              </w:rPr>
            </w:pPr>
            <w:ins w:id="3092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093" w:author="Sebastian Ma Lik Keung" w:date="2018-05-23T16:33:00Z">
                    <w:rPr>
                      <w:lang w:val="en-SG"/>
                    </w:rPr>
                  </w:rPrChange>
                </w:rPr>
                <w:t xml:space="preserve">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94" w:author="Sebastian Ma Lik Keung" w:date="2018-05-23T16:33:00Z">
                    <w:rPr>
                      <w:lang w:val="en-SG"/>
                    </w:rPr>
                  </w:rPrChange>
                </w:rPr>
                <w:t>ssh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95" w:author="Sebastian Ma Lik Keung" w:date="2018-05-23T16:33:00Z">
                    <w:rPr>
                      <w:lang w:val="en-SG"/>
                    </w:rPr>
                  </w:rPrChange>
                </w:rPr>
                <w:t xml:space="preserve"> -n $USER@$HOST "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96" w:author="Sebastian Ma Lik Keung" w:date="2018-05-23T16:33:00Z">
                    <w:rPr>
                      <w:lang w:val="en-SG"/>
                    </w:rPr>
                  </w:rPrChange>
                </w:rPr>
                <w:t>rm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97" w:author="Sebastian Ma Lik Keung" w:date="2018-05-23T16:33:00Z">
                    <w:rPr>
                      <w:lang w:val="en-SG"/>
                    </w:rPr>
                  </w:rPrChange>
                </w:rPr>
                <w:t xml:space="preserve"> -r $HOME_DIR/build/contracts/*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098" w:author="Sebastian Ma Lik Keung" w:date="2018-05-23T16:33:00Z">
                    <w:rPr>
                      <w:lang w:val="en-SG"/>
                    </w:rPr>
                  </w:rPrChange>
                </w:rPr>
                <w:t>json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099" w:author="Sebastian Ma Lik Keung" w:date="2018-05-23T16:33:00Z">
                    <w:rPr>
                      <w:lang w:val="en-SG"/>
                    </w:rPr>
                  </w:rPrChange>
                </w:rPr>
                <w:t>"</w:t>
              </w:r>
            </w:ins>
          </w:p>
          <w:p w14:paraId="7307ED99" w14:textId="77777777" w:rsidR="00574955" w:rsidRPr="00574955" w:rsidRDefault="00574955">
            <w:pPr>
              <w:rPr>
                <w:ins w:id="3100" w:author="Sebastian Ma Lik Keung" w:date="2018-05-23T16:32:00Z"/>
                <w:rFonts w:ascii="Arial Nova Cond Light" w:hAnsi="Arial Nova Cond Light"/>
                <w:lang w:val="en-SG"/>
                <w:rPrChange w:id="3101" w:author="Sebastian Ma Lik Keung" w:date="2018-05-23T16:33:00Z">
                  <w:rPr>
                    <w:ins w:id="3102" w:author="Sebastian Ma Lik Keung" w:date="2018-05-23T16:32:00Z"/>
                    <w:lang w:val="en-SG"/>
                  </w:rPr>
                </w:rPrChange>
              </w:rPr>
            </w:pPr>
            <w:ins w:id="3103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04" w:author="Sebastian Ma Lik Keung" w:date="2018-05-23T16:33:00Z">
                    <w:rPr>
                      <w:lang w:val="en-SG"/>
                    </w:rPr>
                  </w:rPrChange>
                </w:rPr>
                <w:t xml:space="preserve">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05" w:author="Sebastian Ma Lik Keung" w:date="2018-05-23T16:33:00Z">
                    <w:rPr>
                      <w:lang w:val="en-SG"/>
                    </w:rPr>
                  </w:rPrChange>
                </w:rPr>
                <w:t>ssh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06" w:author="Sebastian Ma Lik Keung" w:date="2018-05-23T16:33:00Z">
                    <w:rPr>
                      <w:lang w:val="en-SG"/>
                    </w:rPr>
                  </w:rPrChange>
                </w:rPr>
                <w:t xml:space="preserve"> -n $USER@$HOST "cd $HOME_DIR &amp;&amp;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07" w:author="Sebastian Ma Lik Keung" w:date="2018-05-23T16:33:00Z">
                    <w:rPr>
                      <w:lang w:val="en-SG"/>
                    </w:rPr>
                  </w:rPrChange>
                </w:rPr>
                <w:t>mkdir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08" w:author="Sebastian Ma Lik Keung" w:date="2018-05-23T16:33:00Z">
                    <w:rPr>
                      <w:lang w:val="en-SG"/>
                    </w:rPr>
                  </w:rPrChange>
                </w:rPr>
                <w:t xml:space="preserve"> -p build/contracts &amp;&amp;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09" w:author="Sebastian Ma Lik Keung" w:date="2018-05-23T16:33:00Z">
                    <w:rPr>
                      <w:lang w:val="en-SG"/>
                    </w:rPr>
                  </w:rPrChange>
                </w:rPr>
                <w:t>chmod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10" w:author="Sebastian Ma Lik Keung" w:date="2018-05-23T16:33:00Z">
                    <w:rPr>
                      <w:lang w:val="en-SG"/>
                    </w:rPr>
                  </w:rPrChange>
                </w:rPr>
                <w:t xml:space="preserve"> -R 777 build"</w:t>
              </w:r>
            </w:ins>
          </w:p>
          <w:p w14:paraId="1232F781" w14:textId="77777777" w:rsidR="00574955" w:rsidRPr="00574955" w:rsidRDefault="00574955">
            <w:pPr>
              <w:rPr>
                <w:ins w:id="3111" w:author="Sebastian Ma Lik Keung" w:date="2018-05-23T16:32:00Z"/>
                <w:rFonts w:ascii="Arial Nova Cond Light" w:hAnsi="Arial Nova Cond Light"/>
                <w:lang w:val="en-SG"/>
                <w:rPrChange w:id="3112" w:author="Sebastian Ma Lik Keung" w:date="2018-05-23T16:33:00Z">
                  <w:rPr>
                    <w:ins w:id="3113" w:author="Sebastian Ma Lik Keung" w:date="2018-05-23T16:32:00Z"/>
                    <w:lang w:val="en-SG"/>
                  </w:rPr>
                </w:rPrChange>
              </w:rPr>
            </w:pPr>
            <w:ins w:id="3114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15" w:author="Sebastian Ma Lik Keung" w:date="2018-05-23T16:33:00Z">
                    <w:rPr>
                      <w:lang w:val="en-SG"/>
                    </w:rPr>
                  </w:rPrChange>
                </w:rPr>
                <w:t xml:space="preserve">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16" w:author="Sebastian Ma Lik Keung" w:date="2018-05-23T16:33:00Z">
                    <w:rPr>
                      <w:lang w:val="en-SG"/>
                    </w:rPr>
                  </w:rPrChange>
                </w:rPr>
                <w:t>scp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17" w:author="Sebastian Ma Lik Keung" w:date="2018-05-23T16:33:00Z">
                    <w:rPr>
                      <w:lang w:val="en-SG"/>
                    </w:rPr>
                  </w:rPrChange>
                </w:rPr>
                <w:t xml:space="preserve"> -r build/contracts/*.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18" w:author="Sebastian Ma Lik Keung" w:date="2018-05-23T16:33:00Z">
                    <w:rPr>
                      <w:lang w:val="en-SG"/>
                    </w:rPr>
                  </w:rPrChange>
                </w:rPr>
                <w:t>json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19" w:author="Sebastian Ma Lik Keung" w:date="2018-05-23T16:33:00Z">
                    <w:rPr>
                      <w:lang w:val="en-SG"/>
                    </w:rPr>
                  </w:rPrChange>
                </w:rPr>
                <w:t xml:space="preserve"> $USER@$HOST:$HOME_DIR/build/contracts</w:t>
              </w:r>
            </w:ins>
          </w:p>
          <w:p w14:paraId="484DB926" w14:textId="77777777" w:rsidR="00574955" w:rsidRPr="00574955" w:rsidRDefault="00574955">
            <w:pPr>
              <w:rPr>
                <w:ins w:id="3120" w:author="Sebastian Ma Lik Keung" w:date="2018-05-23T16:32:00Z"/>
                <w:rFonts w:ascii="Arial Nova Cond Light" w:hAnsi="Arial Nova Cond Light"/>
                <w:lang w:val="en-SG"/>
                <w:rPrChange w:id="3121" w:author="Sebastian Ma Lik Keung" w:date="2018-05-23T16:33:00Z">
                  <w:rPr>
                    <w:ins w:id="3122" w:author="Sebastian Ma Lik Keung" w:date="2018-05-23T16:32:00Z"/>
                    <w:lang w:val="en-SG"/>
                  </w:rPr>
                </w:rPrChange>
              </w:rPr>
            </w:pPr>
            <w:ins w:id="3123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24" w:author="Sebastian Ma Lik Keung" w:date="2018-05-23T16:33:00Z">
                    <w:rPr>
                      <w:lang w:val="en-SG"/>
                    </w:rPr>
                  </w:rPrChange>
                </w:rPr>
                <w:t xml:space="preserve">    </w:t>
              </w:r>
            </w:ins>
          </w:p>
          <w:p w14:paraId="68C4C3DD" w14:textId="77777777" w:rsidR="00574955" w:rsidRPr="00574955" w:rsidRDefault="00574955">
            <w:pPr>
              <w:rPr>
                <w:ins w:id="3125" w:author="Sebastian Ma Lik Keung" w:date="2018-05-23T16:32:00Z"/>
                <w:rFonts w:ascii="Arial Nova Cond Light" w:hAnsi="Arial Nova Cond Light"/>
                <w:lang w:val="en-SG"/>
                <w:rPrChange w:id="3126" w:author="Sebastian Ma Lik Keung" w:date="2018-05-23T16:33:00Z">
                  <w:rPr>
                    <w:ins w:id="3127" w:author="Sebastian Ma Lik Keung" w:date="2018-05-23T16:32:00Z"/>
                    <w:lang w:val="en-SG"/>
                  </w:rPr>
                </w:rPrChange>
              </w:rPr>
            </w:pPr>
            <w:ins w:id="3128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29" w:author="Sebastian Ma Lik Keung" w:date="2018-05-23T16:33:00Z">
                    <w:rPr>
                      <w:lang w:val="en-SG"/>
                    </w:rPr>
                  </w:rPrChange>
                </w:rPr>
                <w:t xml:space="preserve">    echo "Copying network config to $HOST ..."</w:t>
              </w:r>
            </w:ins>
          </w:p>
          <w:p w14:paraId="5F9AE60D" w14:textId="77777777" w:rsidR="00574955" w:rsidRPr="00574955" w:rsidRDefault="00574955">
            <w:pPr>
              <w:rPr>
                <w:ins w:id="3130" w:author="Sebastian Ma Lik Keung" w:date="2018-05-23T16:32:00Z"/>
                <w:rFonts w:ascii="Arial Nova Cond Light" w:hAnsi="Arial Nova Cond Light"/>
                <w:lang w:val="en-SG"/>
                <w:rPrChange w:id="3131" w:author="Sebastian Ma Lik Keung" w:date="2018-05-23T16:33:00Z">
                  <w:rPr>
                    <w:ins w:id="3132" w:author="Sebastian Ma Lik Keung" w:date="2018-05-23T16:32:00Z"/>
                    <w:lang w:val="en-SG"/>
                  </w:rPr>
                </w:rPrChange>
              </w:rPr>
            </w:pPr>
            <w:ins w:id="3133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34" w:author="Sebastian Ma Lik Keung" w:date="2018-05-23T16:33:00Z">
                    <w:rPr>
                      <w:lang w:val="en-SG"/>
                    </w:rPr>
                  </w:rPrChange>
                </w:rPr>
                <w:t xml:space="preserve">#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35" w:author="Sebastian Ma Lik Keung" w:date="2018-05-23T16:33:00Z">
                    <w:rPr>
                      <w:lang w:val="en-SG"/>
                    </w:rPr>
                  </w:rPrChange>
                </w:rPr>
                <w:t>ssh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36" w:author="Sebastian Ma Lik Keung" w:date="2018-05-23T16:33:00Z">
                    <w:rPr>
                      <w:lang w:val="en-SG"/>
                    </w:rPr>
                  </w:rPrChange>
                </w:rPr>
                <w:t xml:space="preserve"> -n $USER@$HOST "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37" w:author="Sebastian Ma Lik Keung" w:date="2018-05-23T16:33:00Z">
                    <w:rPr>
                      <w:lang w:val="en-SG"/>
                    </w:rPr>
                  </w:rPrChange>
                </w:rPr>
                <w:t>sudo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38" w:author="Sebastian Ma Lik Keung" w:date="2018-05-23T16:33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39" w:author="Sebastian Ma Lik Keung" w:date="2018-05-23T16:33:00Z">
                    <w:rPr>
                      <w:lang w:val="en-SG"/>
                    </w:rPr>
                  </w:rPrChange>
                </w:rPr>
                <w:t>rm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40" w:author="Sebastian Ma Lik Keung" w:date="2018-05-23T16:33:00Z">
                    <w:rPr>
                      <w:lang w:val="en-SG"/>
                    </w:rPr>
                  </w:rPrChange>
                </w:rPr>
                <w:t xml:space="preserve"> -r $HOME_DIR/server/config/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41" w:author="Sebastian Ma Lik Keung" w:date="2018-05-23T16:33:00Z">
                    <w:rPr>
                      <w:lang w:val="en-SG"/>
                    </w:rPr>
                  </w:rPrChange>
                </w:rPr>
                <w:t>network.json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42" w:author="Sebastian Ma Lik Keung" w:date="2018-05-23T16:33:00Z">
                    <w:rPr>
                      <w:lang w:val="en-SG"/>
                    </w:rPr>
                  </w:rPrChange>
                </w:rPr>
                <w:t>"</w:t>
              </w:r>
            </w:ins>
          </w:p>
          <w:p w14:paraId="547868B9" w14:textId="77777777" w:rsidR="00574955" w:rsidRPr="00574955" w:rsidRDefault="00574955">
            <w:pPr>
              <w:rPr>
                <w:ins w:id="3143" w:author="Sebastian Ma Lik Keung" w:date="2018-05-23T16:32:00Z"/>
                <w:rFonts w:ascii="Arial Nova Cond Light" w:hAnsi="Arial Nova Cond Light"/>
                <w:lang w:val="en-SG"/>
                <w:rPrChange w:id="3144" w:author="Sebastian Ma Lik Keung" w:date="2018-05-23T16:33:00Z">
                  <w:rPr>
                    <w:ins w:id="3145" w:author="Sebastian Ma Lik Keung" w:date="2018-05-23T16:32:00Z"/>
                    <w:lang w:val="en-SG"/>
                  </w:rPr>
                </w:rPrChange>
              </w:rPr>
            </w:pPr>
            <w:ins w:id="3146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47" w:author="Sebastian Ma Lik Keung" w:date="2018-05-23T16:33:00Z">
                    <w:rPr>
                      <w:lang w:val="en-SG"/>
                    </w:rPr>
                  </w:rPrChange>
                </w:rPr>
                <w:t xml:space="preserve">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48" w:author="Sebastian Ma Lik Keung" w:date="2018-05-23T16:33:00Z">
                    <w:rPr>
                      <w:lang w:val="en-SG"/>
                    </w:rPr>
                  </w:rPrChange>
                </w:rPr>
                <w:t>ssh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49" w:author="Sebastian Ma Lik Keung" w:date="2018-05-23T16:33:00Z">
                    <w:rPr>
                      <w:lang w:val="en-SG"/>
                    </w:rPr>
                  </w:rPrChange>
                </w:rPr>
                <w:t xml:space="preserve"> -n $USER@$HOST "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50" w:author="Sebastian Ma Lik Keung" w:date="2018-05-23T16:33:00Z">
                    <w:rPr>
                      <w:lang w:val="en-SG"/>
                    </w:rPr>
                  </w:rPrChange>
                </w:rPr>
                <w:t>rm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51" w:author="Sebastian Ma Lik Keung" w:date="2018-05-23T16:33:00Z">
                    <w:rPr>
                      <w:lang w:val="en-SG"/>
                    </w:rPr>
                  </w:rPrChange>
                </w:rPr>
                <w:t xml:space="preserve"> -r $HOME_DIR/server/config/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52" w:author="Sebastian Ma Lik Keung" w:date="2018-05-23T16:33:00Z">
                    <w:rPr>
                      <w:lang w:val="en-SG"/>
                    </w:rPr>
                  </w:rPrChange>
                </w:rPr>
                <w:t>network.json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53" w:author="Sebastian Ma Lik Keung" w:date="2018-05-23T16:33:00Z">
                    <w:rPr>
                      <w:lang w:val="en-SG"/>
                    </w:rPr>
                  </w:rPrChange>
                </w:rPr>
                <w:t>"</w:t>
              </w:r>
            </w:ins>
          </w:p>
          <w:p w14:paraId="2A565F8B" w14:textId="77777777" w:rsidR="00574955" w:rsidRPr="00574955" w:rsidRDefault="00574955">
            <w:pPr>
              <w:rPr>
                <w:ins w:id="3154" w:author="Sebastian Ma Lik Keung" w:date="2018-05-23T16:32:00Z"/>
                <w:rFonts w:ascii="Arial Nova Cond Light" w:hAnsi="Arial Nova Cond Light"/>
                <w:lang w:val="en-SG"/>
                <w:rPrChange w:id="3155" w:author="Sebastian Ma Lik Keung" w:date="2018-05-23T16:33:00Z">
                  <w:rPr>
                    <w:ins w:id="3156" w:author="Sebastian Ma Lik Keung" w:date="2018-05-23T16:32:00Z"/>
                    <w:lang w:val="en-SG"/>
                  </w:rPr>
                </w:rPrChange>
              </w:rPr>
            </w:pPr>
            <w:ins w:id="3157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58" w:author="Sebastian Ma Lik Keung" w:date="2018-05-23T16:33:00Z">
                    <w:rPr>
                      <w:lang w:val="en-SG"/>
                    </w:rPr>
                  </w:rPrChange>
                </w:rPr>
                <w:t xml:space="preserve">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59" w:author="Sebastian Ma Lik Keung" w:date="2018-05-23T16:33:00Z">
                    <w:rPr>
                      <w:lang w:val="en-SG"/>
                    </w:rPr>
                  </w:rPrChange>
                </w:rPr>
                <w:t>scp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60" w:author="Sebastian Ma Lik Keung" w:date="2018-05-23T16:33:00Z">
                    <w:rPr>
                      <w:lang w:val="en-SG"/>
                    </w:rPr>
                  </w:rPrChange>
                </w:rPr>
                <w:t xml:space="preserve"> -r server/config/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61" w:author="Sebastian Ma Lik Keung" w:date="2018-05-23T16:33:00Z">
                    <w:rPr>
                      <w:lang w:val="en-SG"/>
                    </w:rPr>
                  </w:rPrChange>
                </w:rPr>
                <w:t>network.json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62" w:author="Sebastian Ma Lik Keung" w:date="2018-05-23T16:33:00Z">
                    <w:rPr>
                      <w:lang w:val="en-SG"/>
                    </w:rPr>
                  </w:rPrChange>
                </w:rPr>
                <w:t xml:space="preserve"> $USER@$HOST:$HOME_DIR/server/config/</w:t>
              </w:r>
            </w:ins>
          </w:p>
          <w:p w14:paraId="4E9C2545" w14:textId="77777777" w:rsidR="00574955" w:rsidRPr="00574955" w:rsidRDefault="00574955">
            <w:pPr>
              <w:rPr>
                <w:ins w:id="3163" w:author="Sebastian Ma Lik Keung" w:date="2018-05-23T16:32:00Z"/>
                <w:rFonts w:ascii="Arial Nova Cond Light" w:hAnsi="Arial Nova Cond Light"/>
                <w:lang w:val="en-SG"/>
                <w:rPrChange w:id="3164" w:author="Sebastian Ma Lik Keung" w:date="2018-05-23T16:33:00Z">
                  <w:rPr>
                    <w:ins w:id="3165" w:author="Sebastian Ma Lik Keung" w:date="2018-05-23T16:32:00Z"/>
                    <w:lang w:val="en-SG"/>
                  </w:rPr>
                </w:rPrChange>
              </w:rPr>
            </w:pPr>
          </w:p>
          <w:p w14:paraId="574EB6BC" w14:textId="77777777" w:rsidR="00574955" w:rsidRPr="00574955" w:rsidRDefault="00574955">
            <w:pPr>
              <w:rPr>
                <w:ins w:id="3166" w:author="Sebastian Ma Lik Keung" w:date="2018-05-23T16:32:00Z"/>
                <w:rFonts w:ascii="Arial Nova Cond Light" w:hAnsi="Arial Nova Cond Light"/>
                <w:lang w:val="en-SG"/>
                <w:rPrChange w:id="3167" w:author="Sebastian Ma Lik Keung" w:date="2018-05-23T16:33:00Z">
                  <w:rPr>
                    <w:ins w:id="3168" w:author="Sebastian Ma Lik Keung" w:date="2018-05-23T16:32:00Z"/>
                    <w:lang w:val="en-SG"/>
                  </w:rPr>
                </w:rPrChange>
              </w:rPr>
            </w:pPr>
            <w:ins w:id="3169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70" w:author="Sebastian Ma Lik Keung" w:date="2018-05-23T16:33:00Z">
                    <w:rPr>
                      <w:lang w:val="en-SG"/>
                    </w:rPr>
                  </w:rPrChange>
                </w:rPr>
                <w:t xml:space="preserve">    echo "Starting API Server for $STASHNAME ..."</w:t>
              </w:r>
            </w:ins>
          </w:p>
          <w:p w14:paraId="01C52F01" w14:textId="77777777" w:rsidR="00574955" w:rsidRPr="00574955" w:rsidRDefault="00574955">
            <w:pPr>
              <w:rPr>
                <w:ins w:id="3171" w:author="Sebastian Ma Lik Keung" w:date="2018-05-23T16:32:00Z"/>
                <w:rFonts w:ascii="Arial Nova Cond Light" w:hAnsi="Arial Nova Cond Light"/>
                <w:lang w:val="en-SG"/>
                <w:rPrChange w:id="3172" w:author="Sebastian Ma Lik Keung" w:date="2018-05-23T16:33:00Z">
                  <w:rPr>
                    <w:ins w:id="3173" w:author="Sebastian Ma Lik Keung" w:date="2018-05-23T16:32:00Z"/>
                    <w:lang w:val="en-SG"/>
                  </w:rPr>
                </w:rPrChange>
              </w:rPr>
            </w:pPr>
            <w:ins w:id="3174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75" w:author="Sebastian Ma Lik Keung" w:date="2018-05-23T16:33:00Z">
                    <w:rPr>
                      <w:lang w:val="en-SG"/>
                    </w:rPr>
                  </w:rPrChange>
                </w:rPr>
                <w:t xml:space="preserve">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76" w:author="Sebastian Ma Lik Keung" w:date="2018-05-23T16:33:00Z">
                    <w:rPr>
                      <w:lang w:val="en-SG"/>
                    </w:rPr>
                  </w:rPrChange>
                </w:rPr>
                <w:t>ssh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77" w:author="Sebastian Ma Lik Keung" w:date="2018-05-23T16:33:00Z">
                    <w:rPr>
                      <w:lang w:val="en-SG"/>
                    </w:rPr>
                  </w:rPrChange>
                </w:rPr>
                <w:t xml:space="preserve"> -n $USER@$HOST bash -c "'</w:t>
              </w:r>
            </w:ins>
          </w:p>
          <w:p w14:paraId="04A8F1A3" w14:textId="77777777" w:rsidR="00574955" w:rsidRPr="00574955" w:rsidRDefault="00574955">
            <w:pPr>
              <w:rPr>
                <w:ins w:id="3178" w:author="Sebastian Ma Lik Keung" w:date="2018-05-23T16:32:00Z"/>
                <w:rFonts w:ascii="Arial Nova Cond Light" w:hAnsi="Arial Nova Cond Light"/>
                <w:lang w:val="en-SG"/>
                <w:rPrChange w:id="3179" w:author="Sebastian Ma Lik Keung" w:date="2018-05-23T16:33:00Z">
                  <w:rPr>
                    <w:ins w:id="3180" w:author="Sebastian Ma Lik Keung" w:date="2018-05-23T16:32:00Z"/>
                    <w:lang w:val="en-SG"/>
                  </w:rPr>
                </w:rPrChange>
              </w:rPr>
            </w:pPr>
            <w:ins w:id="3181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82" w:author="Sebastian Ma Lik Keung" w:date="2018-05-23T16:33:00Z">
                    <w:rPr>
                      <w:lang w:val="en-SG"/>
                    </w:rPr>
                  </w:rPrChange>
                </w:rPr>
                <w:t xml:space="preserve">    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83" w:author="Sebastian Ma Lik Keung" w:date="2018-05-23T16:33:00Z">
                    <w:rPr>
                      <w:lang w:val="en-SG"/>
                    </w:rPr>
                  </w:rPrChange>
                </w:rPr>
                <w:t>pkill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84" w:author="Sebastian Ma Lik Keung" w:date="2018-05-23T16:33:00Z">
                    <w:rPr>
                      <w:lang w:val="en-SG"/>
                    </w:rPr>
                  </w:rPrChange>
                </w:rPr>
                <w:t xml:space="preserve"> -9 node</w:t>
              </w:r>
            </w:ins>
          </w:p>
          <w:p w14:paraId="604ABD80" w14:textId="77777777" w:rsidR="00574955" w:rsidRPr="00574955" w:rsidRDefault="00574955">
            <w:pPr>
              <w:rPr>
                <w:ins w:id="3185" w:author="Sebastian Ma Lik Keung" w:date="2018-05-23T16:32:00Z"/>
                <w:rFonts w:ascii="Arial Nova Cond Light" w:hAnsi="Arial Nova Cond Light"/>
                <w:lang w:val="en-SG"/>
                <w:rPrChange w:id="3186" w:author="Sebastian Ma Lik Keung" w:date="2018-05-23T16:33:00Z">
                  <w:rPr>
                    <w:ins w:id="3187" w:author="Sebastian Ma Lik Keung" w:date="2018-05-23T16:32:00Z"/>
                    <w:lang w:val="en-SG"/>
                  </w:rPr>
                </w:rPrChange>
              </w:rPr>
            </w:pPr>
            <w:ins w:id="3188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89" w:author="Sebastian Ma Lik Keung" w:date="2018-05-23T16:33:00Z">
                    <w:rPr>
                      <w:lang w:val="en-SG"/>
                    </w:rPr>
                  </w:rPrChange>
                </w:rPr>
                <w:t xml:space="preserve">        cd $API_PATH</w:t>
              </w:r>
            </w:ins>
          </w:p>
          <w:p w14:paraId="2E54CCAE" w14:textId="77777777" w:rsidR="00574955" w:rsidRPr="00574955" w:rsidRDefault="00574955">
            <w:pPr>
              <w:rPr>
                <w:ins w:id="3190" w:author="Sebastian Ma Lik Keung" w:date="2018-05-23T16:32:00Z"/>
                <w:rFonts w:ascii="Arial Nova Cond Light" w:hAnsi="Arial Nova Cond Light"/>
                <w:lang w:val="en-SG"/>
                <w:rPrChange w:id="3191" w:author="Sebastian Ma Lik Keung" w:date="2018-05-23T16:33:00Z">
                  <w:rPr>
                    <w:ins w:id="3192" w:author="Sebastian Ma Lik Keung" w:date="2018-05-23T16:32:00Z"/>
                    <w:lang w:val="en-SG"/>
                  </w:rPr>
                </w:rPrChange>
              </w:rPr>
            </w:pPr>
            <w:ins w:id="3193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194" w:author="Sebastian Ma Lik Keung" w:date="2018-05-23T16:33:00Z">
                    <w:rPr>
                      <w:lang w:val="en-SG"/>
                    </w:rPr>
                  </w:rPrChange>
                </w:rPr>
                <w:t xml:space="preserve">       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95" w:author="Sebastian Ma Lik Keung" w:date="2018-05-23T16:33:00Z">
                    <w:rPr>
                      <w:lang w:val="en-SG"/>
                    </w:rPr>
                  </w:rPrChange>
                </w:rPr>
                <w:t>nohup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96" w:author="Sebastian Ma Lik Keung" w:date="2018-05-23T16:33:00Z">
                    <w:rPr>
                      <w:lang w:val="en-SG"/>
                    </w:rPr>
                  </w:rPrChange>
                </w:rPr>
                <w:t xml:space="preserve"> </w:t>
              </w:r>
              <w:proofErr w:type="spellStart"/>
              <w:r w:rsidRPr="00574955">
                <w:rPr>
                  <w:rFonts w:ascii="Arial Nova Cond Light" w:hAnsi="Arial Nova Cond Light"/>
                  <w:lang w:val="en-SG"/>
                  <w:rPrChange w:id="3197" w:author="Sebastian Ma Lik Keung" w:date="2018-05-23T16:33:00Z">
                    <w:rPr>
                      <w:lang w:val="en-SG"/>
                    </w:rPr>
                  </w:rPrChange>
                </w:rPr>
                <w:t>npm</w:t>
              </w:r>
              <w:proofErr w:type="spellEnd"/>
              <w:r w:rsidRPr="00574955">
                <w:rPr>
                  <w:rFonts w:ascii="Arial Nova Cond Light" w:hAnsi="Arial Nova Cond Light"/>
                  <w:lang w:val="en-SG"/>
                  <w:rPrChange w:id="3198" w:author="Sebastian Ma Lik Keung" w:date="2018-05-23T16:33:00Z">
                    <w:rPr>
                      <w:lang w:val="en-SG"/>
                    </w:rPr>
                  </w:rPrChange>
                </w:rPr>
                <w:t xml:space="preserve"> start $STASHNAME &gt; ~/api.log &amp;</w:t>
              </w:r>
            </w:ins>
          </w:p>
          <w:p w14:paraId="063CFD11" w14:textId="77777777" w:rsidR="00574955" w:rsidRPr="00574955" w:rsidRDefault="00574955">
            <w:pPr>
              <w:rPr>
                <w:ins w:id="3199" w:author="Sebastian Ma Lik Keung" w:date="2018-05-23T16:32:00Z"/>
                <w:rFonts w:ascii="Arial Nova Cond Light" w:hAnsi="Arial Nova Cond Light"/>
                <w:lang w:val="en-SG"/>
                <w:rPrChange w:id="3200" w:author="Sebastian Ma Lik Keung" w:date="2018-05-23T16:33:00Z">
                  <w:rPr>
                    <w:ins w:id="3201" w:author="Sebastian Ma Lik Keung" w:date="2018-05-23T16:32:00Z"/>
                    <w:lang w:val="en-SG"/>
                  </w:rPr>
                </w:rPrChange>
              </w:rPr>
            </w:pPr>
            <w:ins w:id="3202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203" w:author="Sebastian Ma Lik Keung" w:date="2018-05-23T16:33:00Z">
                    <w:rPr>
                      <w:lang w:val="en-SG"/>
                    </w:rPr>
                  </w:rPrChange>
                </w:rPr>
                <w:t xml:space="preserve">    '"</w:t>
              </w:r>
            </w:ins>
          </w:p>
          <w:p w14:paraId="6CC51E16" w14:textId="77777777" w:rsidR="00574955" w:rsidRPr="00574955" w:rsidRDefault="00574955">
            <w:pPr>
              <w:rPr>
                <w:ins w:id="3204" w:author="Sebastian Ma Lik Keung" w:date="2018-05-23T16:32:00Z"/>
                <w:rFonts w:ascii="Arial Nova Cond Light" w:hAnsi="Arial Nova Cond Light"/>
                <w:lang w:val="en-SG"/>
                <w:rPrChange w:id="3205" w:author="Sebastian Ma Lik Keung" w:date="2018-05-23T16:33:00Z">
                  <w:rPr>
                    <w:ins w:id="3206" w:author="Sebastian Ma Lik Keung" w:date="2018-05-23T16:32:00Z"/>
                    <w:lang w:val="en-SG"/>
                  </w:rPr>
                </w:rPrChange>
              </w:rPr>
            </w:pPr>
          </w:p>
          <w:p w14:paraId="61201293" w14:textId="77777777" w:rsidR="00574955" w:rsidRPr="00574955" w:rsidRDefault="00574955">
            <w:pPr>
              <w:rPr>
                <w:ins w:id="3207" w:author="Sebastian Ma Lik Keung" w:date="2018-05-23T16:32:00Z"/>
                <w:rFonts w:ascii="Arial Nova Cond Light" w:hAnsi="Arial Nova Cond Light"/>
                <w:lang w:val="en-SG"/>
                <w:rPrChange w:id="3208" w:author="Sebastian Ma Lik Keung" w:date="2018-05-23T16:33:00Z">
                  <w:rPr>
                    <w:ins w:id="3209" w:author="Sebastian Ma Lik Keung" w:date="2018-05-23T16:32:00Z"/>
                    <w:lang w:val="en-SG"/>
                  </w:rPr>
                </w:rPrChange>
              </w:rPr>
            </w:pPr>
            <w:ins w:id="3210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211" w:author="Sebastian Ma Lik Keung" w:date="2018-05-23T16:33:00Z">
                    <w:rPr>
                      <w:lang w:val="en-SG"/>
                    </w:rPr>
                  </w:rPrChange>
                </w:rPr>
                <w:t xml:space="preserve">    echo "API Server for $STASHNAME is running"</w:t>
              </w:r>
            </w:ins>
          </w:p>
          <w:p w14:paraId="2675707D" w14:textId="77777777" w:rsidR="00574955" w:rsidRPr="00574955" w:rsidRDefault="00574955">
            <w:pPr>
              <w:rPr>
                <w:ins w:id="3212" w:author="Sebastian Ma Lik Keung" w:date="2018-05-23T16:32:00Z"/>
                <w:rFonts w:ascii="Arial Nova Cond Light" w:hAnsi="Arial Nova Cond Light"/>
                <w:lang w:val="en-SG"/>
                <w:rPrChange w:id="3213" w:author="Sebastian Ma Lik Keung" w:date="2018-05-23T16:33:00Z">
                  <w:rPr>
                    <w:ins w:id="3214" w:author="Sebastian Ma Lik Keung" w:date="2018-05-23T16:32:00Z"/>
                    <w:lang w:val="en-SG"/>
                  </w:rPr>
                </w:rPrChange>
              </w:rPr>
            </w:pPr>
          </w:p>
          <w:p w14:paraId="294E2EEE" w14:textId="02693226" w:rsidR="00574955" w:rsidRPr="00574955" w:rsidRDefault="00574955">
            <w:pPr>
              <w:rPr>
                <w:ins w:id="3215" w:author="Sebastian Ma Lik Keung" w:date="2018-05-23T16:32:00Z"/>
                <w:rFonts w:ascii="Arial Nova Cond Light" w:hAnsi="Arial Nova Cond Light"/>
                <w:lang w:val="en-SG"/>
                <w:rPrChange w:id="3216" w:author="Sebastian Ma Lik Keung" w:date="2018-05-23T16:33:00Z">
                  <w:rPr>
                    <w:ins w:id="3217" w:author="Sebastian Ma Lik Keung" w:date="2018-05-23T16:32:00Z"/>
                    <w:lang w:val="en-SG"/>
                  </w:rPr>
                </w:rPrChange>
              </w:rPr>
            </w:pPr>
            <w:ins w:id="3218" w:author="Sebastian Ma Lik Keung" w:date="2018-05-23T16:32:00Z">
              <w:r w:rsidRPr="00574955">
                <w:rPr>
                  <w:rFonts w:ascii="Arial Nova Cond Light" w:hAnsi="Arial Nova Cond Light"/>
                  <w:lang w:val="en-SG"/>
                  <w:rPrChange w:id="3219" w:author="Sebastian Ma Lik Keung" w:date="2018-05-23T16:33:00Z">
                    <w:rPr>
                      <w:lang w:val="en-SG"/>
                    </w:rPr>
                  </w:rPrChange>
                </w:rPr>
                <w:t>done</w:t>
              </w:r>
            </w:ins>
          </w:p>
        </w:tc>
      </w:tr>
    </w:tbl>
    <w:p w14:paraId="5311137A" w14:textId="77777777" w:rsidR="00CC2FFA" w:rsidRDefault="00CC2FFA">
      <w:pPr>
        <w:spacing w:after="0" w:line="240" w:lineRule="auto"/>
        <w:rPr>
          <w:ins w:id="3220" w:author="Sebastian Ma Lik Keung" w:date="2018-05-17T10:22:00Z"/>
          <w:lang w:val="en-SG"/>
        </w:rPr>
      </w:pPr>
    </w:p>
    <w:p w14:paraId="0F37150E" w14:textId="755594DD" w:rsidR="00CC2FFA" w:rsidRDefault="00DD3DBD">
      <w:pPr>
        <w:spacing w:after="0" w:line="240" w:lineRule="auto"/>
        <w:rPr>
          <w:ins w:id="3221" w:author="Sebastian Ma Lik Keung" w:date="2018-05-23T16:57:00Z"/>
          <w:lang w:val="en-SG"/>
        </w:rPr>
      </w:pPr>
      <w:ins w:id="3222" w:author="Sebastian Ma Lik Keung" w:date="2018-05-23T16:58:00Z">
        <w:r>
          <w:rPr>
            <w:lang w:val="en-SG"/>
          </w:rPr>
          <w:t>Note that w</w:t>
        </w:r>
      </w:ins>
      <w:ins w:id="3223" w:author="Sebastian Ma Lik Keung" w:date="2018-05-23T16:57:00Z">
        <w:r>
          <w:rPr>
            <w:lang w:val="en-SG"/>
          </w:rPr>
          <w:t xml:space="preserve">hen stopping the </w:t>
        </w:r>
        <w:proofErr w:type="spellStart"/>
        <w:r>
          <w:rPr>
            <w:lang w:val="en-SG"/>
          </w:rPr>
          <w:t>DApp</w:t>
        </w:r>
        <w:proofErr w:type="spellEnd"/>
        <w:r>
          <w:rPr>
            <w:lang w:val="en-SG"/>
          </w:rPr>
          <w:t xml:space="preserve"> using </w:t>
        </w:r>
      </w:ins>
      <w:ins w:id="3224" w:author="Sebastian Ma Lik Keung" w:date="2018-05-23T16:58:00Z">
        <w:r>
          <w:rPr>
            <w:lang w:val="en-SG"/>
          </w:rPr>
          <w:t>“</w:t>
        </w:r>
        <w:proofErr w:type="spellStart"/>
        <w:r>
          <w:rPr>
            <w:lang w:val="en-SG"/>
          </w:rPr>
          <w:t>pkill</w:t>
        </w:r>
        <w:proofErr w:type="spellEnd"/>
        <w:r>
          <w:rPr>
            <w:lang w:val="en-SG"/>
          </w:rPr>
          <w:t xml:space="preserve"> -9 node”</w:t>
        </w:r>
      </w:ins>
      <w:ins w:id="3225" w:author="Sebastian Ma Lik Keung" w:date="2018-05-23T16:57:00Z">
        <w:r>
          <w:rPr>
            <w:lang w:val="en-SG"/>
          </w:rPr>
          <w:t>,</w:t>
        </w:r>
      </w:ins>
      <w:ins w:id="3226" w:author="Sebastian Ma Lik Keung" w:date="2018-05-23T16:58:00Z">
        <w:r>
          <w:rPr>
            <w:lang w:val="en-SG"/>
          </w:rPr>
          <w:t xml:space="preserve"> the “node index.js” </w:t>
        </w:r>
      </w:ins>
      <w:ins w:id="3227" w:author="Sebastian Ma Lik Keung" w:date="2018-05-23T16:59:00Z">
        <w:r>
          <w:rPr>
            <w:lang w:val="en-SG"/>
          </w:rPr>
          <w:t xml:space="preserve">will also be killed. You can kill the PID for </w:t>
        </w:r>
      </w:ins>
      <w:proofErr w:type="spellStart"/>
      <w:ins w:id="3228" w:author="Sebastian Ma Lik Keung" w:date="2018-05-23T17:00:00Z">
        <w:r>
          <w:rPr>
            <w:lang w:val="en-SG"/>
          </w:rPr>
          <w:t>DApp</w:t>
        </w:r>
      </w:ins>
      <w:proofErr w:type="spellEnd"/>
      <w:ins w:id="3229" w:author="Sebastian Ma Lik Keung" w:date="2018-05-23T16:59:00Z">
        <w:r>
          <w:rPr>
            <w:lang w:val="en-SG"/>
          </w:rPr>
          <w:t xml:space="preserve"> by checking</w:t>
        </w:r>
      </w:ins>
      <w:ins w:id="3230" w:author="Sebastian Ma Lik Keung" w:date="2018-05-23T17:00:00Z">
        <w:r>
          <w:rPr>
            <w:lang w:val="en-SG"/>
          </w:rPr>
          <w:t xml:space="preserve"> with</w:t>
        </w:r>
      </w:ins>
      <w:ins w:id="3231" w:author="Sebastian Ma Lik Keung" w:date="2018-05-23T16:59:00Z">
        <w:r>
          <w:rPr>
            <w:lang w:val="en-SG"/>
          </w:rPr>
          <w:t xml:space="preserve"> “</w:t>
        </w:r>
        <w:proofErr w:type="spellStart"/>
        <w:r>
          <w:rPr>
            <w:lang w:val="en-SG"/>
          </w:rPr>
          <w:t>ps</w:t>
        </w:r>
        <w:proofErr w:type="spellEnd"/>
        <w:r>
          <w:rPr>
            <w:lang w:val="en-SG"/>
          </w:rPr>
          <w:t>” command.</w:t>
        </w:r>
      </w:ins>
    </w:p>
    <w:p w14:paraId="40025368" w14:textId="34468204" w:rsidR="00DD3DBD" w:rsidRDefault="00DD3DBD">
      <w:pPr>
        <w:spacing w:after="0" w:line="240" w:lineRule="auto"/>
        <w:rPr>
          <w:ins w:id="3232" w:author="Sebastian Ma Lik Keung" w:date="2018-05-23T16:57:00Z"/>
          <w:lang w:val="en-SG"/>
        </w:rPr>
      </w:pPr>
    </w:p>
    <w:p w14:paraId="0FF6A700" w14:textId="77777777" w:rsidR="00DD3DBD" w:rsidRDefault="00DD3DBD">
      <w:pPr>
        <w:spacing w:after="0" w:line="240" w:lineRule="auto"/>
        <w:rPr>
          <w:ins w:id="3233" w:author="Sebastian Ma Lik Keung" w:date="2018-05-17T10:22:00Z"/>
          <w:lang w:val="en-SG"/>
        </w:rPr>
      </w:pPr>
    </w:p>
    <w:p w14:paraId="6C51EFAA" w14:textId="1E642FD1" w:rsidR="00CC2FFA" w:rsidRDefault="00CC2FFA">
      <w:pPr>
        <w:spacing w:after="0" w:line="240" w:lineRule="auto"/>
        <w:rPr>
          <w:ins w:id="3234" w:author="Sebastian Ma Lik Keung" w:date="2018-05-17T10:22:00Z"/>
          <w:lang w:val="en-SG"/>
        </w:rPr>
      </w:pPr>
    </w:p>
    <w:p w14:paraId="048B1D80" w14:textId="1054C476" w:rsidR="00CC2FFA" w:rsidRDefault="009A0BC8">
      <w:pPr>
        <w:pStyle w:val="Heading1"/>
        <w:rPr>
          <w:ins w:id="3235" w:author="Sebastian Ma Lik Keung" w:date="2018-05-24T13:47:00Z"/>
          <w:lang w:val="en-SG"/>
        </w:rPr>
        <w:pPrChange w:id="3236" w:author="Sebastian Ma Lik Keung" w:date="2018-05-24T13:48:00Z">
          <w:pPr>
            <w:spacing w:after="0" w:line="240" w:lineRule="auto"/>
          </w:pPr>
        </w:pPrChange>
      </w:pPr>
      <w:ins w:id="3237" w:author="Sebastian Ma Lik Keung" w:date="2018-05-24T13:46:00Z">
        <w:r>
          <w:rPr>
            <w:lang w:val="en-SG"/>
          </w:rPr>
          <w:t>Running truffle test</w:t>
        </w:r>
      </w:ins>
      <w:ins w:id="3238" w:author="Sebastian Ma Lik Keung" w:date="2018-05-24T13:47:00Z">
        <w:r w:rsidR="0085369A">
          <w:rPr>
            <w:lang w:val="en-SG"/>
          </w:rPr>
          <w:t>s</w:t>
        </w:r>
      </w:ins>
    </w:p>
    <w:p w14:paraId="2283C0C8" w14:textId="0ABB7064" w:rsidR="0085369A" w:rsidRDefault="004918BE" w:rsidP="0085369A">
      <w:pPr>
        <w:spacing w:after="0" w:line="240" w:lineRule="auto"/>
        <w:rPr>
          <w:ins w:id="3239" w:author="Sebastian Ma Lik Keung" w:date="2018-05-28T11:50:00Z"/>
          <w:lang w:val="en-SG"/>
        </w:rPr>
      </w:pPr>
      <w:ins w:id="3240" w:author="Sebastian Ma Lik Keung" w:date="2018-05-28T11:49:00Z">
        <w:r>
          <w:rPr>
            <w:lang w:val="en-SG"/>
          </w:rPr>
          <w:t>These tests are ru</w:t>
        </w:r>
      </w:ins>
      <w:ins w:id="3241" w:author="Sebastian Ma Lik Keung" w:date="2018-05-28T11:50:00Z">
        <w:r>
          <w:rPr>
            <w:lang w:val="en-SG"/>
          </w:rPr>
          <w:t>n from Deployment node</w:t>
        </w:r>
      </w:ins>
    </w:p>
    <w:p w14:paraId="53D35BC2" w14:textId="77777777" w:rsidR="004918BE" w:rsidRDefault="004918BE" w:rsidP="0085369A">
      <w:pPr>
        <w:spacing w:after="0" w:line="240" w:lineRule="auto"/>
        <w:rPr>
          <w:ins w:id="3242" w:author="Sebastian Ma Lik Keung" w:date="2018-05-24T13:47:00Z"/>
          <w:lang w:val="en-SG"/>
        </w:rPr>
      </w:pPr>
    </w:p>
    <w:p w14:paraId="72C6E6E9" w14:textId="7CED02B6" w:rsidR="0085369A" w:rsidRDefault="0033232F">
      <w:pPr>
        <w:pStyle w:val="Heading2"/>
        <w:rPr>
          <w:ins w:id="3243" w:author="Sebastian Ma Lik Keung" w:date="2018-05-28T10:36:00Z"/>
          <w:lang w:val="en-SG"/>
        </w:rPr>
        <w:pPrChange w:id="3244" w:author="Sebastian Ma Lik Keung" w:date="2018-05-28T10:37:00Z">
          <w:pPr>
            <w:spacing w:after="0" w:line="240" w:lineRule="auto"/>
          </w:pPr>
        </w:pPrChange>
      </w:pPr>
      <w:ins w:id="3245" w:author="Sebastian Ma Lik Keung" w:date="2018-05-28T10:36:00Z">
        <w:r w:rsidRPr="0085369A">
          <w:rPr>
            <w:lang w:val="en-SG"/>
          </w:rPr>
          <w:t>run_test_cancelPayment.sh</w:t>
        </w:r>
      </w:ins>
    </w:p>
    <w:p w14:paraId="2B8E0664" w14:textId="3F0CAACC" w:rsidR="0033232F" w:rsidRDefault="0033232F">
      <w:pPr>
        <w:spacing w:after="0" w:line="240" w:lineRule="auto"/>
        <w:rPr>
          <w:ins w:id="3246" w:author="Sebastian Ma Lik Keung" w:date="2018-05-24T13:46:00Z"/>
          <w:lang w:val="en-SG"/>
        </w:rPr>
      </w:pPr>
      <w:ins w:id="3247" w:author="Sebastian Ma Lik Keung" w:date="2018-05-28T10:36:00Z">
        <w:r>
          <w:rPr>
            <w:lang w:val="en-SG"/>
          </w:rPr>
          <w:t xml:space="preserve">This </w:t>
        </w:r>
      </w:ins>
      <w:ins w:id="3248" w:author="Sebastian Ma Lik Keung" w:date="2018-05-28T10:37:00Z">
        <w:r>
          <w:rPr>
            <w:lang w:val="en-SG"/>
          </w:rPr>
          <w:t>test involves 1 bank.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85369A" w:rsidRPr="003B46A0" w14:paraId="7C735CD4" w14:textId="77777777" w:rsidTr="0085369A">
        <w:trPr>
          <w:ins w:id="3249" w:author="Sebastian Ma Lik Keung" w:date="2018-05-24T13:47:00Z"/>
        </w:trPr>
        <w:tc>
          <w:tcPr>
            <w:tcW w:w="9166" w:type="dxa"/>
          </w:tcPr>
          <w:p w14:paraId="5756F609" w14:textId="77777777" w:rsidR="0085369A" w:rsidRPr="0085369A" w:rsidRDefault="0085369A" w:rsidP="0085369A">
            <w:pPr>
              <w:rPr>
                <w:ins w:id="3250" w:author="Sebastian Ma Lik Keung" w:date="2018-05-24T13:47:00Z"/>
                <w:lang w:val="en-SG"/>
              </w:rPr>
            </w:pPr>
            <w:ins w:id="3251" w:author="Sebastian Ma Lik Keung" w:date="2018-05-24T13:47:00Z">
              <w:r w:rsidRPr="0085369A">
                <w:rPr>
                  <w:lang w:val="en-SG"/>
                </w:rPr>
                <w:t>sebtno@quorumnx05:~/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>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 xml:space="preserve">-quorum/test-scripts$ </w:t>
              </w:r>
              <w:proofErr w:type="spellStart"/>
              <w:r w:rsidRPr="0085369A">
                <w:rPr>
                  <w:lang w:val="en-SG"/>
                </w:rPr>
                <w:t>sed</w:t>
              </w:r>
              <w:proofErr w:type="spellEnd"/>
              <w:r w:rsidRPr="0085369A">
                <w:rPr>
                  <w:lang w:val="en-SG"/>
                </w:rPr>
                <w:t xml:space="preserve"> -</w:t>
              </w:r>
              <w:proofErr w:type="spellStart"/>
              <w:r w:rsidRPr="0085369A">
                <w:rPr>
                  <w:lang w:val="en-SG"/>
                </w:rPr>
                <w:t>i</w:t>
              </w:r>
              <w:proofErr w:type="spellEnd"/>
              <w:r w:rsidRPr="0085369A">
                <w:rPr>
                  <w:lang w:val="en-SG"/>
                </w:rPr>
                <w:t xml:space="preserve"> -e 's/\r$//' run_test_cancelPayment.sh</w:t>
              </w:r>
            </w:ins>
          </w:p>
          <w:p w14:paraId="3E29A14B" w14:textId="77777777" w:rsidR="0085369A" w:rsidRPr="0085369A" w:rsidRDefault="0085369A" w:rsidP="0085369A">
            <w:pPr>
              <w:rPr>
                <w:ins w:id="3252" w:author="Sebastian Ma Lik Keung" w:date="2018-05-24T13:47:00Z"/>
                <w:lang w:val="en-SG"/>
              </w:rPr>
            </w:pPr>
            <w:ins w:id="3253" w:author="Sebastian Ma Lik Keung" w:date="2018-05-24T13:47:00Z">
              <w:r w:rsidRPr="0085369A">
                <w:rPr>
                  <w:lang w:val="en-SG"/>
                </w:rPr>
                <w:t>sebtno@quorumnx05:~/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>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 xml:space="preserve">-quorum/test-scripts$ vi run_test_cancelPayment.sh </w:t>
              </w:r>
            </w:ins>
          </w:p>
          <w:p w14:paraId="5E1D94E8" w14:textId="77777777" w:rsidR="0085369A" w:rsidRPr="0085369A" w:rsidRDefault="0085369A" w:rsidP="0085369A">
            <w:pPr>
              <w:rPr>
                <w:ins w:id="3254" w:author="Sebastian Ma Lik Keung" w:date="2018-05-24T13:47:00Z"/>
                <w:lang w:val="en-SG"/>
              </w:rPr>
            </w:pPr>
            <w:bookmarkStart w:id="3255" w:name="_Hlk514933433"/>
            <w:ins w:id="3256" w:author="Sebastian Ma Lik Keung" w:date="2018-05-24T13:47:00Z">
              <w:r w:rsidRPr="0085369A">
                <w:rPr>
                  <w:lang w:val="en-SG"/>
                </w:rPr>
                <w:t>sebtno@quorumnx05:~/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>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>-quorum/test-scripts$ ./run_test_cancelPayment.sh</w:t>
              </w:r>
            </w:ins>
          </w:p>
          <w:p w14:paraId="2FE6803E" w14:textId="77777777" w:rsidR="0085369A" w:rsidRPr="0085369A" w:rsidRDefault="0085369A" w:rsidP="0085369A">
            <w:pPr>
              <w:rPr>
                <w:ins w:id="3257" w:author="Sebastian Ma Lik Keung" w:date="2018-05-24T13:47:00Z"/>
                <w:lang w:val="en-SG"/>
              </w:rPr>
            </w:pPr>
            <w:ins w:id="3258" w:author="Sebastian Ma Lik Keung" w:date="2018-05-24T13:47:00Z">
              <w:r w:rsidRPr="0085369A">
                <w:rPr>
                  <w:lang w:val="en-SG"/>
                </w:rPr>
                <w:t>[*] initializing states and initial funds...</w:t>
              </w:r>
            </w:ins>
          </w:p>
          <w:p w14:paraId="38D29CF2" w14:textId="77777777" w:rsidR="0085369A" w:rsidRPr="0085369A" w:rsidRDefault="0085369A" w:rsidP="0085369A">
            <w:pPr>
              <w:rPr>
                <w:ins w:id="3259" w:author="Sebastian Ma Lik Keung" w:date="2018-05-24T13:47:00Z"/>
                <w:lang w:val="en-SG"/>
              </w:rPr>
            </w:pPr>
            <w:ins w:id="3260" w:author="Sebastian Ma Lik Keung" w:date="2018-05-24T13:47:00Z">
              <w:r w:rsidRPr="0085369A">
                <w:rPr>
                  <w:lang w:val="en-SG"/>
                </w:rPr>
                <w:t>Using network 'mas'.</w:t>
              </w:r>
            </w:ins>
          </w:p>
          <w:p w14:paraId="02DBC244" w14:textId="77777777" w:rsidR="0085369A" w:rsidRPr="0085369A" w:rsidRDefault="0085369A" w:rsidP="0085369A">
            <w:pPr>
              <w:rPr>
                <w:ins w:id="3261" w:author="Sebastian Ma Lik Keung" w:date="2018-05-24T13:47:00Z"/>
                <w:lang w:val="en-SG"/>
              </w:rPr>
            </w:pPr>
          </w:p>
          <w:p w14:paraId="43B84FB8" w14:textId="77777777" w:rsidR="0085369A" w:rsidRPr="0085369A" w:rsidRDefault="0085369A" w:rsidP="0085369A">
            <w:pPr>
              <w:rPr>
                <w:ins w:id="3262" w:author="Sebastian Ma Lik Keung" w:date="2018-05-24T13:47:00Z"/>
                <w:lang w:val="en-SG"/>
              </w:rPr>
            </w:pPr>
            <w:ins w:id="3263" w:author="Sebastian Ma Lik Keung" w:date="2018-05-24T13:47:00Z">
              <w:r w:rsidRPr="0085369A">
                <w:rPr>
                  <w:lang w:val="en-SG"/>
                </w:rPr>
                <w:t>WIPEOUT!!!</w:t>
              </w:r>
            </w:ins>
          </w:p>
          <w:p w14:paraId="10D71559" w14:textId="77777777" w:rsidR="0085369A" w:rsidRPr="0085369A" w:rsidRDefault="0085369A" w:rsidP="0085369A">
            <w:pPr>
              <w:rPr>
                <w:ins w:id="3264" w:author="Sebastian Ma Lik Keung" w:date="2018-05-24T13:47:00Z"/>
                <w:lang w:val="en-SG"/>
              </w:rPr>
            </w:pPr>
            <w:ins w:id="3265" w:author="Sebastian Ma Lik Keung" w:date="2018-05-24T13:47:00Z">
              <w:r w:rsidRPr="0085369A">
                <w:rPr>
                  <w:lang w:val="en-SG"/>
                </w:rPr>
                <w:tab/>
                <w:t xml:space="preserve">mined!, block: 119, </w:t>
              </w:r>
              <w:proofErr w:type="spellStart"/>
              <w:r w:rsidRPr="0085369A">
                <w:rPr>
                  <w:lang w:val="en-SG"/>
                </w:rPr>
                <w:t>tx</w:t>
              </w:r>
              <w:proofErr w:type="spellEnd"/>
              <w:r w:rsidRPr="0085369A">
                <w:rPr>
                  <w:lang w:val="en-SG"/>
                </w:rPr>
                <w:t xml:space="preserve"> hash: 0xa55628646edd2a771ebf0ff4f13eab73e91a19376f59ea3fa37169bb9817d05c</w:t>
              </w:r>
            </w:ins>
          </w:p>
          <w:p w14:paraId="265AB719" w14:textId="77777777" w:rsidR="0085369A" w:rsidRPr="0085369A" w:rsidRDefault="0085369A" w:rsidP="0085369A">
            <w:pPr>
              <w:rPr>
                <w:ins w:id="3266" w:author="Sebastian Ma Lik Keung" w:date="2018-05-24T13:47:00Z"/>
                <w:lang w:val="en-SG"/>
              </w:rPr>
            </w:pPr>
            <w:ins w:id="3267" w:author="Sebastian Ma Lik Keung" w:date="2018-05-24T13:47:00Z">
              <w:r w:rsidRPr="0085369A">
                <w:rPr>
                  <w:lang w:val="en-SG"/>
                </w:rPr>
                <w:t>[]</w:t>
              </w:r>
            </w:ins>
          </w:p>
          <w:p w14:paraId="012F03AA" w14:textId="77777777" w:rsidR="0085369A" w:rsidRPr="0085369A" w:rsidRDefault="0085369A" w:rsidP="0085369A">
            <w:pPr>
              <w:rPr>
                <w:ins w:id="3268" w:author="Sebastian Ma Lik Keung" w:date="2018-05-24T13:47:00Z"/>
                <w:lang w:val="en-SG"/>
              </w:rPr>
            </w:pPr>
          </w:p>
          <w:p w14:paraId="03AC5279" w14:textId="77777777" w:rsidR="0085369A" w:rsidRPr="0085369A" w:rsidRDefault="0085369A" w:rsidP="0085369A">
            <w:pPr>
              <w:rPr>
                <w:ins w:id="3269" w:author="Sebastian Ma Lik Keung" w:date="2018-05-24T13:47:00Z"/>
                <w:lang w:val="en-SG"/>
              </w:rPr>
            </w:pPr>
            <w:ins w:id="3270" w:author="Sebastian Ma Lik Keung" w:date="2018-05-24T13:47:00Z">
              <w:r w:rsidRPr="0085369A">
                <w:rPr>
                  <w:lang w:val="en-SG"/>
                </w:rPr>
                <w:t>Using network 'mas'.</w:t>
              </w:r>
            </w:ins>
          </w:p>
          <w:p w14:paraId="04E4AAE7" w14:textId="77777777" w:rsidR="0085369A" w:rsidRPr="0085369A" w:rsidRDefault="0085369A" w:rsidP="0085369A">
            <w:pPr>
              <w:rPr>
                <w:ins w:id="3271" w:author="Sebastian Ma Lik Keung" w:date="2018-05-24T13:47:00Z"/>
                <w:lang w:val="en-SG"/>
              </w:rPr>
            </w:pPr>
          </w:p>
          <w:p w14:paraId="537D0EB5" w14:textId="77777777" w:rsidR="0085369A" w:rsidRPr="0085369A" w:rsidRDefault="0085369A" w:rsidP="0085369A">
            <w:pPr>
              <w:rPr>
                <w:ins w:id="3272" w:author="Sebastian Ma Lik Keung" w:date="2018-05-24T13:47:00Z"/>
                <w:lang w:val="en-SG"/>
              </w:rPr>
            </w:pPr>
            <w:ins w:id="3273" w:author="Sebastian Ma Lik Keung" w:date="2018-05-24T13:47:00Z">
              <w:r w:rsidRPr="0085369A">
                <w:rPr>
                  <w:lang w:val="en-SG"/>
                </w:rPr>
                <w:t>Querying stashes...</w:t>
              </w:r>
            </w:ins>
          </w:p>
          <w:p w14:paraId="7FAA0573" w14:textId="77777777" w:rsidR="0085369A" w:rsidRPr="0085369A" w:rsidRDefault="0085369A" w:rsidP="0085369A">
            <w:pPr>
              <w:rPr>
                <w:ins w:id="3274" w:author="Sebastian Ma Lik Keung" w:date="2018-05-24T13:47:00Z"/>
                <w:lang w:val="en-SG"/>
              </w:rPr>
            </w:pPr>
          </w:p>
          <w:p w14:paraId="38A01765" w14:textId="77777777" w:rsidR="0085369A" w:rsidRPr="0085369A" w:rsidRDefault="0085369A" w:rsidP="0085369A">
            <w:pPr>
              <w:rPr>
                <w:ins w:id="3275" w:author="Sebastian Ma Lik Keung" w:date="2018-05-24T13:47:00Z"/>
                <w:lang w:val="en-SG"/>
              </w:rPr>
            </w:pPr>
            <w:ins w:id="3276" w:author="Sebastian Ma Lik Keung" w:date="2018-05-24T13:47:00Z">
              <w:r w:rsidRPr="0085369A">
                <w:rPr>
                  <w:lang w:val="en-SG"/>
                </w:rPr>
                <w:t>Creating stash for MASGSGSG</w:t>
              </w:r>
            </w:ins>
          </w:p>
          <w:p w14:paraId="70AE5907" w14:textId="77777777" w:rsidR="0085369A" w:rsidRPr="0085369A" w:rsidRDefault="0085369A" w:rsidP="0085369A">
            <w:pPr>
              <w:rPr>
                <w:ins w:id="3277" w:author="Sebastian Ma Lik Keung" w:date="2018-05-24T13:47:00Z"/>
                <w:lang w:val="en-SG"/>
              </w:rPr>
            </w:pPr>
            <w:ins w:id="3278" w:author="Sebastian Ma Lik Keung" w:date="2018-05-24T13:47:00Z">
              <w:r w:rsidRPr="0085369A">
                <w:rPr>
                  <w:lang w:val="en-SG"/>
                </w:rPr>
                <w:tab/>
                <w:t xml:space="preserve">mined!, block: 120, </w:t>
              </w:r>
              <w:proofErr w:type="spellStart"/>
              <w:r w:rsidRPr="0085369A">
                <w:rPr>
                  <w:lang w:val="en-SG"/>
                </w:rPr>
                <w:t>tx</w:t>
              </w:r>
              <w:proofErr w:type="spellEnd"/>
              <w:r w:rsidRPr="0085369A">
                <w:rPr>
                  <w:lang w:val="en-SG"/>
                </w:rPr>
                <w:t xml:space="preserve"> hash: 0x1cf383c5cd0b7957fba0e4990c4230ef2401c81560f59681d65483b65d4d0a61</w:t>
              </w:r>
            </w:ins>
          </w:p>
          <w:p w14:paraId="6B9A4B7D" w14:textId="77777777" w:rsidR="0085369A" w:rsidRPr="0085369A" w:rsidRDefault="0085369A" w:rsidP="0085369A">
            <w:pPr>
              <w:rPr>
                <w:ins w:id="3279" w:author="Sebastian Ma Lik Keung" w:date="2018-05-24T13:47:00Z"/>
                <w:lang w:val="en-SG"/>
              </w:rPr>
            </w:pPr>
          </w:p>
          <w:p w14:paraId="194EF49F" w14:textId="77777777" w:rsidR="0085369A" w:rsidRPr="0085369A" w:rsidRDefault="0085369A" w:rsidP="0085369A">
            <w:pPr>
              <w:rPr>
                <w:ins w:id="3280" w:author="Sebastian Ma Lik Keung" w:date="2018-05-24T13:47:00Z"/>
                <w:lang w:val="en-SG"/>
              </w:rPr>
            </w:pPr>
            <w:ins w:id="3281" w:author="Sebastian Ma Lik Keung" w:date="2018-05-24T13:47:00Z">
              <w:r w:rsidRPr="0085369A">
                <w:rPr>
                  <w:lang w:val="en-SG"/>
                </w:rPr>
                <w:tab/>
                <w:t>Marking stash for MASGSGSG</w:t>
              </w:r>
            </w:ins>
          </w:p>
          <w:p w14:paraId="050B3522" w14:textId="77777777" w:rsidR="0085369A" w:rsidRPr="0085369A" w:rsidRDefault="0085369A" w:rsidP="0085369A">
            <w:pPr>
              <w:rPr>
                <w:ins w:id="3282" w:author="Sebastian Ma Lik Keung" w:date="2018-05-24T13:47:00Z"/>
                <w:lang w:val="en-SG"/>
              </w:rPr>
            </w:pPr>
            <w:ins w:id="3283" w:author="Sebastian Ma Lik Keung" w:date="2018-05-24T13:47:00Z">
              <w:r w:rsidRPr="0085369A">
                <w:rPr>
                  <w:lang w:val="en-SG"/>
                </w:rPr>
                <w:tab/>
                <w:t xml:space="preserve">mined!, block: 121, </w:t>
              </w:r>
              <w:proofErr w:type="spellStart"/>
              <w:r w:rsidRPr="0085369A">
                <w:rPr>
                  <w:lang w:val="en-SG"/>
                </w:rPr>
                <w:t>tx</w:t>
              </w:r>
              <w:proofErr w:type="spellEnd"/>
              <w:r w:rsidRPr="0085369A">
                <w:rPr>
                  <w:lang w:val="en-SG"/>
                </w:rPr>
                <w:t xml:space="preserve"> hash: 0x2e15959c50582ee1d9a22d4792f1b8eb79621cda5a650d9174f0ff772c988488</w:t>
              </w:r>
            </w:ins>
          </w:p>
          <w:p w14:paraId="1A0203C3" w14:textId="77777777" w:rsidR="0085369A" w:rsidRPr="0085369A" w:rsidRDefault="0085369A" w:rsidP="0085369A">
            <w:pPr>
              <w:rPr>
                <w:ins w:id="3284" w:author="Sebastian Ma Lik Keung" w:date="2018-05-24T13:47:00Z"/>
                <w:lang w:val="en-SG"/>
              </w:rPr>
            </w:pPr>
          </w:p>
          <w:p w14:paraId="5A572256" w14:textId="77777777" w:rsidR="0085369A" w:rsidRPr="0085369A" w:rsidRDefault="0085369A" w:rsidP="0085369A">
            <w:pPr>
              <w:rPr>
                <w:ins w:id="3285" w:author="Sebastian Ma Lik Keung" w:date="2018-05-24T13:47:00Z"/>
                <w:lang w:val="en-SG"/>
              </w:rPr>
            </w:pPr>
            <w:ins w:id="3286" w:author="Sebastian Ma Lik Keung" w:date="2018-05-24T13:47:00Z">
              <w:r w:rsidRPr="0085369A">
                <w:rPr>
                  <w:lang w:val="en-SG"/>
                </w:rPr>
                <w:t>Creating stash for BOFASG2X</w:t>
              </w:r>
            </w:ins>
          </w:p>
          <w:p w14:paraId="5BCD168E" w14:textId="77777777" w:rsidR="0085369A" w:rsidRPr="0085369A" w:rsidRDefault="0085369A" w:rsidP="0085369A">
            <w:pPr>
              <w:rPr>
                <w:ins w:id="3287" w:author="Sebastian Ma Lik Keung" w:date="2018-05-24T13:47:00Z"/>
                <w:lang w:val="en-SG"/>
              </w:rPr>
            </w:pPr>
            <w:ins w:id="3288" w:author="Sebastian Ma Lik Keung" w:date="2018-05-24T13:47:00Z">
              <w:r w:rsidRPr="0085369A">
                <w:rPr>
                  <w:lang w:val="en-SG"/>
                </w:rPr>
                <w:tab/>
                <w:t xml:space="preserve">mined!, block: 122, </w:t>
              </w:r>
              <w:proofErr w:type="spellStart"/>
              <w:r w:rsidRPr="0085369A">
                <w:rPr>
                  <w:lang w:val="en-SG"/>
                </w:rPr>
                <w:t>tx</w:t>
              </w:r>
              <w:proofErr w:type="spellEnd"/>
              <w:r w:rsidRPr="0085369A">
                <w:rPr>
                  <w:lang w:val="en-SG"/>
                </w:rPr>
                <w:t xml:space="preserve"> hash: 0x6d3f2124ee7e49845e834a88037945d0c6ea8a6e289b1f48c802ae448d658efd</w:t>
              </w:r>
            </w:ins>
          </w:p>
          <w:p w14:paraId="65E73334" w14:textId="77777777" w:rsidR="0085369A" w:rsidRPr="0085369A" w:rsidRDefault="0085369A" w:rsidP="0085369A">
            <w:pPr>
              <w:rPr>
                <w:ins w:id="3289" w:author="Sebastian Ma Lik Keung" w:date="2018-05-24T13:47:00Z"/>
                <w:lang w:val="en-SG"/>
              </w:rPr>
            </w:pPr>
          </w:p>
          <w:p w14:paraId="71A44820" w14:textId="77777777" w:rsidR="0085369A" w:rsidRPr="0085369A" w:rsidRDefault="0085369A" w:rsidP="0085369A">
            <w:pPr>
              <w:rPr>
                <w:ins w:id="3290" w:author="Sebastian Ma Lik Keung" w:date="2018-05-24T13:47:00Z"/>
                <w:lang w:val="en-SG"/>
              </w:rPr>
            </w:pPr>
            <w:ins w:id="3291" w:author="Sebastian Ma Lik Keung" w:date="2018-05-24T13:47:00Z">
              <w:r w:rsidRPr="0085369A">
                <w:rPr>
                  <w:lang w:val="en-SG"/>
                </w:rPr>
                <w:tab/>
                <w:t>Marking stash for BOFASG2X</w:t>
              </w:r>
            </w:ins>
          </w:p>
          <w:p w14:paraId="466FE597" w14:textId="77777777" w:rsidR="0085369A" w:rsidRPr="0085369A" w:rsidRDefault="0085369A" w:rsidP="0085369A">
            <w:pPr>
              <w:rPr>
                <w:ins w:id="3292" w:author="Sebastian Ma Lik Keung" w:date="2018-05-24T13:47:00Z"/>
                <w:lang w:val="en-SG"/>
              </w:rPr>
            </w:pPr>
            <w:ins w:id="3293" w:author="Sebastian Ma Lik Keung" w:date="2018-05-24T13:47:00Z">
              <w:r w:rsidRPr="0085369A">
                <w:rPr>
                  <w:lang w:val="en-SG"/>
                </w:rPr>
                <w:tab/>
                <w:t xml:space="preserve">mined!, block: 123, </w:t>
              </w:r>
              <w:proofErr w:type="spellStart"/>
              <w:r w:rsidRPr="0085369A">
                <w:rPr>
                  <w:lang w:val="en-SG"/>
                </w:rPr>
                <w:t>tx</w:t>
              </w:r>
              <w:proofErr w:type="spellEnd"/>
              <w:r w:rsidRPr="0085369A">
                <w:rPr>
                  <w:lang w:val="en-SG"/>
                </w:rPr>
                <w:t xml:space="preserve"> hash: 0x498d3ca451d3b71faeadac21328e8366a92f3d2853aac1cb4efab9b659e53954</w:t>
              </w:r>
            </w:ins>
          </w:p>
          <w:p w14:paraId="4DC7B655" w14:textId="77777777" w:rsidR="0085369A" w:rsidRPr="0085369A" w:rsidRDefault="0085369A" w:rsidP="0085369A">
            <w:pPr>
              <w:rPr>
                <w:ins w:id="3294" w:author="Sebastian Ma Lik Keung" w:date="2018-05-24T13:47:00Z"/>
                <w:lang w:val="en-SG"/>
              </w:rPr>
            </w:pPr>
          </w:p>
          <w:p w14:paraId="01AACAFA" w14:textId="77777777" w:rsidR="0085369A" w:rsidRPr="0085369A" w:rsidRDefault="0085369A" w:rsidP="0085369A">
            <w:pPr>
              <w:rPr>
                <w:ins w:id="3295" w:author="Sebastian Ma Lik Keung" w:date="2018-05-24T13:47:00Z"/>
                <w:lang w:val="en-SG"/>
              </w:rPr>
            </w:pPr>
            <w:ins w:id="3296" w:author="Sebastian Ma Lik Keung" w:date="2018-05-24T13:47:00Z">
              <w:r w:rsidRPr="0085369A">
                <w:rPr>
                  <w:lang w:val="en-SG"/>
                </w:rPr>
                <w:t>Creating stash for CHASSGSG</w:t>
              </w:r>
            </w:ins>
          </w:p>
          <w:p w14:paraId="1039821C" w14:textId="77777777" w:rsidR="0085369A" w:rsidRPr="0085369A" w:rsidRDefault="0085369A" w:rsidP="0085369A">
            <w:pPr>
              <w:rPr>
                <w:ins w:id="3297" w:author="Sebastian Ma Lik Keung" w:date="2018-05-24T13:47:00Z"/>
                <w:lang w:val="en-SG"/>
              </w:rPr>
            </w:pPr>
            <w:ins w:id="3298" w:author="Sebastian Ma Lik Keung" w:date="2018-05-24T13:47:00Z">
              <w:r w:rsidRPr="0085369A">
                <w:rPr>
                  <w:lang w:val="en-SG"/>
                </w:rPr>
                <w:tab/>
                <w:t xml:space="preserve">mined!, block: 124, </w:t>
              </w:r>
              <w:proofErr w:type="spellStart"/>
              <w:r w:rsidRPr="0085369A">
                <w:rPr>
                  <w:lang w:val="en-SG"/>
                </w:rPr>
                <w:t>tx</w:t>
              </w:r>
              <w:proofErr w:type="spellEnd"/>
              <w:r w:rsidRPr="0085369A">
                <w:rPr>
                  <w:lang w:val="en-SG"/>
                </w:rPr>
                <w:t xml:space="preserve"> hash: 0x64d566093e289628282eaf230857711e25011ec66a8be327f66207b67dcecc88</w:t>
              </w:r>
            </w:ins>
          </w:p>
          <w:p w14:paraId="094122E0" w14:textId="77777777" w:rsidR="0085369A" w:rsidRPr="0085369A" w:rsidRDefault="0085369A" w:rsidP="0085369A">
            <w:pPr>
              <w:rPr>
                <w:ins w:id="3299" w:author="Sebastian Ma Lik Keung" w:date="2018-05-24T13:47:00Z"/>
                <w:lang w:val="en-SG"/>
              </w:rPr>
            </w:pPr>
          </w:p>
          <w:p w14:paraId="22E3A66C" w14:textId="77777777" w:rsidR="0085369A" w:rsidRPr="0085369A" w:rsidRDefault="0085369A" w:rsidP="0085369A">
            <w:pPr>
              <w:rPr>
                <w:ins w:id="3300" w:author="Sebastian Ma Lik Keung" w:date="2018-05-24T13:47:00Z"/>
                <w:lang w:val="en-SG"/>
              </w:rPr>
            </w:pPr>
            <w:ins w:id="3301" w:author="Sebastian Ma Lik Keung" w:date="2018-05-24T13:47:00Z">
              <w:r w:rsidRPr="0085369A">
                <w:rPr>
                  <w:lang w:val="en-SG"/>
                </w:rPr>
                <w:tab/>
                <w:t>Marking stash for CHASSGSG</w:t>
              </w:r>
            </w:ins>
          </w:p>
          <w:p w14:paraId="127435CF" w14:textId="77777777" w:rsidR="0085369A" w:rsidRPr="0085369A" w:rsidRDefault="0085369A" w:rsidP="0085369A">
            <w:pPr>
              <w:rPr>
                <w:ins w:id="3302" w:author="Sebastian Ma Lik Keung" w:date="2018-05-24T13:47:00Z"/>
                <w:lang w:val="en-SG"/>
              </w:rPr>
            </w:pPr>
            <w:ins w:id="3303" w:author="Sebastian Ma Lik Keung" w:date="2018-05-24T13:47:00Z">
              <w:r w:rsidRPr="0085369A">
                <w:rPr>
                  <w:lang w:val="en-SG"/>
                </w:rPr>
                <w:tab/>
                <w:t xml:space="preserve">mined!, block: 125, </w:t>
              </w:r>
              <w:proofErr w:type="spellStart"/>
              <w:r w:rsidRPr="0085369A">
                <w:rPr>
                  <w:lang w:val="en-SG"/>
                </w:rPr>
                <w:t>tx</w:t>
              </w:r>
              <w:proofErr w:type="spellEnd"/>
              <w:r w:rsidRPr="0085369A">
                <w:rPr>
                  <w:lang w:val="en-SG"/>
                </w:rPr>
                <w:t xml:space="preserve"> hash: 0xedd5b85a93536441c7d5698e9a0e384ccf5716b62ba5803f9d73f2e6f5687756</w:t>
              </w:r>
            </w:ins>
          </w:p>
          <w:p w14:paraId="0F40FF00" w14:textId="77777777" w:rsidR="0085369A" w:rsidRPr="0085369A" w:rsidRDefault="0085369A" w:rsidP="0085369A">
            <w:pPr>
              <w:rPr>
                <w:ins w:id="3304" w:author="Sebastian Ma Lik Keung" w:date="2018-05-24T13:47:00Z"/>
                <w:lang w:val="en-SG"/>
              </w:rPr>
            </w:pPr>
          </w:p>
          <w:p w14:paraId="4B834A56" w14:textId="77777777" w:rsidR="0085369A" w:rsidRPr="0085369A" w:rsidRDefault="0085369A" w:rsidP="0085369A">
            <w:pPr>
              <w:rPr>
                <w:ins w:id="3305" w:author="Sebastian Ma Lik Keung" w:date="2018-05-24T13:47:00Z"/>
                <w:lang w:val="en-SG"/>
              </w:rPr>
            </w:pPr>
            <w:ins w:id="3306" w:author="Sebastian Ma Lik Keung" w:date="2018-05-24T13:47:00Z">
              <w:r w:rsidRPr="0085369A">
                <w:rPr>
                  <w:lang w:val="en-SG"/>
                </w:rPr>
                <w:t>Using network 'mas'.</w:t>
              </w:r>
            </w:ins>
          </w:p>
          <w:p w14:paraId="06C7ACF2" w14:textId="77777777" w:rsidR="0085369A" w:rsidRPr="0085369A" w:rsidRDefault="0085369A" w:rsidP="0085369A">
            <w:pPr>
              <w:rPr>
                <w:ins w:id="3307" w:author="Sebastian Ma Lik Keung" w:date="2018-05-24T13:47:00Z"/>
                <w:lang w:val="en-SG"/>
              </w:rPr>
            </w:pPr>
          </w:p>
          <w:p w14:paraId="35428260" w14:textId="77777777" w:rsidR="0085369A" w:rsidRPr="0085369A" w:rsidRDefault="0085369A" w:rsidP="0085369A">
            <w:pPr>
              <w:rPr>
                <w:ins w:id="3308" w:author="Sebastian Ma Lik Keung" w:date="2018-05-24T13:47:00Z"/>
                <w:lang w:val="en-SG"/>
              </w:rPr>
            </w:pPr>
            <w:ins w:id="3309" w:author="Sebastian Ma Lik Keung" w:date="2018-05-24T13:47:00Z">
              <w:r w:rsidRPr="0085369A">
                <w:rPr>
                  <w:lang w:val="en-SG"/>
                </w:rPr>
                <w:t>Setting MASGSGSG's stash balance to 100...</w:t>
              </w:r>
            </w:ins>
          </w:p>
          <w:p w14:paraId="53907B22" w14:textId="77777777" w:rsidR="0085369A" w:rsidRPr="0085369A" w:rsidRDefault="0085369A" w:rsidP="0085369A">
            <w:pPr>
              <w:rPr>
                <w:ins w:id="3310" w:author="Sebastian Ma Lik Keung" w:date="2018-05-24T13:47:00Z"/>
                <w:lang w:val="en-SG"/>
              </w:rPr>
            </w:pPr>
            <w:ins w:id="3311" w:author="Sebastian Ma Lik Keung" w:date="2018-05-24T13:47:00Z">
              <w:r w:rsidRPr="0085369A">
                <w:rPr>
                  <w:lang w:val="en-SG"/>
                </w:rPr>
                <w:lastRenderedPageBreak/>
                <w:t>Error: Invalid number of arguments to Solidity function</w:t>
              </w:r>
            </w:ins>
          </w:p>
          <w:p w14:paraId="68D0B485" w14:textId="77777777" w:rsidR="0085369A" w:rsidRPr="0085369A" w:rsidRDefault="0085369A" w:rsidP="0085369A">
            <w:pPr>
              <w:rPr>
                <w:ins w:id="3312" w:author="Sebastian Ma Lik Keung" w:date="2018-05-24T13:47:00Z"/>
                <w:lang w:val="en-SG"/>
              </w:rPr>
            </w:pPr>
            <w:ins w:id="3313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Object.InvalidNumberOfSolidityArgs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(/usr/lib/node_modules/truffle/build/webpack:/~/web3/lib/web3/errors.js:25:1)</w:t>
              </w:r>
            </w:ins>
          </w:p>
          <w:p w14:paraId="29AA451C" w14:textId="77777777" w:rsidR="0085369A" w:rsidRPr="0085369A" w:rsidRDefault="0085369A" w:rsidP="0085369A">
            <w:pPr>
              <w:rPr>
                <w:ins w:id="3314" w:author="Sebastian Ma Lik Keung" w:date="2018-05-24T13:47:00Z"/>
                <w:lang w:val="en-SG"/>
              </w:rPr>
            </w:pPr>
            <w:ins w:id="3315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SolidityFunction.validateArgs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(/usr/lib/node_modules/truffle/build/webpack:/~/web3/lib/web3/function.js:74:1)</w:t>
              </w:r>
            </w:ins>
          </w:p>
          <w:p w14:paraId="042A0124" w14:textId="77777777" w:rsidR="0085369A" w:rsidRPr="0085369A" w:rsidRDefault="0085369A" w:rsidP="0085369A">
            <w:pPr>
              <w:rPr>
                <w:ins w:id="3316" w:author="Sebastian Ma Lik Keung" w:date="2018-05-24T13:47:00Z"/>
                <w:lang w:val="en-SG"/>
              </w:rPr>
            </w:pPr>
            <w:ins w:id="3317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SolidityFunction.toPayload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(/usr/lib/node_modules/truffle/build/webpack:/~/web3/lib/web3/function.js:90:1)</w:t>
              </w:r>
            </w:ins>
          </w:p>
          <w:p w14:paraId="5A7A7DDF" w14:textId="77777777" w:rsidR="0085369A" w:rsidRPr="0085369A" w:rsidRDefault="0085369A" w:rsidP="0085369A">
            <w:pPr>
              <w:rPr>
                <w:ins w:id="3318" w:author="Sebastian Ma Lik Keung" w:date="2018-05-24T13:47:00Z"/>
                <w:lang w:val="en-SG"/>
              </w:rPr>
            </w:pPr>
            <w:ins w:id="3319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SolidityFunction.sendTransaction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(/usr/lib/node_modules/truffle/build/webpack:/~/web3/lib/web3/function.js:163:1)</w:t>
              </w:r>
            </w:ins>
          </w:p>
          <w:p w14:paraId="283BABE8" w14:textId="77777777" w:rsidR="0085369A" w:rsidRPr="0085369A" w:rsidRDefault="0085369A" w:rsidP="0085369A">
            <w:pPr>
              <w:rPr>
                <w:ins w:id="3320" w:author="Sebastian Ma Lik Keung" w:date="2018-05-24T13:47:00Z"/>
                <w:lang w:val="en-SG"/>
              </w:rPr>
            </w:pPr>
            <w:ins w:id="3321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SolidityFunction.execute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(/usr/lib/node_modules/truffle/build/webpack:/~/web3/lib/web3/function.js:256:1)</w:t>
              </w:r>
            </w:ins>
          </w:p>
          <w:p w14:paraId="143E993C" w14:textId="77777777" w:rsidR="0085369A" w:rsidRPr="0085369A" w:rsidRDefault="0085369A" w:rsidP="0085369A">
            <w:pPr>
              <w:rPr>
                <w:ins w:id="3322" w:author="Sebastian Ma Lik Keung" w:date="2018-05-24T13:47:00Z"/>
                <w:lang w:val="en-SG"/>
              </w:rPr>
            </w:pPr>
            <w:ins w:id="3323" w:author="Sebastian Ma Lik Keung" w:date="2018-05-24T13:47:00Z">
              <w:r w:rsidRPr="0085369A">
                <w:rPr>
                  <w:lang w:val="en-SG"/>
                </w:rPr>
                <w:t xml:space="preserve">    at /usr/lib/node_modules/truffle/build/webpack:/~/truffle-contract/contract.js:204:1</w:t>
              </w:r>
            </w:ins>
          </w:p>
          <w:p w14:paraId="40893DE2" w14:textId="77777777" w:rsidR="0085369A" w:rsidRPr="0085369A" w:rsidRDefault="0085369A" w:rsidP="0085369A">
            <w:pPr>
              <w:rPr>
                <w:ins w:id="3324" w:author="Sebastian Ma Lik Keung" w:date="2018-05-24T13:47:00Z"/>
                <w:lang w:val="en-SG"/>
              </w:rPr>
            </w:pPr>
            <w:ins w:id="3325" w:author="Sebastian Ma Lik Keung" w:date="2018-05-24T13:47:00Z">
              <w:r w:rsidRPr="0085369A">
                <w:rPr>
                  <w:lang w:val="en-SG"/>
                </w:rPr>
                <w:t xml:space="preserve">    at new Promise (&lt;anonymous&gt;)</w:t>
              </w:r>
            </w:ins>
          </w:p>
          <w:p w14:paraId="6C17CB95" w14:textId="77777777" w:rsidR="0085369A" w:rsidRPr="0085369A" w:rsidRDefault="0085369A" w:rsidP="0085369A">
            <w:pPr>
              <w:rPr>
                <w:ins w:id="3326" w:author="Sebastian Ma Lik Keung" w:date="2018-05-24T13:47:00Z"/>
                <w:lang w:val="en-SG"/>
              </w:rPr>
            </w:pPr>
            <w:ins w:id="3327" w:author="Sebastian Ma Lik Keung" w:date="2018-05-24T13:47:00Z">
              <w:r w:rsidRPr="0085369A">
                <w:rPr>
                  <w:lang w:val="en-SG"/>
                </w:rPr>
                <w:t xml:space="preserve">    at /usr/lib/node_modules/truffle/build/webpack:/~/truffle-contract/contract.js:155:1</w:t>
              </w:r>
            </w:ins>
          </w:p>
          <w:p w14:paraId="67EA1414" w14:textId="77777777" w:rsidR="0085369A" w:rsidRPr="0085369A" w:rsidRDefault="0085369A" w:rsidP="0085369A">
            <w:pPr>
              <w:rPr>
                <w:ins w:id="3328" w:author="Sebastian Ma Lik Keung" w:date="2018-05-24T13:47:00Z"/>
                <w:lang w:val="en-SG"/>
              </w:rPr>
            </w:pPr>
            <w:ins w:id="3329" w:author="Sebastian Ma Lik Keung" w:date="2018-05-24T13:47:00Z">
              <w:r w:rsidRPr="0085369A">
                <w:rPr>
                  <w:lang w:val="en-SG"/>
                </w:rPr>
                <w:t xml:space="preserve">    at &lt;anonymous&gt;</w:t>
              </w:r>
            </w:ins>
          </w:p>
          <w:bookmarkEnd w:id="3255"/>
          <w:p w14:paraId="1A113456" w14:textId="77777777" w:rsidR="0085369A" w:rsidRPr="0085369A" w:rsidRDefault="0085369A" w:rsidP="0085369A">
            <w:pPr>
              <w:rPr>
                <w:ins w:id="3330" w:author="Sebastian Ma Lik Keung" w:date="2018-05-24T13:47:00Z"/>
                <w:lang w:val="en-SG"/>
              </w:rPr>
            </w:pPr>
            <w:ins w:id="3331" w:author="Sebastian Ma Lik Keung" w:date="2018-05-24T13:47:00Z">
              <w:r w:rsidRPr="0085369A">
                <w:rPr>
                  <w:lang w:val="en-SG"/>
                </w:rPr>
                <w:t>Using network 'mas'.</w:t>
              </w:r>
            </w:ins>
          </w:p>
          <w:p w14:paraId="21117E64" w14:textId="77777777" w:rsidR="0085369A" w:rsidRPr="0085369A" w:rsidRDefault="0085369A" w:rsidP="0085369A">
            <w:pPr>
              <w:rPr>
                <w:ins w:id="3332" w:author="Sebastian Ma Lik Keung" w:date="2018-05-24T13:47:00Z"/>
                <w:lang w:val="en-SG"/>
              </w:rPr>
            </w:pPr>
          </w:p>
          <w:p w14:paraId="372A902E" w14:textId="77777777" w:rsidR="0085369A" w:rsidRPr="0085369A" w:rsidRDefault="0085369A" w:rsidP="0085369A">
            <w:pPr>
              <w:rPr>
                <w:ins w:id="3333" w:author="Sebastian Ma Lik Keung" w:date="2018-05-24T13:47:00Z"/>
                <w:lang w:val="en-SG"/>
              </w:rPr>
            </w:pPr>
            <w:ins w:id="3334" w:author="Sebastian Ma Lik Keung" w:date="2018-05-24T13:47:00Z">
              <w:r w:rsidRPr="0085369A">
                <w:rPr>
                  <w:lang w:val="en-SG"/>
                </w:rPr>
                <w:t>Setting BOFASG2X's stash balance to 200...</w:t>
              </w:r>
            </w:ins>
          </w:p>
          <w:p w14:paraId="76EA03FB" w14:textId="77777777" w:rsidR="0085369A" w:rsidRPr="0085369A" w:rsidRDefault="0085369A" w:rsidP="0085369A">
            <w:pPr>
              <w:rPr>
                <w:ins w:id="3335" w:author="Sebastian Ma Lik Keung" w:date="2018-05-24T13:47:00Z"/>
                <w:lang w:val="en-SG"/>
              </w:rPr>
            </w:pPr>
            <w:ins w:id="3336" w:author="Sebastian Ma Lik Keung" w:date="2018-05-24T13:47:00Z">
              <w:r w:rsidRPr="0085369A">
                <w:rPr>
                  <w:lang w:val="en-SG"/>
                </w:rPr>
                <w:t>Error: Invalid number of arguments to Solidity function</w:t>
              </w:r>
            </w:ins>
          </w:p>
          <w:p w14:paraId="0AA7BB22" w14:textId="77777777" w:rsidR="0085369A" w:rsidRPr="0085369A" w:rsidRDefault="0085369A" w:rsidP="0085369A">
            <w:pPr>
              <w:rPr>
                <w:ins w:id="3337" w:author="Sebastian Ma Lik Keung" w:date="2018-05-24T13:47:00Z"/>
                <w:lang w:val="en-SG"/>
              </w:rPr>
            </w:pPr>
            <w:ins w:id="3338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Object.InvalidNumberOfSolidityArgs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(/usr/lib/node_modules/truffle/build/webpack:/~/web3/lib/web3/errors.js:25:1)</w:t>
              </w:r>
            </w:ins>
          </w:p>
          <w:p w14:paraId="5FC2C012" w14:textId="77777777" w:rsidR="0085369A" w:rsidRPr="0085369A" w:rsidRDefault="0085369A" w:rsidP="0085369A">
            <w:pPr>
              <w:rPr>
                <w:ins w:id="3339" w:author="Sebastian Ma Lik Keung" w:date="2018-05-24T13:47:00Z"/>
                <w:lang w:val="en-SG"/>
              </w:rPr>
            </w:pPr>
            <w:ins w:id="3340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SolidityFunction.validateArgs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(/usr/lib/node_modules/truffle/build/webpack:/~/web3/lib/web3/function.js:74:1)</w:t>
              </w:r>
            </w:ins>
          </w:p>
          <w:p w14:paraId="4D4F5FA2" w14:textId="77777777" w:rsidR="0085369A" w:rsidRPr="0085369A" w:rsidRDefault="0085369A" w:rsidP="0085369A">
            <w:pPr>
              <w:rPr>
                <w:ins w:id="3341" w:author="Sebastian Ma Lik Keung" w:date="2018-05-24T13:47:00Z"/>
                <w:lang w:val="en-SG"/>
              </w:rPr>
            </w:pPr>
            <w:ins w:id="3342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SolidityFunction.toPayload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(/usr/lib/node_modules/truffle/build/webpack:/~/web3/lib/web3/function.js:90:1)</w:t>
              </w:r>
            </w:ins>
          </w:p>
          <w:p w14:paraId="7914B5AC" w14:textId="77777777" w:rsidR="0085369A" w:rsidRPr="0085369A" w:rsidRDefault="0085369A" w:rsidP="0085369A">
            <w:pPr>
              <w:rPr>
                <w:ins w:id="3343" w:author="Sebastian Ma Lik Keung" w:date="2018-05-24T13:47:00Z"/>
                <w:lang w:val="en-SG"/>
              </w:rPr>
            </w:pPr>
            <w:ins w:id="3344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SolidityFunction.sendTransaction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(/usr/lib/node_modules/truffle/build/webpack:/~/web3/lib/web3/function.js:163:1)</w:t>
              </w:r>
            </w:ins>
          </w:p>
          <w:p w14:paraId="2A8A6FF0" w14:textId="77777777" w:rsidR="0085369A" w:rsidRPr="0085369A" w:rsidRDefault="0085369A" w:rsidP="0085369A">
            <w:pPr>
              <w:rPr>
                <w:ins w:id="3345" w:author="Sebastian Ma Lik Keung" w:date="2018-05-24T13:47:00Z"/>
                <w:lang w:val="en-SG"/>
              </w:rPr>
            </w:pPr>
            <w:ins w:id="3346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SolidityFunction.execute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(/usr/lib/node_modules/truffle/build/webpack:/~/web3/lib/web3/function.js:256:1)</w:t>
              </w:r>
            </w:ins>
          </w:p>
          <w:p w14:paraId="1BF505C2" w14:textId="77777777" w:rsidR="0085369A" w:rsidRPr="0085369A" w:rsidRDefault="0085369A" w:rsidP="0085369A">
            <w:pPr>
              <w:rPr>
                <w:ins w:id="3347" w:author="Sebastian Ma Lik Keung" w:date="2018-05-24T13:47:00Z"/>
                <w:lang w:val="en-SG"/>
              </w:rPr>
            </w:pPr>
            <w:ins w:id="3348" w:author="Sebastian Ma Lik Keung" w:date="2018-05-24T13:47:00Z">
              <w:r w:rsidRPr="0085369A">
                <w:rPr>
                  <w:lang w:val="en-SG"/>
                </w:rPr>
                <w:t xml:space="preserve">    at /usr/lib/node_modules/truffle/build/webpack:/~/truffle-contract/contract.js:204:1</w:t>
              </w:r>
            </w:ins>
          </w:p>
          <w:p w14:paraId="21EAA677" w14:textId="77777777" w:rsidR="0085369A" w:rsidRPr="0085369A" w:rsidRDefault="0085369A" w:rsidP="0085369A">
            <w:pPr>
              <w:rPr>
                <w:ins w:id="3349" w:author="Sebastian Ma Lik Keung" w:date="2018-05-24T13:47:00Z"/>
                <w:lang w:val="en-SG"/>
              </w:rPr>
            </w:pPr>
            <w:ins w:id="3350" w:author="Sebastian Ma Lik Keung" w:date="2018-05-24T13:47:00Z">
              <w:r w:rsidRPr="0085369A">
                <w:rPr>
                  <w:lang w:val="en-SG"/>
                </w:rPr>
                <w:t xml:space="preserve">    at new Promise (&lt;anonymous&gt;)</w:t>
              </w:r>
            </w:ins>
          </w:p>
          <w:p w14:paraId="4200E58B" w14:textId="77777777" w:rsidR="0085369A" w:rsidRPr="0085369A" w:rsidRDefault="0085369A" w:rsidP="0085369A">
            <w:pPr>
              <w:rPr>
                <w:ins w:id="3351" w:author="Sebastian Ma Lik Keung" w:date="2018-05-24T13:47:00Z"/>
                <w:lang w:val="en-SG"/>
              </w:rPr>
            </w:pPr>
            <w:ins w:id="3352" w:author="Sebastian Ma Lik Keung" w:date="2018-05-24T13:47:00Z">
              <w:r w:rsidRPr="0085369A">
                <w:rPr>
                  <w:lang w:val="en-SG"/>
                </w:rPr>
                <w:t xml:space="preserve">    at /usr/lib/node_modules/truffle/build/webpack:/~/truffle-contract/contract.js:155:1</w:t>
              </w:r>
            </w:ins>
          </w:p>
          <w:p w14:paraId="3772D5D2" w14:textId="77777777" w:rsidR="0085369A" w:rsidRPr="0085369A" w:rsidRDefault="0085369A" w:rsidP="0085369A">
            <w:pPr>
              <w:rPr>
                <w:ins w:id="3353" w:author="Sebastian Ma Lik Keung" w:date="2018-05-24T13:47:00Z"/>
                <w:lang w:val="en-SG"/>
              </w:rPr>
            </w:pPr>
            <w:ins w:id="3354" w:author="Sebastian Ma Lik Keung" w:date="2018-05-24T13:47:00Z">
              <w:r w:rsidRPr="0085369A">
                <w:rPr>
                  <w:lang w:val="en-SG"/>
                </w:rPr>
                <w:t xml:space="preserve">    at &lt;anonymous&gt;</w:t>
              </w:r>
            </w:ins>
          </w:p>
          <w:p w14:paraId="4B81A857" w14:textId="77777777" w:rsidR="0085369A" w:rsidRPr="0085369A" w:rsidRDefault="0085369A" w:rsidP="0085369A">
            <w:pPr>
              <w:rPr>
                <w:ins w:id="3355" w:author="Sebastian Ma Lik Keung" w:date="2018-05-24T13:47:00Z"/>
                <w:lang w:val="en-SG"/>
              </w:rPr>
            </w:pPr>
            <w:ins w:id="3356" w:author="Sebastian Ma Lik Keung" w:date="2018-05-24T13:47:00Z">
              <w:r w:rsidRPr="0085369A">
                <w:rPr>
                  <w:lang w:val="en-SG"/>
                </w:rPr>
                <w:t>Using network 'mas'.</w:t>
              </w:r>
            </w:ins>
          </w:p>
          <w:p w14:paraId="4823DD48" w14:textId="77777777" w:rsidR="0085369A" w:rsidRPr="0085369A" w:rsidRDefault="0085369A" w:rsidP="0085369A">
            <w:pPr>
              <w:rPr>
                <w:ins w:id="3357" w:author="Sebastian Ma Lik Keung" w:date="2018-05-24T13:47:00Z"/>
                <w:lang w:val="en-SG"/>
              </w:rPr>
            </w:pPr>
          </w:p>
          <w:p w14:paraId="22ECFE88" w14:textId="77777777" w:rsidR="0085369A" w:rsidRPr="0085369A" w:rsidRDefault="0085369A" w:rsidP="0085369A">
            <w:pPr>
              <w:rPr>
                <w:ins w:id="3358" w:author="Sebastian Ma Lik Keung" w:date="2018-05-24T13:47:00Z"/>
                <w:lang w:val="en-SG"/>
              </w:rPr>
            </w:pPr>
            <w:ins w:id="3359" w:author="Sebastian Ma Lik Keung" w:date="2018-05-24T13:47:00Z">
              <w:r w:rsidRPr="0085369A">
                <w:rPr>
                  <w:lang w:val="en-SG"/>
                </w:rPr>
                <w:t>Setting CHASSGSG's stash balance to 300...</w:t>
              </w:r>
            </w:ins>
          </w:p>
          <w:p w14:paraId="78ED660B" w14:textId="77777777" w:rsidR="0085369A" w:rsidRPr="0085369A" w:rsidRDefault="0085369A" w:rsidP="0085369A">
            <w:pPr>
              <w:rPr>
                <w:ins w:id="3360" w:author="Sebastian Ma Lik Keung" w:date="2018-05-24T13:47:00Z"/>
                <w:lang w:val="en-SG"/>
              </w:rPr>
            </w:pPr>
            <w:ins w:id="3361" w:author="Sebastian Ma Lik Keung" w:date="2018-05-24T13:47:00Z">
              <w:r w:rsidRPr="0085369A">
                <w:rPr>
                  <w:lang w:val="en-SG"/>
                </w:rPr>
                <w:t>Error: Invalid number of arguments to Solidity function</w:t>
              </w:r>
            </w:ins>
          </w:p>
          <w:p w14:paraId="4670AE81" w14:textId="77777777" w:rsidR="0085369A" w:rsidRPr="0085369A" w:rsidRDefault="0085369A" w:rsidP="0085369A">
            <w:pPr>
              <w:rPr>
                <w:ins w:id="3362" w:author="Sebastian Ma Lik Keung" w:date="2018-05-24T13:47:00Z"/>
                <w:lang w:val="en-SG"/>
              </w:rPr>
            </w:pPr>
            <w:ins w:id="3363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Object.InvalidNumberOfSolidityArgs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(/usr/lib/node_modules/truffle/build/webpack:/~/web3/lib/web3/errors.js:25:1)</w:t>
              </w:r>
            </w:ins>
          </w:p>
          <w:p w14:paraId="6BE3641A" w14:textId="77777777" w:rsidR="0085369A" w:rsidRPr="0085369A" w:rsidRDefault="0085369A" w:rsidP="0085369A">
            <w:pPr>
              <w:rPr>
                <w:ins w:id="3364" w:author="Sebastian Ma Lik Keung" w:date="2018-05-24T13:47:00Z"/>
                <w:lang w:val="en-SG"/>
              </w:rPr>
            </w:pPr>
            <w:ins w:id="3365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SolidityFunction.validateArgs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(/usr/lib/node_modules/truffle/build/webpack:/~/web3/lib/web3/function.js:74:1)</w:t>
              </w:r>
            </w:ins>
          </w:p>
          <w:p w14:paraId="0D84201A" w14:textId="77777777" w:rsidR="0085369A" w:rsidRPr="0085369A" w:rsidRDefault="0085369A" w:rsidP="0085369A">
            <w:pPr>
              <w:rPr>
                <w:ins w:id="3366" w:author="Sebastian Ma Lik Keung" w:date="2018-05-24T13:47:00Z"/>
                <w:lang w:val="en-SG"/>
              </w:rPr>
            </w:pPr>
            <w:ins w:id="3367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SolidityFunction.toPayload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(/usr/lib/node_modules/truffle/build/webpack:/~/web3/lib/web3/function.js:90:1)</w:t>
              </w:r>
            </w:ins>
          </w:p>
          <w:p w14:paraId="20D0333B" w14:textId="77777777" w:rsidR="0085369A" w:rsidRPr="0085369A" w:rsidRDefault="0085369A" w:rsidP="0085369A">
            <w:pPr>
              <w:rPr>
                <w:ins w:id="3368" w:author="Sebastian Ma Lik Keung" w:date="2018-05-24T13:47:00Z"/>
                <w:lang w:val="en-SG"/>
              </w:rPr>
            </w:pPr>
            <w:ins w:id="3369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SolidityFunction.sendTransaction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(/usr/lib/node_modules/truffle/build/webpack:/~/web3/lib/web3/function.js:163:1)</w:t>
              </w:r>
            </w:ins>
          </w:p>
          <w:p w14:paraId="6E4A113C" w14:textId="77777777" w:rsidR="0085369A" w:rsidRPr="0085369A" w:rsidRDefault="0085369A" w:rsidP="0085369A">
            <w:pPr>
              <w:rPr>
                <w:ins w:id="3370" w:author="Sebastian Ma Lik Keung" w:date="2018-05-24T13:47:00Z"/>
                <w:lang w:val="en-SG"/>
              </w:rPr>
            </w:pPr>
            <w:ins w:id="3371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SolidityFunction.execute</w:t>
              </w:r>
              <w:proofErr w:type="spellEnd"/>
              <w:r w:rsidRPr="0085369A">
                <w:rPr>
                  <w:lang w:val="en-SG"/>
                </w:rPr>
                <w:t xml:space="preserve"> (/usr/lib/node_modules/truffle/build/webpack:/~/web3/lib/web3/function.js:256:1)</w:t>
              </w:r>
            </w:ins>
          </w:p>
          <w:p w14:paraId="2A840A7B" w14:textId="77777777" w:rsidR="0085369A" w:rsidRPr="0085369A" w:rsidRDefault="0085369A" w:rsidP="0085369A">
            <w:pPr>
              <w:rPr>
                <w:ins w:id="3372" w:author="Sebastian Ma Lik Keung" w:date="2018-05-24T13:47:00Z"/>
                <w:lang w:val="en-SG"/>
              </w:rPr>
            </w:pPr>
            <w:ins w:id="3373" w:author="Sebastian Ma Lik Keung" w:date="2018-05-24T13:47:00Z">
              <w:r w:rsidRPr="0085369A">
                <w:rPr>
                  <w:lang w:val="en-SG"/>
                </w:rPr>
                <w:t xml:space="preserve">    at /usr/lib/node_modules/truffle/build/webpack:/~/truffle-contract/contract.js:204:1</w:t>
              </w:r>
            </w:ins>
          </w:p>
          <w:p w14:paraId="2692E8E0" w14:textId="77777777" w:rsidR="0085369A" w:rsidRPr="0085369A" w:rsidRDefault="0085369A" w:rsidP="0085369A">
            <w:pPr>
              <w:rPr>
                <w:ins w:id="3374" w:author="Sebastian Ma Lik Keung" w:date="2018-05-24T13:47:00Z"/>
                <w:lang w:val="en-SG"/>
              </w:rPr>
            </w:pPr>
            <w:ins w:id="3375" w:author="Sebastian Ma Lik Keung" w:date="2018-05-24T13:47:00Z">
              <w:r w:rsidRPr="0085369A">
                <w:rPr>
                  <w:lang w:val="en-SG"/>
                </w:rPr>
                <w:t xml:space="preserve">    at new Promise (&lt;anonymous&gt;)</w:t>
              </w:r>
            </w:ins>
          </w:p>
          <w:p w14:paraId="6CFCAB32" w14:textId="77777777" w:rsidR="0085369A" w:rsidRPr="0085369A" w:rsidRDefault="0085369A" w:rsidP="0085369A">
            <w:pPr>
              <w:rPr>
                <w:ins w:id="3376" w:author="Sebastian Ma Lik Keung" w:date="2018-05-24T13:47:00Z"/>
                <w:lang w:val="en-SG"/>
              </w:rPr>
            </w:pPr>
            <w:ins w:id="3377" w:author="Sebastian Ma Lik Keung" w:date="2018-05-24T13:47:00Z">
              <w:r w:rsidRPr="0085369A">
                <w:rPr>
                  <w:lang w:val="en-SG"/>
                </w:rPr>
                <w:t xml:space="preserve">    at /usr/lib/node_modules/truffle/build/webpack:/~/truffle-contract/contract.js:155:1</w:t>
              </w:r>
            </w:ins>
          </w:p>
          <w:p w14:paraId="3440847E" w14:textId="77777777" w:rsidR="0085369A" w:rsidRPr="0085369A" w:rsidRDefault="0085369A" w:rsidP="0085369A">
            <w:pPr>
              <w:rPr>
                <w:ins w:id="3378" w:author="Sebastian Ma Lik Keung" w:date="2018-05-24T13:47:00Z"/>
                <w:lang w:val="en-SG"/>
              </w:rPr>
            </w:pPr>
            <w:ins w:id="3379" w:author="Sebastian Ma Lik Keung" w:date="2018-05-24T13:47:00Z">
              <w:r w:rsidRPr="0085369A">
                <w:rPr>
                  <w:lang w:val="en-SG"/>
                </w:rPr>
                <w:t xml:space="preserve">    at &lt;anonymous&gt;</w:t>
              </w:r>
            </w:ins>
          </w:p>
          <w:p w14:paraId="2A279BD5" w14:textId="77777777" w:rsidR="0085369A" w:rsidRPr="0085369A" w:rsidRDefault="0085369A" w:rsidP="0085369A">
            <w:pPr>
              <w:rPr>
                <w:ins w:id="3380" w:author="Sebastian Ma Lik Keung" w:date="2018-05-24T13:47:00Z"/>
                <w:lang w:val="en-SG"/>
              </w:rPr>
            </w:pPr>
            <w:ins w:id="3381" w:author="Sebastian Ma Lik Keung" w:date="2018-05-24T13:47:00Z">
              <w:r w:rsidRPr="0085369A">
                <w:rPr>
                  <w:lang w:val="en-SG"/>
                </w:rPr>
                <w:lastRenderedPageBreak/>
                <w:t>[*] submitting payment for regression testing</w:t>
              </w:r>
            </w:ins>
          </w:p>
          <w:p w14:paraId="4C920DD9" w14:textId="77777777" w:rsidR="0085369A" w:rsidRPr="0085369A" w:rsidRDefault="0085369A" w:rsidP="0085369A">
            <w:pPr>
              <w:rPr>
                <w:ins w:id="3382" w:author="Sebastian Ma Lik Keung" w:date="2018-05-24T13:47:00Z"/>
                <w:lang w:val="en-SG"/>
              </w:rPr>
            </w:pPr>
            <w:ins w:id="3383" w:author="Sebastian Ma Lik Keung" w:date="2018-05-24T13:47:00Z">
              <w:r w:rsidRPr="0085369A">
                <w:rPr>
                  <w:lang w:val="en-SG"/>
                </w:rPr>
                <w:t>Using network 'a'.</w:t>
              </w:r>
            </w:ins>
          </w:p>
          <w:p w14:paraId="1A2A2503" w14:textId="77777777" w:rsidR="0085369A" w:rsidRPr="0085369A" w:rsidRDefault="0085369A" w:rsidP="0085369A">
            <w:pPr>
              <w:rPr>
                <w:ins w:id="3384" w:author="Sebastian Ma Lik Keung" w:date="2018-05-24T13:47:00Z"/>
                <w:lang w:val="en-SG"/>
              </w:rPr>
            </w:pPr>
          </w:p>
          <w:p w14:paraId="5DDA9C22" w14:textId="77777777" w:rsidR="0085369A" w:rsidRPr="0085369A" w:rsidRDefault="0085369A" w:rsidP="0085369A">
            <w:pPr>
              <w:rPr>
                <w:ins w:id="3385" w:author="Sebastian Ma Lik Keung" w:date="2018-05-24T13:47:00Z"/>
                <w:lang w:val="en-SG"/>
              </w:rPr>
            </w:pPr>
            <w:ins w:id="3386" w:author="Sebastian Ma Lik Keung" w:date="2018-05-24T13:47:00Z">
              <w:r w:rsidRPr="0085369A">
                <w:rPr>
                  <w:lang w:val="en-SG"/>
                </w:rPr>
                <w:t>module.js:549</w:t>
              </w:r>
            </w:ins>
          </w:p>
          <w:p w14:paraId="26A4BF76" w14:textId="77777777" w:rsidR="0085369A" w:rsidRPr="0085369A" w:rsidRDefault="0085369A" w:rsidP="0085369A">
            <w:pPr>
              <w:rPr>
                <w:ins w:id="3387" w:author="Sebastian Ma Lik Keung" w:date="2018-05-24T13:47:00Z"/>
                <w:lang w:val="en-SG"/>
              </w:rPr>
            </w:pPr>
            <w:ins w:id="3388" w:author="Sebastian Ma Lik Keung" w:date="2018-05-24T13:47:00Z">
              <w:r w:rsidRPr="0085369A">
                <w:rPr>
                  <w:lang w:val="en-SG"/>
                </w:rPr>
                <w:t xml:space="preserve">    throw err;</w:t>
              </w:r>
            </w:ins>
          </w:p>
          <w:p w14:paraId="1951D60E" w14:textId="77777777" w:rsidR="0085369A" w:rsidRPr="0085369A" w:rsidRDefault="0085369A" w:rsidP="0085369A">
            <w:pPr>
              <w:rPr>
                <w:ins w:id="3389" w:author="Sebastian Ma Lik Keung" w:date="2018-05-24T13:47:00Z"/>
                <w:lang w:val="en-SG"/>
              </w:rPr>
            </w:pPr>
            <w:ins w:id="3390" w:author="Sebastian Ma Lik Keung" w:date="2018-05-24T13:47:00Z">
              <w:r w:rsidRPr="0085369A">
                <w:rPr>
                  <w:lang w:val="en-SG"/>
                </w:rPr>
                <w:t xml:space="preserve">    ^</w:t>
              </w:r>
            </w:ins>
          </w:p>
          <w:p w14:paraId="738D95CC" w14:textId="77777777" w:rsidR="0085369A" w:rsidRPr="0085369A" w:rsidRDefault="0085369A" w:rsidP="0085369A">
            <w:pPr>
              <w:rPr>
                <w:ins w:id="3391" w:author="Sebastian Ma Lik Keung" w:date="2018-05-24T13:47:00Z"/>
                <w:lang w:val="en-SG"/>
              </w:rPr>
            </w:pPr>
          </w:p>
          <w:p w14:paraId="19B8B497" w14:textId="77777777" w:rsidR="0085369A" w:rsidRPr="0085369A" w:rsidRDefault="0085369A" w:rsidP="0085369A">
            <w:pPr>
              <w:rPr>
                <w:ins w:id="3392" w:author="Sebastian Ma Lik Keung" w:date="2018-05-24T13:47:00Z"/>
                <w:lang w:val="en-SG"/>
              </w:rPr>
            </w:pPr>
            <w:ins w:id="3393" w:author="Sebastian Ma Lik Keung" w:date="2018-05-24T13:47:00Z">
              <w:r w:rsidRPr="0085369A">
                <w:rPr>
                  <w:lang w:val="en-SG"/>
                </w:rPr>
                <w:t>Error: Cannot find module 'js-sha256'</w:t>
              </w:r>
            </w:ins>
          </w:p>
          <w:p w14:paraId="5DF4B389" w14:textId="77777777" w:rsidR="0085369A" w:rsidRPr="0085369A" w:rsidRDefault="0085369A" w:rsidP="0085369A">
            <w:pPr>
              <w:rPr>
                <w:ins w:id="3394" w:author="Sebastian Ma Lik Keung" w:date="2018-05-24T13:47:00Z"/>
                <w:lang w:val="en-SG"/>
              </w:rPr>
            </w:pPr>
            <w:ins w:id="3395" w:author="Sebastian Ma Lik Keung" w:date="2018-05-24T13:47:00Z">
              <w:r w:rsidRPr="0085369A">
                <w:rPr>
                  <w:lang w:val="en-SG"/>
                </w:rPr>
                <w:t xml:space="preserve">    at Function.Module._</w:t>
              </w:r>
              <w:proofErr w:type="spellStart"/>
              <w:r w:rsidRPr="0085369A">
                <w:rPr>
                  <w:lang w:val="en-SG"/>
                </w:rPr>
                <w:t>resolveFilename</w:t>
              </w:r>
              <w:proofErr w:type="spellEnd"/>
              <w:r w:rsidRPr="0085369A">
                <w:rPr>
                  <w:lang w:val="en-SG"/>
                </w:rPr>
                <w:t xml:space="preserve"> (module.js:547:15)</w:t>
              </w:r>
            </w:ins>
          </w:p>
          <w:p w14:paraId="0F986ED5" w14:textId="77777777" w:rsidR="0085369A" w:rsidRPr="0085369A" w:rsidRDefault="0085369A" w:rsidP="0085369A">
            <w:pPr>
              <w:rPr>
                <w:ins w:id="3396" w:author="Sebastian Ma Lik Keung" w:date="2018-05-24T13:47:00Z"/>
                <w:lang w:val="en-SG"/>
              </w:rPr>
            </w:pPr>
            <w:ins w:id="3397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Function.Module._load</w:t>
              </w:r>
              <w:proofErr w:type="spellEnd"/>
              <w:r w:rsidRPr="0085369A">
                <w:rPr>
                  <w:lang w:val="en-SG"/>
                </w:rPr>
                <w:t xml:space="preserve"> (module.js:474:25)</w:t>
              </w:r>
            </w:ins>
          </w:p>
          <w:p w14:paraId="65E08F9C" w14:textId="77777777" w:rsidR="0085369A" w:rsidRPr="0085369A" w:rsidRDefault="0085369A" w:rsidP="0085369A">
            <w:pPr>
              <w:rPr>
                <w:ins w:id="3398" w:author="Sebastian Ma Lik Keung" w:date="2018-05-24T13:47:00Z"/>
                <w:lang w:val="en-SG"/>
              </w:rPr>
            </w:pPr>
            <w:ins w:id="3399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Module.require</w:t>
              </w:r>
              <w:proofErr w:type="spellEnd"/>
              <w:r w:rsidRPr="0085369A">
                <w:rPr>
                  <w:lang w:val="en-SG"/>
                </w:rPr>
                <w:t xml:space="preserve"> (module.js:596:17)</w:t>
              </w:r>
            </w:ins>
          </w:p>
          <w:p w14:paraId="72F23048" w14:textId="77777777" w:rsidR="0085369A" w:rsidRPr="0085369A" w:rsidRDefault="0085369A" w:rsidP="0085369A">
            <w:pPr>
              <w:rPr>
                <w:ins w:id="3400" w:author="Sebastian Ma Lik Keung" w:date="2018-05-24T13:47:00Z"/>
                <w:lang w:val="en-SG"/>
              </w:rPr>
            </w:pPr>
            <w:ins w:id="3401" w:author="Sebastian Ma Lik Keung" w:date="2018-05-24T13:47:00Z">
              <w:r w:rsidRPr="0085369A">
                <w:rPr>
                  <w:lang w:val="en-SG"/>
                </w:rPr>
                <w:t xml:space="preserve">    at require (internal/module.js:11:18)</w:t>
              </w:r>
            </w:ins>
          </w:p>
          <w:p w14:paraId="5033277A" w14:textId="77777777" w:rsidR="0085369A" w:rsidRPr="0085369A" w:rsidRDefault="0085369A" w:rsidP="0085369A">
            <w:pPr>
              <w:rPr>
                <w:ins w:id="3402" w:author="Sebastian Ma Lik Keung" w:date="2018-05-24T13:47:00Z"/>
                <w:lang w:val="en-SG"/>
              </w:rPr>
            </w:pPr>
            <w:ins w:id="3403" w:author="Sebastian Ma Lik Keung" w:date="2018-05-24T13:47:00Z">
              <w:r w:rsidRPr="0085369A">
                <w:rPr>
                  <w:lang w:val="en-SG"/>
                </w:rPr>
                <w:t xml:space="preserve">    at require (/</w:t>
              </w:r>
              <w:proofErr w:type="spellStart"/>
              <w:r w:rsidRPr="0085369A">
                <w:rPr>
                  <w:lang w:val="en-SG"/>
                </w:rPr>
                <w:t>usr</w:t>
              </w:r>
              <w:proofErr w:type="spellEnd"/>
              <w:r w:rsidRPr="0085369A">
                <w:rPr>
                  <w:lang w:val="en-SG"/>
                </w:rPr>
                <w:t>/lib/</w:t>
              </w:r>
              <w:proofErr w:type="spellStart"/>
              <w:r w:rsidRPr="0085369A">
                <w:rPr>
                  <w:lang w:val="en-SG"/>
                </w:rPr>
                <w:t>node_modules</w:t>
              </w:r>
              <w:proofErr w:type="spellEnd"/>
              <w:r w:rsidRPr="0085369A">
                <w:rPr>
                  <w:lang w:val="en-SG"/>
                </w:rPr>
                <w:t>/truffle/build/cli.bundled.js:121295:20)</w:t>
              </w:r>
            </w:ins>
          </w:p>
          <w:p w14:paraId="557E4DC2" w14:textId="77777777" w:rsidR="0085369A" w:rsidRPr="0085369A" w:rsidRDefault="0085369A" w:rsidP="0085369A">
            <w:pPr>
              <w:rPr>
                <w:ins w:id="3404" w:author="Sebastian Ma Lik Keung" w:date="2018-05-24T13:47:00Z"/>
                <w:lang w:val="en-SG"/>
              </w:rPr>
            </w:pPr>
            <w:ins w:id="3405" w:author="Sebastian Ma Lik Keung" w:date="2018-05-24T13:47:00Z">
              <w:r w:rsidRPr="0085369A">
                <w:rPr>
                  <w:lang w:val="en-SG"/>
                </w:rPr>
                <w:t xml:space="preserve">    at /home/</w:t>
              </w:r>
              <w:proofErr w:type="spellStart"/>
              <w:r w:rsidRPr="0085369A">
                <w:rPr>
                  <w:lang w:val="en-SG"/>
                </w:rPr>
                <w:t>sebtno</w:t>
              </w:r>
              <w:proofErr w:type="spellEnd"/>
              <w:r w:rsidRPr="0085369A">
                <w:rPr>
                  <w:lang w:val="en-SG"/>
                </w:rPr>
                <w:t>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>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>-quorum/test-scripts/createTrx.js:9:14</w:t>
              </w:r>
            </w:ins>
          </w:p>
          <w:p w14:paraId="6979EE88" w14:textId="77777777" w:rsidR="0085369A" w:rsidRPr="0085369A" w:rsidRDefault="0085369A" w:rsidP="0085369A">
            <w:pPr>
              <w:rPr>
                <w:ins w:id="3406" w:author="Sebastian Ma Lik Keung" w:date="2018-05-24T13:47:00Z"/>
                <w:lang w:val="en-SG"/>
              </w:rPr>
            </w:pPr>
            <w:ins w:id="3407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ContextifyScript.Script.runInContext</w:t>
              </w:r>
              <w:proofErr w:type="spellEnd"/>
              <w:r w:rsidRPr="0085369A">
                <w:rPr>
                  <w:lang w:val="en-SG"/>
                </w:rPr>
                <w:t xml:space="preserve"> (vm.js:59:29)</w:t>
              </w:r>
            </w:ins>
          </w:p>
          <w:p w14:paraId="05C0B632" w14:textId="77777777" w:rsidR="0085369A" w:rsidRPr="0085369A" w:rsidRDefault="0085369A" w:rsidP="0085369A">
            <w:pPr>
              <w:rPr>
                <w:ins w:id="3408" w:author="Sebastian Ma Lik Keung" w:date="2018-05-24T13:47:00Z"/>
                <w:lang w:val="en-SG"/>
              </w:rPr>
            </w:pPr>
            <w:ins w:id="3409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ContextifyScript.Script.runInNewContext</w:t>
              </w:r>
              <w:proofErr w:type="spellEnd"/>
              <w:r w:rsidRPr="0085369A">
                <w:rPr>
                  <w:lang w:val="en-SG"/>
                </w:rPr>
                <w:t xml:space="preserve"> (vm.js:65:15)</w:t>
              </w:r>
            </w:ins>
          </w:p>
          <w:p w14:paraId="4D1A4706" w14:textId="77777777" w:rsidR="0085369A" w:rsidRPr="0085369A" w:rsidRDefault="0085369A" w:rsidP="0085369A">
            <w:pPr>
              <w:rPr>
                <w:ins w:id="3410" w:author="Sebastian Ma Lik Keung" w:date="2018-05-24T13:47:00Z"/>
                <w:lang w:val="en-SG"/>
              </w:rPr>
            </w:pPr>
            <w:ins w:id="3411" w:author="Sebastian Ma Lik Keung" w:date="2018-05-24T13:47:00Z">
              <w:r w:rsidRPr="0085369A">
                <w:rPr>
                  <w:lang w:val="en-SG"/>
                </w:rPr>
                <w:t xml:space="preserve">    at /</w:t>
              </w:r>
              <w:proofErr w:type="spellStart"/>
              <w:r w:rsidRPr="0085369A">
                <w:rPr>
                  <w:lang w:val="en-SG"/>
                </w:rPr>
                <w:t>usr</w:t>
              </w:r>
              <w:proofErr w:type="spellEnd"/>
              <w:r w:rsidRPr="0085369A">
                <w:rPr>
                  <w:lang w:val="en-SG"/>
                </w:rPr>
                <w:t>/lib/</w:t>
              </w:r>
              <w:proofErr w:type="spellStart"/>
              <w:r w:rsidRPr="0085369A">
                <w:rPr>
                  <w:lang w:val="en-SG"/>
                </w:rPr>
                <w:t>node_modules</w:t>
              </w:r>
              <w:proofErr w:type="spellEnd"/>
              <w:r w:rsidRPr="0085369A">
                <w:rPr>
                  <w:lang w:val="en-SG"/>
                </w:rPr>
                <w:t>/truffle/build/cli.bundled.js:121314:14</w:t>
              </w:r>
            </w:ins>
          </w:p>
          <w:p w14:paraId="04238720" w14:textId="77777777" w:rsidR="0085369A" w:rsidRPr="0085369A" w:rsidRDefault="0085369A" w:rsidP="0085369A">
            <w:pPr>
              <w:rPr>
                <w:ins w:id="3412" w:author="Sebastian Ma Lik Keung" w:date="2018-05-24T13:47:00Z"/>
                <w:lang w:val="en-SG"/>
              </w:rPr>
            </w:pPr>
            <w:ins w:id="3413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FSReqWrap.readFileAfterClose</w:t>
              </w:r>
              <w:proofErr w:type="spellEnd"/>
              <w:r w:rsidRPr="0085369A">
                <w:rPr>
                  <w:lang w:val="en-SG"/>
                </w:rPr>
                <w:t xml:space="preserve"> [as </w:t>
              </w:r>
              <w:proofErr w:type="spellStart"/>
              <w:r w:rsidRPr="0085369A">
                <w:rPr>
                  <w:lang w:val="en-SG"/>
                </w:rPr>
                <w:t>oncomplete</w:t>
              </w:r>
              <w:proofErr w:type="spellEnd"/>
              <w:r w:rsidRPr="0085369A">
                <w:rPr>
                  <w:lang w:val="en-SG"/>
                </w:rPr>
                <w:t>] (fs.js:511:3)</w:t>
              </w:r>
            </w:ins>
          </w:p>
          <w:p w14:paraId="62039736" w14:textId="77777777" w:rsidR="0085369A" w:rsidRPr="0085369A" w:rsidRDefault="0085369A" w:rsidP="0085369A">
            <w:pPr>
              <w:rPr>
                <w:ins w:id="3414" w:author="Sebastian Ma Lik Keung" w:date="2018-05-24T13:47:00Z"/>
                <w:lang w:val="en-SG"/>
              </w:rPr>
            </w:pPr>
            <w:ins w:id="3415" w:author="Sebastian Ma Lik Keung" w:date="2018-05-24T13:47:00Z">
              <w:r w:rsidRPr="0085369A">
                <w:rPr>
                  <w:lang w:val="en-SG"/>
                </w:rPr>
                <w:t>Using network 'a'.</w:t>
              </w:r>
            </w:ins>
          </w:p>
          <w:p w14:paraId="3ECCE27C" w14:textId="77777777" w:rsidR="0085369A" w:rsidRPr="0085369A" w:rsidRDefault="0085369A" w:rsidP="0085369A">
            <w:pPr>
              <w:rPr>
                <w:ins w:id="3416" w:author="Sebastian Ma Lik Keung" w:date="2018-05-24T13:47:00Z"/>
                <w:lang w:val="en-SG"/>
              </w:rPr>
            </w:pPr>
          </w:p>
          <w:p w14:paraId="55199027" w14:textId="77777777" w:rsidR="0085369A" w:rsidRPr="0085369A" w:rsidRDefault="0085369A" w:rsidP="0085369A">
            <w:pPr>
              <w:rPr>
                <w:ins w:id="3417" w:author="Sebastian Ma Lik Keung" w:date="2018-05-24T13:47:00Z"/>
                <w:lang w:val="en-SG"/>
              </w:rPr>
            </w:pPr>
            <w:ins w:id="3418" w:author="Sebastian Ma Lik Keung" w:date="2018-05-24T13:47:00Z">
              <w:r w:rsidRPr="0085369A">
                <w:rPr>
                  <w:lang w:val="en-SG"/>
                </w:rPr>
                <w:t>Querying gridlock queue depth...</w:t>
              </w:r>
            </w:ins>
          </w:p>
          <w:p w14:paraId="50BC1197" w14:textId="77777777" w:rsidR="0085369A" w:rsidRPr="0085369A" w:rsidRDefault="0085369A" w:rsidP="0085369A">
            <w:pPr>
              <w:rPr>
                <w:ins w:id="3419" w:author="Sebastian Ma Lik Keung" w:date="2018-05-24T13:47:00Z"/>
                <w:lang w:val="en-SG"/>
              </w:rPr>
            </w:pPr>
            <w:ins w:id="3420" w:author="Sebastian Ma Lik Keung" w:date="2018-05-24T13:47:00Z">
              <w:r w:rsidRPr="0085369A">
                <w:rPr>
                  <w:lang w:val="en-SG"/>
                </w:rPr>
                <w:t>depth: 0</w:t>
              </w:r>
            </w:ins>
          </w:p>
          <w:p w14:paraId="59FBBD7F" w14:textId="77777777" w:rsidR="0085369A" w:rsidRPr="0085369A" w:rsidRDefault="0085369A" w:rsidP="0085369A">
            <w:pPr>
              <w:rPr>
                <w:ins w:id="3421" w:author="Sebastian Ma Lik Keung" w:date="2018-05-24T13:47:00Z"/>
                <w:lang w:val="en-SG"/>
              </w:rPr>
            </w:pPr>
          </w:p>
          <w:p w14:paraId="29A1A3B4" w14:textId="77777777" w:rsidR="0085369A" w:rsidRPr="0085369A" w:rsidRDefault="0085369A" w:rsidP="0085369A">
            <w:pPr>
              <w:rPr>
                <w:ins w:id="3422" w:author="Sebastian Ma Lik Keung" w:date="2018-05-24T13:47:00Z"/>
                <w:lang w:val="en-SG"/>
              </w:rPr>
            </w:pPr>
            <w:ins w:id="3423" w:author="Sebastian Ma Lik Keung" w:date="2018-05-24T13:47:00Z">
              <w:r w:rsidRPr="0085369A">
                <w:rPr>
                  <w:lang w:val="en-SG"/>
                </w:rPr>
                <w:t>Querying gridlock queue...</w:t>
              </w:r>
            </w:ins>
          </w:p>
          <w:p w14:paraId="3911FFD1" w14:textId="77777777" w:rsidR="0085369A" w:rsidRPr="0085369A" w:rsidRDefault="0085369A" w:rsidP="0085369A">
            <w:pPr>
              <w:rPr>
                <w:ins w:id="3424" w:author="Sebastian Ma Lik Keung" w:date="2018-05-24T13:47:00Z"/>
                <w:lang w:val="en-SG"/>
              </w:rPr>
            </w:pPr>
          </w:p>
          <w:p w14:paraId="028FBD16" w14:textId="77777777" w:rsidR="0085369A" w:rsidRPr="0085369A" w:rsidRDefault="0085369A" w:rsidP="0085369A">
            <w:pPr>
              <w:rPr>
                <w:ins w:id="3425" w:author="Sebastian Ma Lik Keung" w:date="2018-05-24T13:47:00Z"/>
                <w:lang w:val="en-SG"/>
              </w:rPr>
            </w:pPr>
            <w:ins w:id="3426" w:author="Sebastian Ma Lik Keung" w:date="2018-05-24T13:47:00Z">
              <w:r w:rsidRPr="0085369A">
                <w:rPr>
                  <w:lang w:val="en-SG"/>
                </w:rPr>
                <w:t>[*] gridlock queue should be zero</w:t>
              </w:r>
            </w:ins>
          </w:p>
          <w:p w14:paraId="5F55A565" w14:textId="77777777" w:rsidR="0085369A" w:rsidRPr="0085369A" w:rsidRDefault="0085369A" w:rsidP="0085369A">
            <w:pPr>
              <w:rPr>
                <w:ins w:id="3427" w:author="Sebastian Ma Lik Keung" w:date="2018-05-24T13:47:00Z"/>
                <w:lang w:val="en-SG"/>
              </w:rPr>
            </w:pPr>
          </w:p>
          <w:p w14:paraId="73B6FA91" w14:textId="77777777" w:rsidR="0085369A" w:rsidRPr="0085369A" w:rsidRDefault="0085369A" w:rsidP="0085369A">
            <w:pPr>
              <w:rPr>
                <w:ins w:id="3428" w:author="Sebastian Ma Lik Keung" w:date="2018-05-24T13:47:00Z"/>
                <w:lang w:val="en-SG"/>
              </w:rPr>
            </w:pPr>
          </w:p>
          <w:p w14:paraId="4DB78C94" w14:textId="77777777" w:rsidR="0085369A" w:rsidRPr="0085369A" w:rsidRDefault="0085369A" w:rsidP="0085369A">
            <w:pPr>
              <w:rPr>
                <w:ins w:id="3429" w:author="Sebastian Ma Lik Keung" w:date="2018-05-24T13:47:00Z"/>
                <w:lang w:val="en-SG"/>
              </w:rPr>
            </w:pPr>
            <w:ins w:id="3430" w:author="Sebastian Ma Lik Keung" w:date="2018-05-24T13:47:00Z">
              <w:r w:rsidRPr="0085369A">
                <w:rPr>
                  <w:lang w:val="en-SG"/>
                </w:rPr>
                <w:t>[*] setting up a queue</w:t>
              </w:r>
            </w:ins>
          </w:p>
          <w:p w14:paraId="1598E601" w14:textId="77777777" w:rsidR="0085369A" w:rsidRPr="0085369A" w:rsidRDefault="0085369A" w:rsidP="0085369A">
            <w:pPr>
              <w:rPr>
                <w:ins w:id="3431" w:author="Sebastian Ma Lik Keung" w:date="2018-05-24T13:47:00Z"/>
                <w:lang w:val="en-SG"/>
              </w:rPr>
            </w:pPr>
            <w:ins w:id="3432" w:author="Sebastian Ma Lik Keung" w:date="2018-05-24T13:47:00Z">
              <w:r w:rsidRPr="0085369A">
                <w:rPr>
                  <w:lang w:val="en-SG"/>
                </w:rPr>
                <w:t>Using network 'a'.</w:t>
              </w:r>
            </w:ins>
          </w:p>
          <w:p w14:paraId="25BC7ED8" w14:textId="77777777" w:rsidR="0085369A" w:rsidRPr="0085369A" w:rsidRDefault="0085369A" w:rsidP="0085369A">
            <w:pPr>
              <w:rPr>
                <w:ins w:id="3433" w:author="Sebastian Ma Lik Keung" w:date="2018-05-24T13:47:00Z"/>
                <w:lang w:val="en-SG"/>
              </w:rPr>
            </w:pPr>
          </w:p>
          <w:p w14:paraId="4B5AED13" w14:textId="77777777" w:rsidR="0085369A" w:rsidRPr="0085369A" w:rsidRDefault="0085369A" w:rsidP="0085369A">
            <w:pPr>
              <w:rPr>
                <w:ins w:id="3434" w:author="Sebastian Ma Lik Keung" w:date="2018-05-24T13:47:00Z"/>
                <w:lang w:val="en-SG"/>
              </w:rPr>
            </w:pPr>
            <w:ins w:id="3435" w:author="Sebastian Ma Lik Keung" w:date="2018-05-24T13:47:00Z">
              <w:r w:rsidRPr="0085369A">
                <w:rPr>
                  <w:lang w:val="en-SG"/>
                </w:rPr>
                <w:t>module.js:549</w:t>
              </w:r>
            </w:ins>
          </w:p>
          <w:p w14:paraId="7A45CC1D" w14:textId="77777777" w:rsidR="0085369A" w:rsidRPr="0085369A" w:rsidRDefault="0085369A" w:rsidP="0085369A">
            <w:pPr>
              <w:rPr>
                <w:ins w:id="3436" w:author="Sebastian Ma Lik Keung" w:date="2018-05-24T13:47:00Z"/>
                <w:lang w:val="en-SG"/>
              </w:rPr>
            </w:pPr>
            <w:ins w:id="3437" w:author="Sebastian Ma Lik Keung" w:date="2018-05-24T13:47:00Z">
              <w:r w:rsidRPr="0085369A">
                <w:rPr>
                  <w:lang w:val="en-SG"/>
                </w:rPr>
                <w:t xml:space="preserve">    throw err;</w:t>
              </w:r>
            </w:ins>
          </w:p>
          <w:p w14:paraId="62B4690C" w14:textId="77777777" w:rsidR="0085369A" w:rsidRPr="0085369A" w:rsidRDefault="0085369A" w:rsidP="0085369A">
            <w:pPr>
              <w:rPr>
                <w:ins w:id="3438" w:author="Sebastian Ma Lik Keung" w:date="2018-05-24T13:47:00Z"/>
                <w:lang w:val="en-SG"/>
              </w:rPr>
            </w:pPr>
            <w:ins w:id="3439" w:author="Sebastian Ma Lik Keung" w:date="2018-05-24T13:47:00Z">
              <w:r w:rsidRPr="0085369A">
                <w:rPr>
                  <w:lang w:val="en-SG"/>
                </w:rPr>
                <w:t xml:space="preserve">    ^</w:t>
              </w:r>
            </w:ins>
          </w:p>
          <w:p w14:paraId="3E2EDC95" w14:textId="77777777" w:rsidR="0085369A" w:rsidRPr="0085369A" w:rsidRDefault="0085369A" w:rsidP="0085369A">
            <w:pPr>
              <w:rPr>
                <w:ins w:id="3440" w:author="Sebastian Ma Lik Keung" w:date="2018-05-24T13:47:00Z"/>
                <w:lang w:val="en-SG"/>
              </w:rPr>
            </w:pPr>
          </w:p>
          <w:p w14:paraId="26D11733" w14:textId="77777777" w:rsidR="0085369A" w:rsidRPr="0085369A" w:rsidRDefault="0085369A" w:rsidP="0085369A">
            <w:pPr>
              <w:rPr>
                <w:ins w:id="3441" w:author="Sebastian Ma Lik Keung" w:date="2018-05-24T13:47:00Z"/>
                <w:lang w:val="en-SG"/>
              </w:rPr>
            </w:pPr>
            <w:ins w:id="3442" w:author="Sebastian Ma Lik Keung" w:date="2018-05-24T13:47:00Z">
              <w:r w:rsidRPr="0085369A">
                <w:rPr>
                  <w:lang w:val="en-SG"/>
                </w:rPr>
                <w:t>Error: Cannot find module 'js-sha256'</w:t>
              </w:r>
            </w:ins>
          </w:p>
          <w:p w14:paraId="3E73B58D" w14:textId="77777777" w:rsidR="0085369A" w:rsidRPr="0085369A" w:rsidRDefault="0085369A" w:rsidP="0085369A">
            <w:pPr>
              <w:rPr>
                <w:ins w:id="3443" w:author="Sebastian Ma Lik Keung" w:date="2018-05-24T13:47:00Z"/>
                <w:lang w:val="en-SG"/>
              </w:rPr>
            </w:pPr>
            <w:ins w:id="3444" w:author="Sebastian Ma Lik Keung" w:date="2018-05-24T13:47:00Z">
              <w:r w:rsidRPr="0085369A">
                <w:rPr>
                  <w:lang w:val="en-SG"/>
                </w:rPr>
                <w:t xml:space="preserve">    at Function.Module._</w:t>
              </w:r>
              <w:proofErr w:type="spellStart"/>
              <w:r w:rsidRPr="0085369A">
                <w:rPr>
                  <w:lang w:val="en-SG"/>
                </w:rPr>
                <w:t>resolveFilename</w:t>
              </w:r>
              <w:proofErr w:type="spellEnd"/>
              <w:r w:rsidRPr="0085369A">
                <w:rPr>
                  <w:lang w:val="en-SG"/>
                </w:rPr>
                <w:t xml:space="preserve"> (module.js:547:15)</w:t>
              </w:r>
            </w:ins>
          </w:p>
          <w:p w14:paraId="7808BAA3" w14:textId="77777777" w:rsidR="0085369A" w:rsidRPr="0085369A" w:rsidRDefault="0085369A" w:rsidP="0085369A">
            <w:pPr>
              <w:rPr>
                <w:ins w:id="3445" w:author="Sebastian Ma Lik Keung" w:date="2018-05-24T13:47:00Z"/>
                <w:lang w:val="en-SG"/>
              </w:rPr>
            </w:pPr>
            <w:ins w:id="3446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Function.Module._load</w:t>
              </w:r>
              <w:proofErr w:type="spellEnd"/>
              <w:r w:rsidRPr="0085369A">
                <w:rPr>
                  <w:lang w:val="en-SG"/>
                </w:rPr>
                <w:t xml:space="preserve"> (module.js:474:25)</w:t>
              </w:r>
            </w:ins>
          </w:p>
          <w:p w14:paraId="01ECE5F2" w14:textId="77777777" w:rsidR="0085369A" w:rsidRPr="0085369A" w:rsidRDefault="0085369A" w:rsidP="0085369A">
            <w:pPr>
              <w:rPr>
                <w:ins w:id="3447" w:author="Sebastian Ma Lik Keung" w:date="2018-05-24T13:47:00Z"/>
                <w:lang w:val="en-SG"/>
              </w:rPr>
            </w:pPr>
            <w:ins w:id="3448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Module.require</w:t>
              </w:r>
              <w:proofErr w:type="spellEnd"/>
              <w:r w:rsidRPr="0085369A">
                <w:rPr>
                  <w:lang w:val="en-SG"/>
                </w:rPr>
                <w:t xml:space="preserve"> (module.js:596:17)</w:t>
              </w:r>
            </w:ins>
          </w:p>
          <w:p w14:paraId="783E2996" w14:textId="77777777" w:rsidR="0085369A" w:rsidRPr="0085369A" w:rsidRDefault="0085369A" w:rsidP="0085369A">
            <w:pPr>
              <w:rPr>
                <w:ins w:id="3449" w:author="Sebastian Ma Lik Keung" w:date="2018-05-24T13:47:00Z"/>
                <w:lang w:val="en-SG"/>
              </w:rPr>
            </w:pPr>
            <w:ins w:id="3450" w:author="Sebastian Ma Lik Keung" w:date="2018-05-24T13:47:00Z">
              <w:r w:rsidRPr="0085369A">
                <w:rPr>
                  <w:lang w:val="en-SG"/>
                </w:rPr>
                <w:t xml:space="preserve">    at require (internal/module.js:11:18)</w:t>
              </w:r>
            </w:ins>
          </w:p>
          <w:p w14:paraId="03CE53F0" w14:textId="77777777" w:rsidR="0085369A" w:rsidRPr="0085369A" w:rsidRDefault="0085369A" w:rsidP="0085369A">
            <w:pPr>
              <w:rPr>
                <w:ins w:id="3451" w:author="Sebastian Ma Lik Keung" w:date="2018-05-24T13:47:00Z"/>
                <w:lang w:val="en-SG"/>
              </w:rPr>
            </w:pPr>
            <w:ins w:id="3452" w:author="Sebastian Ma Lik Keung" w:date="2018-05-24T13:47:00Z">
              <w:r w:rsidRPr="0085369A">
                <w:rPr>
                  <w:lang w:val="en-SG"/>
                </w:rPr>
                <w:t xml:space="preserve">    at require (/</w:t>
              </w:r>
              <w:proofErr w:type="spellStart"/>
              <w:r w:rsidRPr="0085369A">
                <w:rPr>
                  <w:lang w:val="en-SG"/>
                </w:rPr>
                <w:t>usr</w:t>
              </w:r>
              <w:proofErr w:type="spellEnd"/>
              <w:r w:rsidRPr="0085369A">
                <w:rPr>
                  <w:lang w:val="en-SG"/>
                </w:rPr>
                <w:t>/lib/</w:t>
              </w:r>
              <w:proofErr w:type="spellStart"/>
              <w:r w:rsidRPr="0085369A">
                <w:rPr>
                  <w:lang w:val="en-SG"/>
                </w:rPr>
                <w:t>node_modules</w:t>
              </w:r>
              <w:proofErr w:type="spellEnd"/>
              <w:r w:rsidRPr="0085369A">
                <w:rPr>
                  <w:lang w:val="en-SG"/>
                </w:rPr>
                <w:t>/truffle/build/cli.bundled.js:121295:20)</w:t>
              </w:r>
            </w:ins>
          </w:p>
          <w:p w14:paraId="1D76CCB8" w14:textId="77777777" w:rsidR="0085369A" w:rsidRPr="0085369A" w:rsidRDefault="0085369A" w:rsidP="0085369A">
            <w:pPr>
              <w:rPr>
                <w:ins w:id="3453" w:author="Sebastian Ma Lik Keung" w:date="2018-05-24T13:47:00Z"/>
                <w:lang w:val="en-SG"/>
              </w:rPr>
            </w:pPr>
            <w:ins w:id="3454" w:author="Sebastian Ma Lik Keung" w:date="2018-05-24T13:47:00Z">
              <w:r w:rsidRPr="0085369A">
                <w:rPr>
                  <w:lang w:val="en-SG"/>
                </w:rPr>
                <w:t xml:space="preserve">    at /home/</w:t>
              </w:r>
              <w:proofErr w:type="spellStart"/>
              <w:r w:rsidRPr="0085369A">
                <w:rPr>
                  <w:lang w:val="en-SG"/>
                </w:rPr>
                <w:t>sebtno</w:t>
              </w:r>
              <w:proofErr w:type="spellEnd"/>
              <w:r w:rsidRPr="0085369A">
                <w:rPr>
                  <w:lang w:val="en-SG"/>
                </w:rPr>
                <w:t>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>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>-quorum/test-scripts/createTrx.js:9:14</w:t>
              </w:r>
            </w:ins>
          </w:p>
          <w:p w14:paraId="719880F6" w14:textId="77777777" w:rsidR="0085369A" w:rsidRPr="0085369A" w:rsidRDefault="0085369A" w:rsidP="0085369A">
            <w:pPr>
              <w:rPr>
                <w:ins w:id="3455" w:author="Sebastian Ma Lik Keung" w:date="2018-05-24T13:47:00Z"/>
                <w:lang w:val="en-SG"/>
              </w:rPr>
            </w:pPr>
            <w:ins w:id="3456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ContextifyScript.Script.runInContext</w:t>
              </w:r>
              <w:proofErr w:type="spellEnd"/>
              <w:r w:rsidRPr="0085369A">
                <w:rPr>
                  <w:lang w:val="en-SG"/>
                </w:rPr>
                <w:t xml:space="preserve"> (vm.js:59:29)</w:t>
              </w:r>
            </w:ins>
          </w:p>
          <w:p w14:paraId="02986092" w14:textId="77777777" w:rsidR="0085369A" w:rsidRPr="0085369A" w:rsidRDefault="0085369A" w:rsidP="0085369A">
            <w:pPr>
              <w:rPr>
                <w:ins w:id="3457" w:author="Sebastian Ma Lik Keung" w:date="2018-05-24T13:47:00Z"/>
                <w:lang w:val="en-SG"/>
              </w:rPr>
            </w:pPr>
            <w:ins w:id="3458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ContextifyScript.Script.runInNewContext</w:t>
              </w:r>
              <w:proofErr w:type="spellEnd"/>
              <w:r w:rsidRPr="0085369A">
                <w:rPr>
                  <w:lang w:val="en-SG"/>
                </w:rPr>
                <w:t xml:space="preserve"> (vm.js:65:15)</w:t>
              </w:r>
            </w:ins>
          </w:p>
          <w:p w14:paraId="2ABD769D" w14:textId="77777777" w:rsidR="0085369A" w:rsidRPr="0085369A" w:rsidRDefault="0085369A" w:rsidP="0085369A">
            <w:pPr>
              <w:rPr>
                <w:ins w:id="3459" w:author="Sebastian Ma Lik Keung" w:date="2018-05-24T13:47:00Z"/>
                <w:lang w:val="en-SG"/>
              </w:rPr>
            </w:pPr>
            <w:ins w:id="3460" w:author="Sebastian Ma Lik Keung" w:date="2018-05-24T13:47:00Z">
              <w:r w:rsidRPr="0085369A">
                <w:rPr>
                  <w:lang w:val="en-SG"/>
                </w:rPr>
                <w:t xml:space="preserve">    at /</w:t>
              </w:r>
              <w:proofErr w:type="spellStart"/>
              <w:r w:rsidRPr="0085369A">
                <w:rPr>
                  <w:lang w:val="en-SG"/>
                </w:rPr>
                <w:t>usr</w:t>
              </w:r>
              <w:proofErr w:type="spellEnd"/>
              <w:r w:rsidRPr="0085369A">
                <w:rPr>
                  <w:lang w:val="en-SG"/>
                </w:rPr>
                <w:t>/lib/</w:t>
              </w:r>
              <w:proofErr w:type="spellStart"/>
              <w:r w:rsidRPr="0085369A">
                <w:rPr>
                  <w:lang w:val="en-SG"/>
                </w:rPr>
                <w:t>node_modules</w:t>
              </w:r>
              <w:proofErr w:type="spellEnd"/>
              <w:r w:rsidRPr="0085369A">
                <w:rPr>
                  <w:lang w:val="en-SG"/>
                </w:rPr>
                <w:t>/truffle/build/cli.bundled.js:121314:14</w:t>
              </w:r>
            </w:ins>
          </w:p>
          <w:p w14:paraId="417C3A02" w14:textId="77777777" w:rsidR="0085369A" w:rsidRPr="0085369A" w:rsidRDefault="0085369A" w:rsidP="0085369A">
            <w:pPr>
              <w:rPr>
                <w:ins w:id="3461" w:author="Sebastian Ma Lik Keung" w:date="2018-05-24T13:47:00Z"/>
                <w:lang w:val="en-SG"/>
              </w:rPr>
            </w:pPr>
            <w:ins w:id="3462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FSReqWrap.readFileAfterClose</w:t>
              </w:r>
              <w:proofErr w:type="spellEnd"/>
              <w:r w:rsidRPr="0085369A">
                <w:rPr>
                  <w:lang w:val="en-SG"/>
                </w:rPr>
                <w:t xml:space="preserve"> [as </w:t>
              </w:r>
              <w:proofErr w:type="spellStart"/>
              <w:r w:rsidRPr="0085369A">
                <w:rPr>
                  <w:lang w:val="en-SG"/>
                </w:rPr>
                <w:t>oncomplete</w:t>
              </w:r>
              <w:proofErr w:type="spellEnd"/>
              <w:r w:rsidRPr="0085369A">
                <w:rPr>
                  <w:lang w:val="en-SG"/>
                </w:rPr>
                <w:t>] (fs.js:511:3)</w:t>
              </w:r>
            </w:ins>
          </w:p>
          <w:p w14:paraId="55CA2874" w14:textId="77777777" w:rsidR="0085369A" w:rsidRPr="0085369A" w:rsidRDefault="0085369A" w:rsidP="0085369A">
            <w:pPr>
              <w:rPr>
                <w:ins w:id="3463" w:author="Sebastian Ma Lik Keung" w:date="2018-05-24T13:47:00Z"/>
                <w:lang w:val="en-SG"/>
              </w:rPr>
            </w:pPr>
          </w:p>
          <w:p w14:paraId="477EE027" w14:textId="77777777" w:rsidR="0085369A" w:rsidRPr="0085369A" w:rsidRDefault="0085369A" w:rsidP="0085369A">
            <w:pPr>
              <w:rPr>
                <w:ins w:id="3464" w:author="Sebastian Ma Lik Keung" w:date="2018-05-24T13:47:00Z"/>
                <w:lang w:val="en-SG"/>
              </w:rPr>
            </w:pPr>
            <w:ins w:id="3465" w:author="Sebastian Ma Lik Keung" w:date="2018-05-24T13:47:00Z">
              <w:r w:rsidRPr="0085369A">
                <w:rPr>
                  <w:lang w:val="en-SG"/>
                </w:rPr>
                <w:t>[*] cancelling the payment</w:t>
              </w:r>
            </w:ins>
          </w:p>
          <w:p w14:paraId="696A153A" w14:textId="77777777" w:rsidR="0085369A" w:rsidRPr="0085369A" w:rsidRDefault="0085369A" w:rsidP="0085369A">
            <w:pPr>
              <w:rPr>
                <w:ins w:id="3466" w:author="Sebastian Ma Lik Keung" w:date="2018-05-24T13:47:00Z"/>
                <w:lang w:val="en-SG"/>
              </w:rPr>
            </w:pPr>
            <w:ins w:id="3467" w:author="Sebastian Ma Lik Keung" w:date="2018-05-24T13:47:00Z">
              <w:r w:rsidRPr="0085369A">
                <w:rPr>
                  <w:lang w:val="en-SG"/>
                </w:rPr>
                <w:t>Using network 'a'.</w:t>
              </w:r>
            </w:ins>
          </w:p>
          <w:p w14:paraId="25BD42D7" w14:textId="77777777" w:rsidR="0085369A" w:rsidRPr="0085369A" w:rsidRDefault="0085369A" w:rsidP="0085369A">
            <w:pPr>
              <w:rPr>
                <w:ins w:id="3468" w:author="Sebastian Ma Lik Keung" w:date="2018-05-24T13:47:00Z"/>
                <w:lang w:val="en-SG"/>
              </w:rPr>
            </w:pPr>
          </w:p>
          <w:p w14:paraId="68B9F3BE" w14:textId="77777777" w:rsidR="0085369A" w:rsidRPr="0085369A" w:rsidRDefault="0085369A" w:rsidP="0085369A">
            <w:pPr>
              <w:rPr>
                <w:ins w:id="3469" w:author="Sebastian Ma Lik Keung" w:date="2018-05-24T13:47:00Z"/>
                <w:lang w:val="en-SG"/>
              </w:rPr>
            </w:pPr>
            <w:ins w:id="3470" w:author="Sebastian Ma Lik Keung" w:date="2018-05-24T13:47:00Z">
              <w:r w:rsidRPr="0085369A">
                <w:rPr>
                  <w:lang w:val="en-SG"/>
                </w:rPr>
                <w:t>searching for transaction R0000002...</w:t>
              </w:r>
            </w:ins>
          </w:p>
          <w:p w14:paraId="40C89E5C" w14:textId="77777777" w:rsidR="0085369A" w:rsidRPr="0085369A" w:rsidRDefault="0085369A" w:rsidP="0085369A">
            <w:pPr>
              <w:rPr>
                <w:ins w:id="3471" w:author="Sebastian Ma Lik Keung" w:date="2018-05-24T13:47:00Z"/>
                <w:lang w:val="en-SG"/>
              </w:rPr>
            </w:pPr>
            <w:proofErr w:type="spellStart"/>
            <w:ins w:id="3472" w:author="Sebastian Ma Lik Keung" w:date="2018-05-24T13:47:00Z">
              <w:r w:rsidRPr="0085369A">
                <w:rPr>
                  <w:lang w:val="en-SG"/>
                </w:rPr>
                <w:lastRenderedPageBreak/>
                <w:t>Trx</w:t>
              </w:r>
              <w:proofErr w:type="spellEnd"/>
              <w:r w:rsidRPr="0085369A">
                <w:rPr>
                  <w:lang w:val="en-SG"/>
                </w:rPr>
                <w:t xml:space="preserve"> R0000002 does not exist</w:t>
              </w:r>
            </w:ins>
          </w:p>
          <w:p w14:paraId="6B6FFD32" w14:textId="77777777" w:rsidR="0085369A" w:rsidRPr="0085369A" w:rsidRDefault="0085369A" w:rsidP="0085369A">
            <w:pPr>
              <w:rPr>
                <w:ins w:id="3473" w:author="Sebastian Ma Lik Keung" w:date="2018-05-24T13:47:00Z"/>
                <w:lang w:val="en-SG"/>
              </w:rPr>
            </w:pPr>
          </w:p>
          <w:p w14:paraId="425155D5" w14:textId="77777777" w:rsidR="0085369A" w:rsidRPr="0085369A" w:rsidRDefault="0085369A" w:rsidP="0085369A">
            <w:pPr>
              <w:rPr>
                <w:ins w:id="3474" w:author="Sebastian Ma Lik Keung" w:date="2018-05-24T13:47:00Z"/>
                <w:lang w:val="en-SG"/>
              </w:rPr>
            </w:pPr>
            <w:ins w:id="3475" w:author="Sebastian Ma Lik Keung" w:date="2018-05-24T13:47:00Z">
              <w:r w:rsidRPr="0085369A">
                <w:rPr>
                  <w:lang w:val="en-SG"/>
                </w:rPr>
                <w:t>[*] checking payment status</w:t>
              </w:r>
            </w:ins>
          </w:p>
          <w:p w14:paraId="4556B128" w14:textId="77777777" w:rsidR="0085369A" w:rsidRPr="0085369A" w:rsidRDefault="0085369A" w:rsidP="0085369A">
            <w:pPr>
              <w:rPr>
                <w:ins w:id="3476" w:author="Sebastian Ma Lik Keung" w:date="2018-05-24T13:47:00Z"/>
                <w:lang w:val="en-SG"/>
              </w:rPr>
            </w:pPr>
            <w:ins w:id="3477" w:author="Sebastian Ma Lik Keung" w:date="2018-05-24T13:47:00Z">
              <w:r w:rsidRPr="0085369A">
                <w:rPr>
                  <w:lang w:val="en-SG"/>
                </w:rPr>
                <w:t>Using network 'a'.</w:t>
              </w:r>
            </w:ins>
          </w:p>
          <w:p w14:paraId="29D73123" w14:textId="77777777" w:rsidR="0085369A" w:rsidRPr="0085369A" w:rsidRDefault="0085369A" w:rsidP="0085369A">
            <w:pPr>
              <w:rPr>
                <w:ins w:id="3478" w:author="Sebastian Ma Lik Keung" w:date="2018-05-24T13:47:00Z"/>
                <w:lang w:val="en-SG"/>
              </w:rPr>
            </w:pPr>
          </w:p>
          <w:p w14:paraId="3F84CAE1" w14:textId="77777777" w:rsidR="0085369A" w:rsidRPr="0085369A" w:rsidRDefault="0085369A" w:rsidP="0085369A">
            <w:pPr>
              <w:rPr>
                <w:ins w:id="3479" w:author="Sebastian Ma Lik Keung" w:date="2018-05-24T13:47:00Z"/>
                <w:lang w:val="en-SG"/>
              </w:rPr>
            </w:pPr>
            <w:proofErr w:type="spellStart"/>
            <w:ins w:id="3480" w:author="Sebastian Ma Lik Keung" w:date="2018-05-24T13:47:00Z">
              <w:r w:rsidRPr="0085369A">
                <w:rPr>
                  <w:lang w:val="en-SG"/>
                </w:rPr>
                <w:t>Trx</w:t>
              </w:r>
              <w:proofErr w:type="spellEnd"/>
              <w:r w:rsidRPr="0085369A">
                <w:rPr>
                  <w:lang w:val="en-SG"/>
                </w:rPr>
                <w:t xml:space="preserve"> R0000002 does not exist</w:t>
              </w:r>
            </w:ins>
          </w:p>
          <w:p w14:paraId="6467F84C" w14:textId="77777777" w:rsidR="0085369A" w:rsidRPr="0085369A" w:rsidRDefault="0085369A" w:rsidP="0085369A">
            <w:pPr>
              <w:rPr>
                <w:ins w:id="3481" w:author="Sebastian Ma Lik Keung" w:date="2018-05-24T13:47:00Z"/>
                <w:lang w:val="en-SG"/>
              </w:rPr>
            </w:pPr>
          </w:p>
          <w:p w14:paraId="03AD5E4B" w14:textId="77777777" w:rsidR="0085369A" w:rsidRPr="0085369A" w:rsidRDefault="0085369A" w:rsidP="0085369A">
            <w:pPr>
              <w:rPr>
                <w:ins w:id="3482" w:author="Sebastian Ma Lik Keung" w:date="2018-05-24T13:47:00Z"/>
                <w:lang w:val="en-SG"/>
              </w:rPr>
            </w:pPr>
          </w:p>
          <w:p w14:paraId="2D071F31" w14:textId="77777777" w:rsidR="0085369A" w:rsidRPr="0085369A" w:rsidRDefault="0085369A" w:rsidP="0085369A">
            <w:pPr>
              <w:rPr>
                <w:ins w:id="3483" w:author="Sebastian Ma Lik Keung" w:date="2018-05-24T13:47:00Z"/>
                <w:lang w:val="en-SG"/>
              </w:rPr>
            </w:pPr>
            <w:ins w:id="3484" w:author="Sebastian Ma Lik Keung" w:date="2018-05-24T13:47:00Z">
              <w:r w:rsidRPr="0085369A">
                <w:rPr>
                  <w:lang w:val="en-SG"/>
                </w:rPr>
                <w:t>[*] submitting another payment</w:t>
              </w:r>
            </w:ins>
          </w:p>
          <w:p w14:paraId="05445A45" w14:textId="77777777" w:rsidR="0085369A" w:rsidRPr="0085369A" w:rsidRDefault="0085369A" w:rsidP="0085369A">
            <w:pPr>
              <w:rPr>
                <w:ins w:id="3485" w:author="Sebastian Ma Lik Keung" w:date="2018-05-24T13:47:00Z"/>
                <w:lang w:val="en-SG"/>
              </w:rPr>
            </w:pPr>
            <w:ins w:id="3486" w:author="Sebastian Ma Lik Keung" w:date="2018-05-24T13:47:00Z">
              <w:r w:rsidRPr="0085369A">
                <w:rPr>
                  <w:lang w:val="en-SG"/>
                </w:rPr>
                <w:t>Using network 'a'.</w:t>
              </w:r>
            </w:ins>
          </w:p>
          <w:p w14:paraId="2A47B6C6" w14:textId="77777777" w:rsidR="0085369A" w:rsidRPr="0085369A" w:rsidRDefault="0085369A" w:rsidP="0085369A">
            <w:pPr>
              <w:rPr>
                <w:ins w:id="3487" w:author="Sebastian Ma Lik Keung" w:date="2018-05-24T13:47:00Z"/>
                <w:lang w:val="en-SG"/>
              </w:rPr>
            </w:pPr>
          </w:p>
          <w:p w14:paraId="1C3B9C21" w14:textId="77777777" w:rsidR="0085369A" w:rsidRPr="0085369A" w:rsidRDefault="0085369A" w:rsidP="0085369A">
            <w:pPr>
              <w:rPr>
                <w:ins w:id="3488" w:author="Sebastian Ma Lik Keung" w:date="2018-05-24T13:47:00Z"/>
                <w:lang w:val="en-SG"/>
              </w:rPr>
            </w:pPr>
            <w:ins w:id="3489" w:author="Sebastian Ma Lik Keung" w:date="2018-05-24T13:47:00Z">
              <w:r w:rsidRPr="0085369A">
                <w:rPr>
                  <w:lang w:val="en-SG"/>
                </w:rPr>
                <w:t>module.js:549</w:t>
              </w:r>
            </w:ins>
          </w:p>
          <w:p w14:paraId="35E15B6E" w14:textId="77777777" w:rsidR="0085369A" w:rsidRPr="0085369A" w:rsidRDefault="0085369A" w:rsidP="0085369A">
            <w:pPr>
              <w:rPr>
                <w:ins w:id="3490" w:author="Sebastian Ma Lik Keung" w:date="2018-05-24T13:47:00Z"/>
                <w:lang w:val="en-SG"/>
              </w:rPr>
            </w:pPr>
            <w:ins w:id="3491" w:author="Sebastian Ma Lik Keung" w:date="2018-05-24T13:47:00Z">
              <w:r w:rsidRPr="0085369A">
                <w:rPr>
                  <w:lang w:val="en-SG"/>
                </w:rPr>
                <w:t xml:space="preserve">    throw err;</w:t>
              </w:r>
            </w:ins>
          </w:p>
          <w:p w14:paraId="217D62B4" w14:textId="77777777" w:rsidR="0085369A" w:rsidRPr="0085369A" w:rsidRDefault="0085369A" w:rsidP="0085369A">
            <w:pPr>
              <w:rPr>
                <w:ins w:id="3492" w:author="Sebastian Ma Lik Keung" w:date="2018-05-24T13:47:00Z"/>
                <w:lang w:val="en-SG"/>
              </w:rPr>
            </w:pPr>
            <w:ins w:id="3493" w:author="Sebastian Ma Lik Keung" w:date="2018-05-24T13:47:00Z">
              <w:r w:rsidRPr="0085369A">
                <w:rPr>
                  <w:lang w:val="en-SG"/>
                </w:rPr>
                <w:t xml:space="preserve">    ^</w:t>
              </w:r>
            </w:ins>
          </w:p>
          <w:p w14:paraId="624061C4" w14:textId="77777777" w:rsidR="0085369A" w:rsidRPr="0085369A" w:rsidRDefault="0085369A" w:rsidP="0085369A">
            <w:pPr>
              <w:rPr>
                <w:ins w:id="3494" w:author="Sebastian Ma Lik Keung" w:date="2018-05-24T13:47:00Z"/>
                <w:lang w:val="en-SG"/>
              </w:rPr>
            </w:pPr>
          </w:p>
          <w:p w14:paraId="5AF375E4" w14:textId="77777777" w:rsidR="0085369A" w:rsidRPr="0085369A" w:rsidRDefault="0085369A" w:rsidP="0085369A">
            <w:pPr>
              <w:rPr>
                <w:ins w:id="3495" w:author="Sebastian Ma Lik Keung" w:date="2018-05-24T13:47:00Z"/>
                <w:lang w:val="en-SG"/>
              </w:rPr>
            </w:pPr>
            <w:ins w:id="3496" w:author="Sebastian Ma Lik Keung" w:date="2018-05-24T13:47:00Z">
              <w:r w:rsidRPr="0085369A">
                <w:rPr>
                  <w:lang w:val="en-SG"/>
                </w:rPr>
                <w:t>Error: Cannot find module 'js-sha256'</w:t>
              </w:r>
            </w:ins>
          </w:p>
          <w:p w14:paraId="48FE95ED" w14:textId="77777777" w:rsidR="0085369A" w:rsidRPr="0085369A" w:rsidRDefault="0085369A" w:rsidP="0085369A">
            <w:pPr>
              <w:rPr>
                <w:ins w:id="3497" w:author="Sebastian Ma Lik Keung" w:date="2018-05-24T13:47:00Z"/>
                <w:lang w:val="en-SG"/>
              </w:rPr>
            </w:pPr>
            <w:ins w:id="3498" w:author="Sebastian Ma Lik Keung" w:date="2018-05-24T13:47:00Z">
              <w:r w:rsidRPr="0085369A">
                <w:rPr>
                  <w:lang w:val="en-SG"/>
                </w:rPr>
                <w:t xml:space="preserve">    at Function.Module._</w:t>
              </w:r>
              <w:proofErr w:type="spellStart"/>
              <w:r w:rsidRPr="0085369A">
                <w:rPr>
                  <w:lang w:val="en-SG"/>
                </w:rPr>
                <w:t>resolveFilename</w:t>
              </w:r>
              <w:proofErr w:type="spellEnd"/>
              <w:r w:rsidRPr="0085369A">
                <w:rPr>
                  <w:lang w:val="en-SG"/>
                </w:rPr>
                <w:t xml:space="preserve"> (module.js:547:15)</w:t>
              </w:r>
            </w:ins>
          </w:p>
          <w:p w14:paraId="69CA86BA" w14:textId="77777777" w:rsidR="0085369A" w:rsidRPr="0085369A" w:rsidRDefault="0085369A" w:rsidP="0085369A">
            <w:pPr>
              <w:rPr>
                <w:ins w:id="3499" w:author="Sebastian Ma Lik Keung" w:date="2018-05-24T13:47:00Z"/>
                <w:lang w:val="en-SG"/>
              </w:rPr>
            </w:pPr>
            <w:ins w:id="3500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Function.Module._load</w:t>
              </w:r>
              <w:proofErr w:type="spellEnd"/>
              <w:r w:rsidRPr="0085369A">
                <w:rPr>
                  <w:lang w:val="en-SG"/>
                </w:rPr>
                <w:t xml:space="preserve"> (module.js:474:25)</w:t>
              </w:r>
            </w:ins>
          </w:p>
          <w:p w14:paraId="199F816A" w14:textId="77777777" w:rsidR="0085369A" w:rsidRPr="0085369A" w:rsidRDefault="0085369A" w:rsidP="0085369A">
            <w:pPr>
              <w:rPr>
                <w:ins w:id="3501" w:author="Sebastian Ma Lik Keung" w:date="2018-05-24T13:47:00Z"/>
                <w:lang w:val="en-SG"/>
              </w:rPr>
            </w:pPr>
            <w:ins w:id="3502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Module.require</w:t>
              </w:r>
              <w:proofErr w:type="spellEnd"/>
              <w:r w:rsidRPr="0085369A">
                <w:rPr>
                  <w:lang w:val="en-SG"/>
                </w:rPr>
                <w:t xml:space="preserve"> (module.js:596:17)</w:t>
              </w:r>
            </w:ins>
          </w:p>
          <w:p w14:paraId="17346BF1" w14:textId="77777777" w:rsidR="0085369A" w:rsidRPr="0085369A" w:rsidRDefault="0085369A" w:rsidP="0085369A">
            <w:pPr>
              <w:rPr>
                <w:ins w:id="3503" w:author="Sebastian Ma Lik Keung" w:date="2018-05-24T13:47:00Z"/>
                <w:lang w:val="en-SG"/>
              </w:rPr>
            </w:pPr>
            <w:ins w:id="3504" w:author="Sebastian Ma Lik Keung" w:date="2018-05-24T13:47:00Z">
              <w:r w:rsidRPr="0085369A">
                <w:rPr>
                  <w:lang w:val="en-SG"/>
                </w:rPr>
                <w:t xml:space="preserve">    at require (internal/module.js:11:18)</w:t>
              </w:r>
            </w:ins>
          </w:p>
          <w:p w14:paraId="511DCB60" w14:textId="77777777" w:rsidR="0085369A" w:rsidRPr="0085369A" w:rsidRDefault="0085369A" w:rsidP="0085369A">
            <w:pPr>
              <w:rPr>
                <w:ins w:id="3505" w:author="Sebastian Ma Lik Keung" w:date="2018-05-24T13:47:00Z"/>
                <w:lang w:val="en-SG"/>
              </w:rPr>
            </w:pPr>
            <w:ins w:id="3506" w:author="Sebastian Ma Lik Keung" w:date="2018-05-24T13:47:00Z">
              <w:r w:rsidRPr="0085369A">
                <w:rPr>
                  <w:lang w:val="en-SG"/>
                </w:rPr>
                <w:t xml:space="preserve">    at require (/</w:t>
              </w:r>
              <w:proofErr w:type="spellStart"/>
              <w:r w:rsidRPr="0085369A">
                <w:rPr>
                  <w:lang w:val="en-SG"/>
                </w:rPr>
                <w:t>usr</w:t>
              </w:r>
              <w:proofErr w:type="spellEnd"/>
              <w:r w:rsidRPr="0085369A">
                <w:rPr>
                  <w:lang w:val="en-SG"/>
                </w:rPr>
                <w:t>/lib/</w:t>
              </w:r>
              <w:proofErr w:type="spellStart"/>
              <w:r w:rsidRPr="0085369A">
                <w:rPr>
                  <w:lang w:val="en-SG"/>
                </w:rPr>
                <w:t>node_modules</w:t>
              </w:r>
              <w:proofErr w:type="spellEnd"/>
              <w:r w:rsidRPr="0085369A">
                <w:rPr>
                  <w:lang w:val="en-SG"/>
                </w:rPr>
                <w:t>/truffle/build/cli.bundled.js:121295:20)</w:t>
              </w:r>
            </w:ins>
          </w:p>
          <w:p w14:paraId="7F0FFF02" w14:textId="77777777" w:rsidR="0085369A" w:rsidRPr="0085369A" w:rsidRDefault="0085369A" w:rsidP="0085369A">
            <w:pPr>
              <w:rPr>
                <w:ins w:id="3507" w:author="Sebastian Ma Lik Keung" w:date="2018-05-24T13:47:00Z"/>
                <w:lang w:val="en-SG"/>
              </w:rPr>
            </w:pPr>
            <w:ins w:id="3508" w:author="Sebastian Ma Lik Keung" w:date="2018-05-24T13:47:00Z">
              <w:r w:rsidRPr="0085369A">
                <w:rPr>
                  <w:lang w:val="en-SG"/>
                </w:rPr>
                <w:t xml:space="preserve">    at /home/</w:t>
              </w:r>
              <w:proofErr w:type="spellStart"/>
              <w:r w:rsidRPr="0085369A">
                <w:rPr>
                  <w:lang w:val="en-SG"/>
                </w:rPr>
                <w:t>sebtno</w:t>
              </w:r>
              <w:proofErr w:type="spellEnd"/>
              <w:r w:rsidRPr="0085369A">
                <w:rPr>
                  <w:lang w:val="en-SG"/>
                </w:rPr>
                <w:t>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>/</w:t>
              </w:r>
              <w:proofErr w:type="spellStart"/>
              <w:r w:rsidRPr="0085369A">
                <w:rPr>
                  <w:lang w:val="en-SG"/>
                </w:rPr>
                <w:t>ubin</w:t>
              </w:r>
              <w:proofErr w:type="spellEnd"/>
              <w:r w:rsidRPr="0085369A">
                <w:rPr>
                  <w:lang w:val="en-SG"/>
                </w:rPr>
                <w:t>-quorum/test-scripts/createTrx.js:9:14</w:t>
              </w:r>
            </w:ins>
          </w:p>
          <w:p w14:paraId="23B6E777" w14:textId="77777777" w:rsidR="0085369A" w:rsidRPr="0085369A" w:rsidRDefault="0085369A" w:rsidP="0085369A">
            <w:pPr>
              <w:rPr>
                <w:ins w:id="3509" w:author="Sebastian Ma Lik Keung" w:date="2018-05-24T13:47:00Z"/>
                <w:lang w:val="en-SG"/>
              </w:rPr>
            </w:pPr>
            <w:ins w:id="3510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ContextifyScript.Script.runInContext</w:t>
              </w:r>
              <w:proofErr w:type="spellEnd"/>
              <w:r w:rsidRPr="0085369A">
                <w:rPr>
                  <w:lang w:val="en-SG"/>
                </w:rPr>
                <w:t xml:space="preserve"> (vm.js:59:29)</w:t>
              </w:r>
            </w:ins>
          </w:p>
          <w:p w14:paraId="3ADA7DE6" w14:textId="77777777" w:rsidR="0085369A" w:rsidRPr="0085369A" w:rsidRDefault="0085369A" w:rsidP="0085369A">
            <w:pPr>
              <w:rPr>
                <w:ins w:id="3511" w:author="Sebastian Ma Lik Keung" w:date="2018-05-24T13:47:00Z"/>
                <w:lang w:val="en-SG"/>
              </w:rPr>
            </w:pPr>
            <w:ins w:id="3512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ContextifyScript.Script.runInNewContext</w:t>
              </w:r>
              <w:proofErr w:type="spellEnd"/>
              <w:r w:rsidRPr="0085369A">
                <w:rPr>
                  <w:lang w:val="en-SG"/>
                </w:rPr>
                <w:t xml:space="preserve"> (vm.js:65:15)</w:t>
              </w:r>
            </w:ins>
          </w:p>
          <w:p w14:paraId="6B1CA6D6" w14:textId="77777777" w:rsidR="0085369A" w:rsidRPr="0085369A" w:rsidRDefault="0085369A" w:rsidP="0085369A">
            <w:pPr>
              <w:rPr>
                <w:ins w:id="3513" w:author="Sebastian Ma Lik Keung" w:date="2018-05-24T13:47:00Z"/>
                <w:lang w:val="en-SG"/>
              </w:rPr>
            </w:pPr>
            <w:ins w:id="3514" w:author="Sebastian Ma Lik Keung" w:date="2018-05-24T13:47:00Z">
              <w:r w:rsidRPr="0085369A">
                <w:rPr>
                  <w:lang w:val="en-SG"/>
                </w:rPr>
                <w:t xml:space="preserve">    at /</w:t>
              </w:r>
              <w:proofErr w:type="spellStart"/>
              <w:r w:rsidRPr="0085369A">
                <w:rPr>
                  <w:lang w:val="en-SG"/>
                </w:rPr>
                <w:t>usr</w:t>
              </w:r>
              <w:proofErr w:type="spellEnd"/>
              <w:r w:rsidRPr="0085369A">
                <w:rPr>
                  <w:lang w:val="en-SG"/>
                </w:rPr>
                <w:t>/lib/</w:t>
              </w:r>
              <w:proofErr w:type="spellStart"/>
              <w:r w:rsidRPr="0085369A">
                <w:rPr>
                  <w:lang w:val="en-SG"/>
                </w:rPr>
                <w:t>node_modules</w:t>
              </w:r>
              <w:proofErr w:type="spellEnd"/>
              <w:r w:rsidRPr="0085369A">
                <w:rPr>
                  <w:lang w:val="en-SG"/>
                </w:rPr>
                <w:t>/truffle/build/cli.bundled.js:121314:14</w:t>
              </w:r>
            </w:ins>
          </w:p>
          <w:p w14:paraId="4539481E" w14:textId="77777777" w:rsidR="0085369A" w:rsidRPr="0085369A" w:rsidRDefault="0085369A" w:rsidP="0085369A">
            <w:pPr>
              <w:rPr>
                <w:ins w:id="3515" w:author="Sebastian Ma Lik Keung" w:date="2018-05-24T13:47:00Z"/>
                <w:lang w:val="en-SG"/>
              </w:rPr>
            </w:pPr>
            <w:ins w:id="3516" w:author="Sebastian Ma Lik Keung" w:date="2018-05-24T13:47:00Z">
              <w:r w:rsidRPr="0085369A">
                <w:rPr>
                  <w:lang w:val="en-SG"/>
                </w:rPr>
                <w:t xml:space="preserve">    at </w:t>
              </w:r>
              <w:proofErr w:type="spellStart"/>
              <w:r w:rsidRPr="0085369A">
                <w:rPr>
                  <w:lang w:val="en-SG"/>
                </w:rPr>
                <w:t>FSReqWrap.readFileAfterClose</w:t>
              </w:r>
              <w:proofErr w:type="spellEnd"/>
              <w:r w:rsidRPr="0085369A">
                <w:rPr>
                  <w:lang w:val="en-SG"/>
                </w:rPr>
                <w:t xml:space="preserve"> [as </w:t>
              </w:r>
              <w:proofErr w:type="spellStart"/>
              <w:r w:rsidRPr="0085369A">
                <w:rPr>
                  <w:lang w:val="en-SG"/>
                </w:rPr>
                <w:t>oncomplete</w:t>
              </w:r>
              <w:proofErr w:type="spellEnd"/>
              <w:r w:rsidRPr="0085369A">
                <w:rPr>
                  <w:lang w:val="en-SG"/>
                </w:rPr>
                <w:t>] (fs.js:511:3)</w:t>
              </w:r>
            </w:ins>
          </w:p>
          <w:p w14:paraId="419081C9" w14:textId="77777777" w:rsidR="0085369A" w:rsidRPr="0085369A" w:rsidRDefault="0085369A" w:rsidP="0085369A">
            <w:pPr>
              <w:rPr>
                <w:ins w:id="3517" w:author="Sebastian Ma Lik Keung" w:date="2018-05-24T13:47:00Z"/>
                <w:lang w:val="en-SG"/>
              </w:rPr>
            </w:pPr>
            <w:ins w:id="3518" w:author="Sebastian Ma Lik Keung" w:date="2018-05-24T13:47:00Z">
              <w:r w:rsidRPr="0085369A">
                <w:rPr>
                  <w:lang w:val="en-SG"/>
                </w:rPr>
                <w:t>Using network 'a'.</w:t>
              </w:r>
            </w:ins>
          </w:p>
          <w:p w14:paraId="5FCFE285" w14:textId="77777777" w:rsidR="0085369A" w:rsidRPr="0085369A" w:rsidRDefault="0085369A" w:rsidP="0085369A">
            <w:pPr>
              <w:rPr>
                <w:ins w:id="3519" w:author="Sebastian Ma Lik Keung" w:date="2018-05-24T13:47:00Z"/>
                <w:lang w:val="en-SG"/>
              </w:rPr>
            </w:pPr>
          </w:p>
          <w:p w14:paraId="4531F4BD" w14:textId="77777777" w:rsidR="0085369A" w:rsidRPr="0085369A" w:rsidRDefault="0085369A" w:rsidP="0085369A">
            <w:pPr>
              <w:rPr>
                <w:ins w:id="3520" w:author="Sebastian Ma Lik Keung" w:date="2018-05-24T13:47:00Z"/>
                <w:lang w:val="en-SG"/>
              </w:rPr>
            </w:pPr>
            <w:ins w:id="3521" w:author="Sebastian Ma Lik Keung" w:date="2018-05-24T13:47:00Z">
              <w:r w:rsidRPr="0085369A">
                <w:rPr>
                  <w:lang w:val="en-SG"/>
                </w:rPr>
                <w:t>Querying gridlock queue depth...</w:t>
              </w:r>
            </w:ins>
          </w:p>
          <w:p w14:paraId="2886CA22" w14:textId="77777777" w:rsidR="0085369A" w:rsidRPr="0085369A" w:rsidRDefault="0085369A" w:rsidP="0085369A">
            <w:pPr>
              <w:rPr>
                <w:ins w:id="3522" w:author="Sebastian Ma Lik Keung" w:date="2018-05-24T13:47:00Z"/>
                <w:lang w:val="en-SG"/>
              </w:rPr>
            </w:pPr>
            <w:ins w:id="3523" w:author="Sebastian Ma Lik Keung" w:date="2018-05-24T13:47:00Z">
              <w:r w:rsidRPr="0085369A">
                <w:rPr>
                  <w:lang w:val="en-SG"/>
                </w:rPr>
                <w:t>depth: 0</w:t>
              </w:r>
            </w:ins>
          </w:p>
          <w:p w14:paraId="56053B2A" w14:textId="77777777" w:rsidR="0085369A" w:rsidRPr="0085369A" w:rsidRDefault="0085369A" w:rsidP="0085369A">
            <w:pPr>
              <w:rPr>
                <w:ins w:id="3524" w:author="Sebastian Ma Lik Keung" w:date="2018-05-24T13:47:00Z"/>
                <w:lang w:val="en-SG"/>
              </w:rPr>
            </w:pPr>
          </w:p>
          <w:p w14:paraId="21BB98AB" w14:textId="77777777" w:rsidR="0085369A" w:rsidRPr="0085369A" w:rsidRDefault="0085369A" w:rsidP="0085369A">
            <w:pPr>
              <w:rPr>
                <w:ins w:id="3525" w:author="Sebastian Ma Lik Keung" w:date="2018-05-24T13:47:00Z"/>
                <w:lang w:val="en-SG"/>
              </w:rPr>
            </w:pPr>
            <w:ins w:id="3526" w:author="Sebastian Ma Lik Keung" w:date="2018-05-24T13:47:00Z">
              <w:r w:rsidRPr="0085369A">
                <w:rPr>
                  <w:lang w:val="en-SG"/>
                </w:rPr>
                <w:t>Querying gridlock queue...</w:t>
              </w:r>
            </w:ins>
          </w:p>
          <w:p w14:paraId="34DCACDE" w14:textId="77777777" w:rsidR="0085369A" w:rsidRPr="0085369A" w:rsidRDefault="0085369A" w:rsidP="0085369A">
            <w:pPr>
              <w:rPr>
                <w:ins w:id="3527" w:author="Sebastian Ma Lik Keung" w:date="2018-05-24T13:47:00Z"/>
                <w:lang w:val="en-SG"/>
              </w:rPr>
            </w:pPr>
          </w:p>
          <w:p w14:paraId="35C5B311" w14:textId="10E084D6" w:rsidR="0085369A" w:rsidRDefault="0085369A" w:rsidP="0085369A">
            <w:pPr>
              <w:rPr>
                <w:ins w:id="3528" w:author="Sebastian Ma Lik Keung" w:date="2018-05-24T13:47:00Z"/>
                <w:lang w:val="en-SG"/>
              </w:rPr>
            </w:pPr>
            <w:ins w:id="3529" w:author="Sebastian Ma Lik Keung" w:date="2018-05-24T13:47:00Z">
              <w:r w:rsidRPr="0085369A">
                <w:rPr>
                  <w:lang w:val="en-SG"/>
                </w:rPr>
                <w:t>[*] gridlock queue should not contain R0000003</w:t>
              </w:r>
            </w:ins>
          </w:p>
        </w:tc>
      </w:tr>
    </w:tbl>
    <w:p w14:paraId="157AF09B" w14:textId="62CCE464" w:rsidR="009A0BC8" w:rsidRDefault="009A0BC8" w:rsidP="0085369A">
      <w:pPr>
        <w:spacing w:after="0" w:line="240" w:lineRule="auto"/>
        <w:rPr>
          <w:ins w:id="3530" w:author="Sebastian Ma Lik Keung" w:date="2018-05-24T13:47:00Z"/>
          <w:lang w:val="en-SG"/>
        </w:rPr>
      </w:pPr>
    </w:p>
    <w:p w14:paraId="6962B255" w14:textId="77777777" w:rsidR="0085369A" w:rsidRDefault="0085369A">
      <w:pPr>
        <w:spacing w:after="0" w:line="240" w:lineRule="auto"/>
        <w:rPr>
          <w:ins w:id="3531" w:author="Sebastian Ma Lik Keung" w:date="2018-05-24T13:46:00Z"/>
          <w:lang w:val="en-SG"/>
        </w:rPr>
      </w:pPr>
    </w:p>
    <w:p w14:paraId="00F66D56" w14:textId="6533C692" w:rsidR="009F29DD" w:rsidRDefault="009F29DD">
      <w:pPr>
        <w:rPr>
          <w:ins w:id="3532" w:author="Sebastian Ma Lik Keung" w:date="2018-05-31T12:17:00Z"/>
          <w:lang w:val="en-SG"/>
        </w:rPr>
      </w:pPr>
      <w:ins w:id="3533" w:author="Sebastian Ma Lik Keung" w:date="2018-05-31T12:17:00Z">
        <w:r>
          <w:rPr>
            <w:lang w:val="en-SG"/>
          </w:rPr>
          <w:br w:type="page"/>
        </w:r>
      </w:ins>
    </w:p>
    <w:p w14:paraId="09281B4D" w14:textId="77777777" w:rsidR="009F29DD" w:rsidRDefault="009F29DD" w:rsidP="009F29DD">
      <w:pPr>
        <w:pStyle w:val="Heading1"/>
        <w:rPr>
          <w:ins w:id="3534" w:author="Sebastian Ma Lik Keung" w:date="2018-05-31T12:17:00Z"/>
          <w:lang w:val="en-SG"/>
        </w:rPr>
      </w:pPr>
      <w:proofErr w:type="spellStart"/>
      <w:ins w:id="3535" w:author="Sebastian Ma Lik Keung" w:date="2018-05-31T12:17:00Z">
        <w:r>
          <w:rPr>
            <w:lang w:val="en-SG"/>
          </w:rPr>
          <w:lastRenderedPageBreak/>
          <w:t>Ubin</w:t>
        </w:r>
        <w:proofErr w:type="spellEnd"/>
        <w:r>
          <w:rPr>
            <w:lang w:val="en-SG"/>
          </w:rPr>
          <w:t xml:space="preserve"> UI</w:t>
        </w:r>
      </w:ins>
    </w:p>
    <w:p w14:paraId="62ABFDD6" w14:textId="77777777" w:rsidR="009F29DD" w:rsidRDefault="009F29DD" w:rsidP="009F29DD">
      <w:pPr>
        <w:spacing w:after="0" w:line="240" w:lineRule="auto"/>
        <w:rPr>
          <w:ins w:id="3536" w:author="Sebastian Ma Lik Keung" w:date="2018-05-31T12:17:00Z"/>
          <w:lang w:val="en-SG"/>
        </w:rPr>
      </w:pPr>
    </w:p>
    <w:p w14:paraId="7B35E2AA" w14:textId="77777777" w:rsidR="009F29DD" w:rsidRDefault="009F29DD" w:rsidP="009F29DD">
      <w:pPr>
        <w:spacing w:after="0" w:line="240" w:lineRule="auto"/>
        <w:rPr>
          <w:ins w:id="3537" w:author="Sebastian Ma Lik Keung" w:date="2018-05-31T12:17:00Z"/>
          <w:lang w:val="en-SG"/>
        </w:rPr>
      </w:pPr>
      <w:ins w:id="3538" w:author="Sebastian Ma Lik Keung" w:date="2018-05-31T12:17:00Z">
        <w:r>
          <w:rPr>
            <w:lang w:val="en-SG"/>
          </w:rPr>
          <w:t>Allocate a machine to do this, as this will be your web server. Ensure your Quorum nodes are reachable from this machine.</w:t>
        </w:r>
      </w:ins>
    </w:p>
    <w:p w14:paraId="5D45917C" w14:textId="77777777" w:rsidR="009F29DD" w:rsidRDefault="009F29DD" w:rsidP="009F29DD">
      <w:pPr>
        <w:spacing w:after="0" w:line="240" w:lineRule="auto"/>
        <w:rPr>
          <w:ins w:id="3539" w:author="Sebastian Ma Lik Keung" w:date="2018-05-31T12:17:00Z"/>
          <w:lang w:val="en-SG"/>
        </w:rPr>
      </w:pPr>
    </w:p>
    <w:p w14:paraId="50EB3A75" w14:textId="77777777" w:rsidR="009F29DD" w:rsidRDefault="009F29DD" w:rsidP="009F29DD">
      <w:pPr>
        <w:spacing w:after="0" w:line="240" w:lineRule="auto"/>
        <w:rPr>
          <w:ins w:id="3540" w:author="Sebastian Ma Lik Keung" w:date="2018-05-31T12:17:00Z"/>
          <w:lang w:val="en-SG"/>
        </w:rPr>
      </w:pPr>
      <w:ins w:id="3541" w:author="Sebastian Ma Lik Keung" w:date="2018-05-31T12:17:00Z">
        <w:r>
          <w:rPr>
            <w:lang w:val="en-SG"/>
          </w:rPr>
          <w:t xml:space="preserve">Do  </w:t>
        </w:r>
      </w:ins>
    </w:p>
    <w:p w14:paraId="6B2E705F" w14:textId="77777777" w:rsidR="009F29DD" w:rsidRDefault="009F29DD" w:rsidP="009F29DD">
      <w:pPr>
        <w:spacing w:after="0" w:line="240" w:lineRule="auto"/>
        <w:rPr>
          <w:ins w:id="3542" w:author="Sebastian Ma Lik Keung" w:date="2018-05-31T12:17:00Z"/>
          <w:lang w:val="en-SG"/>
        </w:rPr>
      </w:pPr>
      <w:ins w:id="3543" w:author="Sebastian Ma Lik Keung" w:date="2018-05-31T12:17:00Z">
        <w:r w:rsidRPr="00F26105">
          <w:rPr>
            <w:lang w:val="en-SG"/>
          </w:rPr>
          <w:t>git clone https://github.com/project-ubin/ubin-ui.git</w:t>
        </w:r>
      </w:ins>
    </w:p>
    <w:p w14:paraId="6F99CC7E" w14:textId="77777777" w:rsidR="009F29DD" w:rsidRDefault="009F29DD" w:rsidP="009F29DD">
      <w:pPr>
        <w:spacing w:after="0" w:line="240" w:lineRule="auto"/>
        <w:rPr>
          <w:ins w:id="3544" w:author="Sebastian Ma Lik Keung" w:date="2018-05-31T12:17:00Z"/>
          <w:lang w:val="en-SG"/>
        </w:rPr>
      </w:pPr>
    </w:p>
    <w:p w14:paraId="7A46F1D6" w14:textId="77777777" w:rsidR="009F29DD" w:rsidRDefault="009F29DD" w:rsidP="009F29DD">
      <w:pPr>
        <w:spacing w:after="0" w:line="240" w:lineRule="auto"/>
        <w:rPr>
          <w:ins w:id="3545" w:author="Sebastian Ma Lik Keung" w:date="2018-05-31T12:17:00Z"/>
          <w:lang w:val="en-SG"/>
        </w:rPr>
      </w:pPr>
      <w:ins w:id="3546" w:author="Sebastian Ma Lik Keung" w:date="2018-05-31T12:17:00Z">
        <w:r>
          <w:rPr>
            <w:lang w:val="en-SG"/>
          </w:rPr>
          <w:t xml:space="preserve">Follow the instructions from, </w:t>
        </w:r>
      </w:ins>
    </w:p>
    <w:p w14:paraId="0EB88685" w14:textId="77777777" w:rsidR="009F29DD" w:rsidRDefault="009F29DD" w:rsidP="009F29DD">
      <w:pPr>
        <w:spacing w:after="0" w:line="240" w:lineRule="auto"/>
        <w:rPr>
          <w:ins w:id="3547" w:author="Sebastian Ma Lik Keung" w:date="2018-05-31T12:17:00Z"/>
          <w:lang w:val="en-SG"/>
        </w:rPr>
      </w:pPr>
      <w:ins w:id="3548" w:author="Sebastian Ma Lik Keung" w:date="2018-05-31T12:17:00Z">
        <w:r>
          <w:rPr>
            <w:lang w:val="en-SG"/>
          </w:rPr>
          <w:fldChar w:fldCharType="begin"/>
        </w:r>
        <w:r>
          <w:rPr>
            <w:lang w:val="en-SG"/>
          </w:rPr>
          <w:instrText xml:space="preserve"> HYPERLINK "</w:instrText>
        </w:r>
        <w:r w:rsidRPr="00F26105">
          <w:rPr>
            <w:lang w:val="en-SG"/>
          </w:rPr>
          <w:instrText>https://github.com/project-ubin/ubin-ui</w:instrText>
        </w:r>
        <w:r>
          <w:rPr>
            <w:lang w:val="en-SG"/>
          </w:rPr>
          <w:instrText xml:space="preserve">" </w:instrText>
        </w:r>
        <w:r>
          <w:rPr>
            <w:lang w:val="en-SG"/>
          </w:rPr>
          <w:fldChar w:fldCharType="separate"/>
        </w:r>
        <w:r w:rsidRPr="00EC3885">
          <w:rPr>
            <w:rStyle w:val="Hyperlink"/>
            <w:lang w:val="en-SG"/>
          </w:rPr>
          <w:t>https://github.com/project-ubin/ubin-ui</w:t>
        </w:r>
        <w:r>
          <w:rPr>
            <w:lang w:val="en-SG"/>
          </w:rPr>
          <w:fldChar w:fldCharType="end"/>
        </w:r>
      </w:ins>
    </w:p>
    <w:p w14:paraId="580D65D2" w14:textId="77777777" w:rsidR="009F29DD" w:rsidRDefault="009F29DD" w:rsidP="009F29DD">
      <w:pPr>
        <w:spacing w:after="0" w:line="240" w:lineRule="auto"/>
        <w:rPr>
          <w:ins w:id="3549" w:author="Sebastian Ma Lik Keung" w:date="2018-05-31T12:17:00Z"/>
          <w:lang w:val="en-SG"/>
        </w:rPr>
      </w:pPr>
    </w:p>
    <w:p w14:paraId="15080A66" w14:textId="77777777" w:rsidR="009F29DD" w:rsidRDefault="009F29DD" w:rsidP="009F29DD">
      <w:pPr>
        <w:spacing w:after="0" w:line="240" w:lineRule="auto"/>
        <w:rPr>
          <w:ins w:id="3550" w:author="Sebastian Ma Lik Keung" w:date="2018-05-31T12:17:00Z"/>
          <w:lang w:val="en-SG"/>
        </w:rPr>
      </w:pPr>
      <w:ins w:id="3551" w:author="Sebastian Ma Lik Keung" w:date="2018-05-31T12:17:00Z">
        <w:r>
          <w:rPr>
            <w:lang w:val="en-SG"/>
          </w:rPr>
          <w:t xml:space="preserve">You have to update </w:t>
        </w:r>
        <w:r w:rsidRPr="00F96BEF">
          <w:rPr>
            <w:lang w:val="en-SG"/>
          </w:rPr>
          <w:t>app</w:t>
        </w:r>
        <w:r>
          <w:rPr>
            <w:lang w:val="en-SG"/>
          </w:rPr>
          <w:t>/</w:t>
        </w:r>
        <w:r w:rsidRPr="00F96BEF">
          <w:rPr>
            <w:lang w:val="en-SG"/>
          </w:rPr>
          <w:t>scripts</w:t>
        </w:r>
        <w:r>
          <w:rPr>
            <w:lang w:val="en-SG"/>
          </w:rPr>
          <w:t>/</w:t>
        </w:r>
        <w:r w:rsidRPr="00F96BEF">
          <w:rPr>
            <w:lang w:val="en-SG"/>
          </w:rPr>
          <w:t>services</w:t>
        </w:r>
        <w:r>
          <w:rPr>
            <w:lang w:val="en-SG"/>
          </w:rPr>
          <w:t>/</w:t>
        </w:r>
        <w:r w:rsidRPr="00F96BEF">
          <w:rPr>
            <w:lang w:val="en-SG"/>
          </w:rPr>
          <w:t>Constants.js</w:t>
        </w:r>
        <w:r>
          <w:rPr>
            <w:lang w:val="en-SG"/>
          </w:rPr>
          <w:t xml:space="preserve"> according to the nodes and banks you have running.</w:t>
        </w:r>
      </w:ins>
    </w:p>
    <w:p w14:paraId="7083AE1D" w14:textId="77777777" w:rsidR="009F29DD" w:rsidRDefault="009F29DD" w:rsidP="009F29DD">
      <w:pPr>
        <w:spacing w:after="0" w:line="240" w:lineRule="auto"/>
        <w:rPr>
          <w:ins w:id="3552" w:author="Sebastian Ma Lik Keung" w:date="2018-05-31T12:17:00Z"/>
          <w:lang w:val="en-SG"/>
        </w:rPr>
      </w:pPr>
      <w:ins w:id="3553" w:author="Sebastian Ma Lik Keung" w:date="2018-05-31T12:17:00Z">
        <w:r>
          <w:rPr>
            <w:lang w:val="en-SG"/>
          </w:rPr>
          <w:t xml:space="preserve">E.g. of my </w:t>
        </w:r>
        <w:r w:rsidRPr="00F96BEF">
          <w:rPr>
            <w:lang w:val="en-SG"/>
          </w:rPr>
          <w:t>Constants.js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9F29DD" w:rsidRPr="009F29DD" w14:paraId="6D88329B" w14:textId="77777777" w:rsidTr="0053196A">
        <w:trPr>
          <w:ins w:id="3554" w:author="Sebastian Ma Lik Keung" w:date="2018-05-31T12:17:00Z"/>
        </w:trPr>
        <w:tc>
          <w:tcPr>
            <w:tcW w:w="9166" w:type="dxa"/>
          </w:tcPr>
          <w:p w14:paraId="06BB7E2F" w14:textId="77777777" w:rsidR="009F29DD" w:rsidRPr="0053196A" w:rsidRDefault="009F29DD" w:rsidP="0053196A">
            <w:pPr>
              <w:rPr>
                <w:ins w:id="3555" w:author="Sebastian Ma Lik Keung" w:date="2018-05-31T12:17:00Z"/>
                <w:rFonts w:ascii="Arial Nova Cond Light" w:hAnsi="Arial Nova Cond Light"/>
                <w:lang w:val="en-SG"/>
              </w:rPr>
            </w:pPr>
            <w:ins w:id="3556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// 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Seb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 xml:space="preserve"> changed</w:t>
              </w:r>
            </w:ins>
          </w:p>
          <w:p w14:paraId="61E47710" w14:textId="77777777" w:rsidR="009F29DD" w:rsidRDefault="009F29DD" w:rsidP="0053196A">
            <w:pPr>
              <w:rPr>
                <w:ins w:id="3557" w:author="Sebastian Ma Lik Keung" w:date="2018-05-31T12:17:00Z"/>
                <w:rFonts w:ascii="Arial Nova Cond Light" w:hAnsi="Arial Nova Cond Light"/>
                <w:lang w:val="en-SG"/>
              </w:rPr>
            </w:pPr>
            <w:ins w:id="3558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// Endpoints are Linux VMs</w:t>
              </w:r>
            </w:ins>
          </w:p>
          <w:p w14:paraId="14B87E2D" w14:textId="77777777" w:rsidR="009F29DD" w:rsidRPr="0053196A" w:rsidRDefault="009F29DD" w:rsidP="0053196A">
            <w:pPr>
              <w:rPr>
                <w:ins w:id="3559" w:author="Sebastian Ma Lik Keung" w:date="2018-05-31T12:17:00Z"/>
                <w:rFonts w:ascii="Arial Nova Cond Light" w:hAnsi="Arial Nova Cond Light"/>
                <w:lang w:val="en-SG"/>
              </w:rPr>
            </w:pPr>
            <w:ins w:id="3560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// IP addresses used instead because I have not modified by hosts file in </w:t>
              </w:r>
              <w:r>
                <w:rPr>
                  <w:rFonts w:ascii="Arial Nova Cond Light" w:hAnsi="Arial Nova Cond Light"/>
                  <w:lang w:val="en-SG"/>
                </w:rPr>
                <w:t>my web server machine</w:t>
              </w:r>
            </w:ins>
          </w:p>
          <w:p w14:paraId="04CD4444" w14:textId="77777777" w:rsidR="009F29DD" w:rsidRPr="0053196A" w:rsidRDefault="009F29DD" w:rsidP="0053196A">
            <w:pPr>
              <w:rPr>
                <w:ins w:id="3561" w:author="Sebastian Ma Lik Keung" w:date="2018-05-31T12:17:00Z"/>
                <w:rFonts w:ascii="Arial Nova Cond Light" w:hAnsi="Arial Nova Cond Light"/>
                <w:lang w:val="en-SG"/>
              </w:rPr>
            </w:pPr>
            <w:ins w:id="3562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var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 xml:space="preserve"> 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quorumConstants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 xml:space="preserve"> = {</w:t>
              </w:r>
            </w:ins>
          </w:p>
          <w:p w14:paraId="51C095DB" w14:textId="77777777" w:rsidR="009F29DD" w:rsidRPr="0053196A" w:rsidRDefault="009F29DD" w:rsidP="0053196A">
            <w:pPr>
              <w:rPr>
                <w:ins w:id="3563" w:author="Sebastian Ma Lik Keung" w:date="2018-05-31T12:17:00Z"/>
                <w:rFonts w:ascii="Arial Nova Cond Light" w:hAnsi="Arial Nova Cond Light"/>
                <w:lang w:val="en-SG"/>
              </w:rPr>
            </w:pPr>
            <w:ins w:id="3564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//"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mepsEndpoint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>": "http://quorumnx02.southeastasia.cloudapp.azure.com:9001",</w:t>
              </w:r>
            </w:ins>
          </w:p>
          <w:p w14:paraId="6441D264" w14:textId="77777777" w:rsidR="009F29DD" w:rsidRPr="0053196A" w:rsidRDefault="009F29DD" w:rsidP="0053196A">
            <w:pPr>
              <w:rPr>
                <w:ins w:id="3565" w:author="Sebastian Ma Lik Keung" w:date="2018-05-31T12:17:00Z"/>
                <w:rFonts w:ascii="Arial Nova Cond Light" w:hAnsi="Arial Nova Cond Light"/>
                <w:lang w:val="en-SG"/>
              </w:rPr>
            </w:pPr>
            <w:ins w:id="3566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"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mepsEndpoint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>": "http://192.168.9.137:9001",</w:t>
              </w:r>
            </w:ins>
          </w:p>
          <w:p w14:paraId="4C312C61" w14:textId="77777777" w:rsidR="009F29DD" w:rsidRPr="0053196A" w:rsidRDefault="009F29DD" w:rsidP="0053196A">
            <w:pPr>
              <w:rPr>
                <w:ins w:id="3567" w:author="Sebastian Ma Lik Keung" w:date="2018-05-31T12:17:00Z"/>
                <w:rFonts w:ascii="Arial Nova Cond Light" w:hAnsi="Arial Nova Cond Light"/>
                <w:lang w:val="en-SG"/>
              </w:rPr>
            </w:pPr>
            <w:ins w:id="3568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bankNodes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>": {</w:t>
              </w:r>
            </w:ins>
          </w:p>
          <w:p w14:paraId="15806E37" w14:textId="77777777" w:rsidR="009F29DD" w:rsidRPr="0053196A" w:rsidRDefault="009F29DD" w:rsidP="0053196A">
            <w:pPr>
              <w:rPr>
                <w:ins w:id="3569" w:author="Sebastian Ma Lik Keung" w:date="2018-05-31T12:17:00Z"/>
                <w:rFonts w:ascii="Arial Nova Cond Light" w:hAnsi="Arial Nova Cond Light"/>
                <w:lang w:val="en-SG"/>
              </w:rPr>
            </w:pPr>
            <w:ins w:id="3570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//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"MASREGULATOR": {</w:t>
              </w:r>
            </w:ins>
          </w:p>
          <w:p w14:paraId="7B10F9CF" w14:textId="77777777" w:rsidR="009F29DD" w:rsidRPr="0053196A" w:rsidRDefault="009F29DD" w:rsidP="0053196A">
            <w:pPr>
              <w:rPr>
                <w:ins w:id="3571" w:author="Sebastian Ma Lik Keung" w:date="2018-05-31T12:17:00Z"/>
                <w:rFonts w:ascii="Arial Nova Cond Light" w:hAnsi="Arial Nova Cond Light"/>
                <w:lang w:val="en-SG"/>
              </w:rPr>
            </w:pPr>
            <w:ins w:id="3572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//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"host": "quorumnx01.southeastasia.cloudapp.azure.com",</w:t>
              </w:r>
            </w:ins>
          </w:p>
          <w:p w14:paraId="554C857D" w14:textId="77777777" w:rsidR="009F29DD" w:rsidRPr="0053196A" w:rsidRDefault="009F29DD" w:rsidP="0053196A">
            <w:pPr>
              <w:rPr>
                <w:ins w:id="3573" w:author="Sebastian Ma Lik Keung" w:date="2018-05-31T12:17:00Z"/>
                <w:rFonts w:ascii="Arial Nova Cond Light" w:hAnsi="Arial Nova Cond Light"/>
                <w:lang w:val="en-SG"/>
              </w:rPr>
            </w:pPr>
            <w:ins w:id="3574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//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"port": "3000",</w:t>
              </w:r>
            </w:ins>
          </w:p>
          <w:p w14:paraId="73AA0006" w14:textId="77777777" w:rsidR="009F29DD" w:rsidRPr="0053196A" w:rsidRDefault="009F29DD" w:rsidP="0053196A">
            <w:pPr>
              <w:rPr>
                <w:ins w:id="3575" w:author="Sebastian Ma Lik Keung" w:date="2018-05-31T12:17:00Z"/>
                <w:rFonts w:ascii="Arial Nova Cond Light" w:hAnsi="Arial Nova Cond Light"/>
                <w:lang w:val="en-SG"/>
              </w:rPr>
            </w:pPr>
            <w:ins w:id="3576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//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bankName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>": "Monetary Authority of Singapore Regulator",</w:t>
              </w:r>
            </w:ins>
          </w:p>
          <w:p w14:paraId="5BCFCA6F" w14:textId="77777777" w:rsidR="009F29DD" w:rsidRPr="0053196A" w:rsidRDefault="009F29DD" w:rsidP="0053196A">
            <w:pPr>
              <w:rPr>
                <w:ins w:id="3577" w:author="Sebastian Ma Lik Keung" w:date="2018-05-31T12:17:00Z"/>
                <w:rFonts w:ascii="Arial Nova Cond Light" w:hAnsi="Arial Nova Cond Light"/>
                <w:lang w:val="en-SG"/>
              </w:rPr>
            </w:pPr>
            <w:ins w:id="3578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//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centralBank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>": false,</w:t>
              </w:r>
            </w:ins>
          </w:p>
          <w:p w14:paraId="4D95DFA9" w14:textId="77777777" w:rsidR="009F29DD" w:rsidRPr="0053196A" w:rsidRDefault="009F29DD" w:rsidP="0053196A">
            <w:pPr>
              <w:rPr>
                <w:ins w:id="3579" w:author="Sebastian Ma Lik Keung" w:date="2018-05-31T12:17:00Z"/>
                <w:rFonts w:ascii="Arial Nova Cond Light" w:hAnsi="Arial Nova Cond Light"/>
                <w:lang w:val="en-SG"/>
              </w:rPr>
            </w:pPr>
            <w:ins w:id="3580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//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"regulator": true</w:t>
              </w:r>
            </w:ins>
          </w:p>
          <w:p w14:paraId="09B24059" w14:textId="77777777" w:rsidR="009F29DD" w:rsidRPr="0053196A" w:rsidRDefault="009F29DD" w:rsidP="0053196A">
            <w:pPr>
              <w:rPr>
                <w:ins w:id="3581" w:author="Sebastian Ma Lik Keung" w:date="2018-05-31T12:17:00Z"/>
                <w:rFonts w:ascii="Arial Nova Cond Light" w:hAnsi="Arial Nova Cond Light"/>
                <w:lang w:val="en-SG"/>
              </w:rPr>
            </w:pPr>
            <w:ins w:id="3582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// },</w:t>
              </w:r>
            </w:ins>
          </w:p>
          <w:p w14:paraId="165B43AB" w14:textId="77777777" w:rsidR="009F29DD" w:rsidRPr="0053196A" w:rsidRDefault="009F29DD" w:rsidP="0053196A">
            <w:pPr>
              <w:rPr>
                <w:ins w:id="3583" w:author="Sebastian Ma Lik Keung" w:date="2018-05-31T12:17:00Z"/>
                <w:rFonts w:ascii="Arial Nova Cond Light" w:hAnsi="Arial Nova Cond Light"/>
                <w:lang w:val="en-SG"/>
              </w:rPr>
            </w:pPr>
            <w:ins w:id="3584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"MASGSGSG": {</w:t>
              </w:r>
            </w:ins>
          </w:p>
          <w:p w14:paraId="463FA67A" w14:textId="77777777" w:rsidR="009F29DD" w:rsidRPr="0053196A" w:rsidRDefault="009F29DD" w:rsidP="0053196A">
            <w:pPr>
              <w:rPr>
                <w:ins w:id="3585" w:author="Sebastian Ma Lik Keung" w:date="2018-05-31T12:17:00Z"/>
                <w:rFonts w:ascii="Arial Nova Cond Light" w:hAnsi="Arial Nova Cond Light"/>
                <w:lang w:val="en-SG"/>
              </w:rPr>
            </w:pPr>
            <w:ins w:id="3586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ab/>
                <w:t xml:space="preserve">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//"host": "quorumnx02.southeastasia.cloudapp.azure.com",</w:t>
              </w:r>
            </w:ins>
          </w:p>
          <w:p w14:paraId="12E2685F" w14:textId="77777777" w:rsidR="009F29DD" w:rsidRPr="0053196A" w:rsidRDefault="009F29DD" w:rsidP="0053196A">
            <w:pPr>
              <w:rPr>
                <w:ins w:id="3587" w:author="Sebastian Ma Lik Keung" w:date="2018-05-31T12:17:00Z"/>
                <w:rFonts w:ascii="Arial Nova Cond Light" w:hAnsi="Arial Nova Cond Light"/>
                <w:lang w:val="en-SG"/>
              </w:rPr>
            </w:pPr>
            <w:ins w:id="3588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ab/>
                <w:t xml:space="preserve">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"host": "192.168.9.137",</w:t>
              </w:r>
            </w:ins>
          </w:p>
          <w:p w14:paraId="12CAB405" w14:textId="77777777" w:rsidR="009F29DD" w:rsidRPr="0053196A" w:rsidRDefault="009F29DD" w:rsidP="0053196A">
            <w:pPr>
              <w:rPr>
                <w:ins w:id="3589" w:author="Sebastian Ma Lik Keung" w:date="2018-05-31T12:17:00Z"/>
                <w:rFonts w:ascii="Arial Nova Cond Light" w:hAnsi="Arial Nova Cond Light"/>
                <w:lang w:val="en-SG"/>
              </w:rPr>
            </w:pPr>
            <w:ins w:id="3590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ab/>
                <w:t xml:space="preserve">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"port": "3000",</w:t>
              </w:r>
            </w:ins>
          </w:p>
          <w:p w14:paraId="0568DD71" w14:textId="77777777" w:rsidR="009F29DD" w:rsidRPr="0053196A" w:rsidRDefault="009F29DD" w:rsidP="0053196A">
            <w:pPr>
              <w:rPr>
                <w:ins w:id="3591" w:author="Sebastian Ma Lik Keung" w:date="2018-05-31T12:17:00Z"/>
                <w:rFonts w:ascii="Arial Nova Cond Light" w:hAnsi="Arial Nova Cond Light"/>
                <w:lang w:val="en-SG"/>
              </w:rPr>
            </w:pPr>
            <w:ins w:id="3592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ab/>
                <w:t xml:space="preserve">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bankName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>": "Monetary Authority of Singapore Central Bank",</w:t>
              </w:r>
            </w:ins>
          </w:p>
          <w:p w14:paraId="2303DF51" w14:textId="77777777" w:rsidR="009F29DD" w:rsidRPr="0053196A" w:rsidRDefault="009F29DD" w:rsidP="0053196A">
            <w:pPr>
              <w:rPr>
                <w:ins w:id="3593" w:author="Sebastian Ma Lik Keung" w:date="2018-05-31T12:17:00Z"/>
                <w:rFonts w:ascii="Arial Nova Cond Light" w:hAnsi="Arial Nova Cond Light"/>
                <w:lang w:val="en-SG"/>
              </w:rPr>
            </w:pPr>
            <w:ins w:id="3594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ab/>
                <w:t xml:space="preserve">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centralBank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>": true,</w:t>
              </w:r>
            </w:ins>
          </w:p>
          <w:p w14:paraId="669AE0CB" w14:textId="77777777" w:rsidR="009F29DD" w:rsidRPr="0053196A" w:rsidRDefault="009F29DD" w:rsidP="0053196A">
            <w:pPr>
              <w:rPr>
                <w:ins w:id="3595" w:author="Sebastian Ma Lik Keung" w:date="2018-05-31T12:17:00Z"/>
                <w:rFonts w:ascii="Arial Nova Cond Light" w:hAnsi="Arial Nova Cond Light"/>
                <w:lang w:val="en-SG"/>
              </w:rPr>
            </w:pPr>
            <w:ins w:id="3596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ab/>
                <w:t xml:space="preserve">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"regulator": false</w:t>
              </w:r>
            </w:ins>
          </w:p>
          <w:p w14:paraId="5EAEB8B1" w14:textId="77777777" w:rsidR="009F29DD" w:rsidRPr="0053196A" w:rsidRDefault="009F29DD" w:rsidP="0053196A">
            <w:pPr>
              <w:rPr>
                <w:ins w:id="3597" w:author="Sebastian Ma Lik Keung" w:date="2018-05-31T12:17:00Z"/>
                <w:rFonts w:ascii="Arial Nova Cond Light" w:hAnsi="Arial Nova Cond Light"/>
                <w:lang w:val="en-SG"/>
              </w:rPr>
            </w:pPr>
            <w:ins w:id="3598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ab/>
                <w:t xml:space="preserve">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},</w:t>
              </w:r>
            </w:ins>
          </w:p>
          <w:p w14:paraId="6FF03C2F" w14:textId="77777777" w:rsidR="009F29DD" w:rsidRPr="0053196A" w:rsidRDefault="009F29DD" w:rsidP="0053196A">
            <w:pPr>
              <w:rPr>
                <w:ins w:id="3599" w:author="Sebastian Ma Lik Keung" w:date="2018-05-31T12:17:00Z"/>
                <w:rFonts w:ascii="Arial Nova Cond Light" w:hAnsi="Arial Nova Cond Light"/>
                <w:lang w:val="en-SG"/>
              </w:rPr>
            </w:pPr>
            <w:ins w:id="3600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"BOFASG2X": {</w:t>
              </w:r>
            </w:ins>
          </w:p>
          <w:p w14:paraId="6E41C7C4" w14:textId="77777777" w:rsidR="009F29DD" w:rsidRPr="0053196A" w:rsidRDefault="009F29DD" w:rsidP="0053196A">
            <w:pPr>
              <w:rPr>
                <w:ins w:id="3601" w:author="Sebastian Ma Lik Keung" w:date="2018-05-31T12:17:00Z"/>
                <w:rFonts w:ascii="Arial Nova Cond Light" w:hAnsi="Arial Nova Cond Light"/>
                <w:lang w:val="en-SG"/>
              </w:rPr>
            </w:pPr>
            <w:ins w:id="3602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//"host": "quorumnx03.southeastasia.cloudapp.azure.com",</w:t>
              </w:r>
            </w:ins>
          </w:p>
          <w:p w14:paraId="6C998B3C" w14:textId="77777777" w:rsidR="009F29DD" w:rsidRPr="0053196A" w:rsidRDefault="009F29DD" w:rsidP="0053196A">
            <w:pPr>
              <w:rPr>
                <w:ins w:id="3603" w:author="Sebastian Ma Lik Keung" w:date="2018-05-31T12:17:00Z"/>
                <w:rFonts w:ascii="Arial Nova Cond Light" w:hAnsi="Arial Nova Cond Light"/>
                <w:lang w:val="en-SG"/>
              </w:rPr>
            </w:pPr>
            <w:ins w:id="3604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"host": "192.168.9.138",</w:t>
              </w:r>
            </w:ins>
          </w:p>
          <w:p w14:paraId="597F5F54" w14:textId="77777777" w:rsidR="009F29DD" w:rsidRPr="0053196A" w:rsidRDefault="009F29DD" w:rsidP="0053196A">
            <w:pPr>
              <w:rPr>
                <w:ins w:id="3605" w:author="Sebastian Ma Lik Keung" w:date="2018-05-31T12:17:00Z"/>
                <w:rFonts w:ascii="Arial Nova Cond Light" w:hAnsi="Arial Nova Cond Light"/>
                <w:lang w:val="en-SG"/>
              </w:rPr>
            </w:pPr>
            <w:ins w:id="3606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"port": "3000",</w:t>
              </w:r>
            </w:ins>
          </w:p>
          <w:p w14:paraId="0678EDF7" w14:textId="77777777" w:rsidR="009F29DD" w:rsidRPr="0053196A" w:rsidRDefault="009F29DD" w:rsidP="0053196A">
            <w:pPr>
              <w:rPr>
                <w:ins w:id="3607" w:author="Sebastian Ma Lik Keung" w:date="2018-05-31T12:17:00Z"/>
                <w:rFonts w:ascii="Arial Nova Cond Light" w:hAnsi="Arial Nova Cond Light"/>
                <w:lang w:val="en-SG"/>
              </w:rPr>
            </w:pPr>
            <w:ins w:id="3608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bankName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>": "Bank of America Merrill Lynch",</w:t>
              </w:r>
            </w:ins>
          </w:p>
          <w:p w14:paraId="684DC50A" w14:textId="77777777" w:rsidR="009F29DD" w:rsidRPr="0053196A" w:rsidRDefault="009F29DD" w:rsidP="0053196A">
            <w:pPr>
              <w:rPr>
                <w:ins w:id="3609" w:author="Sebastian Ma Lik Keung" w:date="2018-05-31T12:17:00Z"/>
                <w:rFonts w:ascii="Arial Nova Cond Light" w:hAnsi="Arial Nova Cond Light"/>
                <w:lang w:val="en-SG"/>
              </w:rPr>
            </w:pPr>
            <w:ins w:id="3610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centralBank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>": false,</w:t>
              </w:r>
            </w:ins>
          </w:p>
          <w:p w14:paraId="0A8D0633" w14:textId="77777777" w:rsidR="009F29DD" w:rsidRPr="0053196A" w:rsidRDefault="009F29DD" w:rsidP="0053196A">
            <w:pPr>
              <w:rPr>
                <w:ins w:id="3611" w:author="Sebastian Ma Lik Keung" w:date="2018-05-31T12:17:00Z"/>
                <w:rFonts w:ascii="Arial Nova Cond Light" w:hAnsi="Arial Nova Cond Light"/>
                <w:lang w:val="en-SG"/>
              </w:rPr>
            </w:pPr>
            <w:ins w:id="3612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"regulator": false</w:t>
              </w:r>
            </w:ins>
          </w:p>
          <w:p w14:paraId="5F3385C7" w14:textId="77777777" w:rsidR="009F29DD" w:rsidRPr="0053196A" w:rsidRDefault="009F29DD" w:rsidP="0053196A">
            <w:pPr>
              <w:rPr>
                <w:ins w:id="3613" w:author="Sebastian Ma Lik Keung" w:date="2018-05-31T12:17:00Z"/>
                <w:rFonts w:ascii="Arial Nova Cond Light" w:hAnsi="Arial Nova Cond Light"/>
                <w:lang w:val="en-SG"/>
              </w:rPr>
            </w:pPr>
            <w:ins w:id="3614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},</w:t>
              </w:r>
            </w:ins>
          </w:p>
          <w:p w14:paraId="56A0066C" w14:textId="77777777" w:rsidR="009F29DD" w:rsidRPr="0053196A" w:rsidRDefault="009F29DD" w:rsidP="0053196A">
            <w:pPr>
              <w:rPr>
                <w:ins w:id="3615" w:author="Sebastian Ma Lik Keung" w:date="2018-05-31T12:17:00Z"/>
                <w:rFonts w:ascii="Arial Nova Cond Light" w:hAnsi="Arial Nova Cond Light"/>
                <w:lang w:val="en-SG"/>
              </w:rPr>
            </w:pPr>
            <w:ins w:id="3616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"CHASSGSG": {</w:t>
              </w:r>
            </w:ins>
          </w:p>
          <w:p w14:paraId="542342FC" w14:textId="77777777" w:rsidR="009F29DD" w:rsidRPr="0053196A" w:rsidRDefault="009F29DD" w:rsidP="0053196A">
            <w:pPr>
              <w:rPr>
                <w:ins w:id="3617" w:author="Sebastian Ma Lik Keung" w:date="2018-05-31T12:17:00Z"/>
                <w:rFonts w:ascii="Arial Nova Cond Light" w:hAnsi="Arial Nova Cond Light"/>
                <w:lang w:val="en-SG"/>
              </w:rPr>
            </w:pPr>
            <w:ins w:id="3618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//"host": "quorumnx04.southeastasia.cloudapp.azure.com",</w:t>
              </w:r>
            </w:ins>
          </w:p>
          <w:p w14:paraId="67CDB102" w14:textId="77777777" w:rsidR="009F29DD" w:rsidRPr="0053196A" w:rsidRDefault="009F29DD" w:rsidP="0053196A">
            <w:pPr>
              <w:rPr>
                <w:ins w:id="3619" w:author="Sebastian Ma Lik Keung" w:date="2018-05-31T12:17:00Z"/>
                <w:rFonts w:ascii="Arial Nova Cond Light" w:hAnsi="Arial Nova Cond Light"/>
                <w:lang w:val="en-SG"/>
              </w:rPr>
            </w:pPr>
            <w:ins w:id="3620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"host": "192.168.9.139",</w:t>
              </w:r>
            </w:ins>
          </w:p>
          <w:p w14:paraId="590C9668" w14:textId="77777777" w:rsidR="009F29DD" w:rsidRPr="0053196A" w:rsidRDefault="009F29DD" w:rsidP="0053196A">
            <w:pPr>
              <w:rPr>
                <w:ins w:id="3621" w:author="Sebastian Ma Lik Keung" w:date="2018-05-31T12:17:00Z"/>
                <w:rFonts w:ascii="Arial Nova Cond Light" w:hAnsi="Arial Nova Cond Light"/>
                <w:lang w:val="en-SG"/>
              </w:rPr>
            </w:pPr>
            <w:ins w:id="3622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"port": "3000",</w:t>
              </w:r>
            </w:ins>
          </w:p>
          <w:p w14:paraId="52F2F736" w14:textId="77777777" w:rsidR="009F29DD" w:rsidRPr="0053196A" w:rsidRDefault="009F29DD" w:rsidP="0053196A">
            <w:pPr>
              <w:rPr>
                <w:ins w:id="3623" w:author="Sebastian Ma Lik Keung" w:date="2018-05-31T12:17:00Z"/>
                <w:rFonts w:ascii="Arial Nova Cond Light" w:hAnsi="Arial Nova Cond Light"/>
                <w:lang w:val="en-SG"/>
              </w:rPr>
            </w:pPr>
            <w:ins w:id="3624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bankName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>": "J.P. Morgan Chase",</w:t>
              </w:r>
            </w:ins>
          </w:p>
          <w:p w14:paraId="4E02ADE1" w14:textId="77777777" w:rsidR="009F29DD" w:rsidRPr="0053196A" w:rsidRDefault="009F29DD" w:rsidP="0053196A">
            <w:pPr>
              <w:rPr>
                <w:ins w:id="3625" w:author="Sebastian Ma Lik Keung" w:date="2018-05-31T12:17:00Z"/>
                <w:rFonts w:ascii="Arial Nova Cond Light" w:hAnsi="Arial Nova Cond Light"/>
                <w:lang w:val="en-SG"/>
              </w:rPr>
            </w:pPr>
            <w:ins w:id="3626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</w:t>
              </w:r>
              <w:proofErr w:type="spellStart"/>
              <w:r w:rsidRPr="0053196A">
                <w:rPr>
                  <w:rFonts w:ascii="Arial Nova Cond Light" w:hAnsi="Arial Nova Cond Light"/>
                  <w:lang w:val="en-SG"/>
                </w:rPr>
                <w:t>centralBank</w:t>
              </w:r>
              <w:proofErr w:type="spellEnd"/>
              <w:r w:rsidRPr="0053196A">
                <w:rPr>
                  <w:rFonts w:ascii="Arial Nova Cond Light" w:hAnsi="Arial Nova Cond Light"/>
                  <w:lang w:val="en-SG"/>
                </w:rPr>
                <w:t>": false,</w:t>
              </w:r>
            </w:ins>
          </w:p>
          <w:p w14:paraId="57D573B8" w14:textId="77777777" w:rsidR="009F29DD" w:rsidRPr="0053196A" w:rsidRDefault="009F29DD" w:rsidP="0053196A">
            <w:pPr>
              <w:rPr>
                <w:ins w:id="3627" w:author="Sebastian Ma Lik Keung" w:date="2018-05-31T12:17:00Z"/>
                <w:rFonts w:ascii="Arial Nova Cond Light" w:hAnsi="Arial Nova Cond Light"/>
                <w:lang w:val="en-SG"/>
              </w:rPr>
            </w:pPr>
            <w:ins w:id="3628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t xml:space="preserve">      </w:t>
              </w:r>
              <w:r w:rsidRPr="0053196A">
                <w:rPr>
                  <w:rFonts w:ascii="Arial Nova Cond Light" w:hAnsi="Arial Nova Cond Light"/>
                  <w:lang w:val="en-SG"/>
                </w:rPr>
                <w:tab/>
                <w:t>"regulator": false</w:t>
              </w:r>
            </w:ins>
          </w:p>
          <w:p w14:paraId="32C531A9" w14:textId="77777777" w:rsidR="009F29DD" w:rsidRDefault="009F29DD" w:rsidP="0053196A">
            <w:pPr>
              <w:rPr>
                <w:ins w:id="3629" w:author="Sebastian Ma Lik Keung" w:date="2018-05-31T12:17:00Z"/>
                <w:rFonts w:ascii="Arial Nova Cond Light" w:hAnsi="Arial Nova Cond Light"/>
                <w:lang w:val="en-SG"/>
              </w:rPr>
            </w:pPr>
            <w:ins w:id="3630" w:author="Sebastian Ma Lik Keung" w:date="2018-05-31T12:17:00Z">
              <w:r w:rsidRPr="0053196A">
                <w:rPr>
                  <w:rFonts w:ascii="Arial Nova Cond Light" w:hAnsi="Arial Nova Cond Light"/>
                  <w:lang w:val="en-SG"/>
                </w:rPr>
                <w:lastRenderedPageBreak/>
                <w:t xml:space="preserve">      }</w:t>
              </w:r>
            </w:ins>
          </w:p>
          <w:p w14:paraId="520EF5BD" w14:textId="77777777" w:rsidR="009F29DD" w:rsidRDefault="009F29DD" w:rsidP="0053196A">
            <w:pPr>
              <w:rPr>
                <w:ins w:id="3631" w:author="Sebastian Ma Lik Keung" w:date="2018-05-31T12:17:00Z"/>
                <w:rFonts w:ascii="Arial Nova Cond Light" w:hAnsi="Arial Nova Cond Light"/>
                <w:lang w:val="en-SG"/>
              </w:rPr>
            </w:pPr>
            <w:ins w:id="3632" w:author="Sebastian Ma Lik Keung" w:date="2018-05-31T12:17:00Z">
              <w:r>
                <w:rPr>
                  <w:rFonts w:ascii="Arial Nova Cond Light" w:hAnsi="Arial Nova Cond Light"/>
                  <w:lang w:val="en-SG"/>
                </w:rPr>
                <w:t xml:space="preserve">  …</w:t>
              </w:r>
            </w:ins>
          </w:p>
          <w:p w14:paraId="22F6293B" w14:textId="77777777" w:rsidR="009F29DD" w:rsidRPr="00F96BEF" w:rsidRDefault="009F29DD" w:rsidP="0053196A">
            <w:pPr>
              <w:rPr>
                <w:ins w:id="3633" w:author="Sebastian Ma Lik Keung" w:date="2018-05-31T12:17:00Z"/>
                <w:rFonts w:ascii="Arial Nova Cond Light" w:hAnsi="Arial Nova Cond Light"/>
                <w:lang w:val="en-SG"/>
              </w:rPr>
            </w:pPr>
            <w:ins w:id="3634" w:author="Sebastian Ma Lik Keung" w:date="2018-05-31T12:17:00Z">
              <w:r w:rsidRPr="00F96BEF">
                <w:rPr>
                  <w:rFonts w:ascii="Arial Nova Cond Light" w:hAnsi="Arial Nova Cond Light"/>
                  <w:lang w:val="en-SG"/>
                </w:rPr>
                <w:t xml:space="preserve">  //</w:t>
              </w:r>
              <w:proofErr w:type="spellStart"/>
              <w:r w:rsidRPr="00F96BEF">
                <w:rPr>
                  <w:rFonts w:ascii="Arial Nova Cond Light" w:hAnsi="Arial Nova Cond Light"/>
                  <w:lang w:val="en-SG"/>
                </w:rPr>
                <w:t>constants.defaultBankLoc</w:t>
              </w:r>
              <w:proofErr w:type="spellEnd"/>
              <w:r w:rsidRPr="00F96BEF">
                <w:rPr>
                  <w:rFonts w:ascii="Arial Nova Cond Light" w:hAnsi="Arial Nova Cond Light"/>
                  <w:lang w:val="en-SG"/>
                </w:rPr>
                <w:t xml:space="preserve"> = "CSFBSGSX"; // </w:t>
              </w:r>
              <w:proofErr w:type="spellStart"/>
              <w:r w:rsidRPr="00F96BEF">
                <w:rPr>
                  <w:rFonts w:ascii="Arial Nova Cond Light" w:hAnsi="Arial Nova Cond Light"/>
                  <w:lang w:val="en-SG"/>
                </w:rPr>
                <w:t>Seb</w:t>
              </w:r>
              <w:proofErr w:type="spellEnd"/>
              <w:r w:rsidRPr="00F96BEF">
                <w:rPr>
                  <w:rFonts w:ascii="Arial Nova Cond Light" w:hAnsi="Arial Nova Cond Light"/>
                  <w:lang w:val="en-SG"/>
                </w:rPr>
                <w:t xml:space="preserve"> changed</w:t>
              </w:r>
            </w:ins>
          </w:p>
          <w:p w14:paraId="5898808B" w14:textId="77777777" w:rsidR="009F29DD" w:rsidRPr="0053196A" w:rsidRDefault="009F29DD" w:rsidP="0053196A">
            <w:pPr>
              <w:rPr>
                <w:ins w:id="3635" w:author="Sebastian Ma Lik Keung" w:date="2018-05-31T12:17:00Z"/>
                <w:rFonts w:ascii="Arial Nova Cond Light" w:hAnsi="Arial Nova Cond Light"/>
                <w:lang w:val="en-SG"/>
              </w:rPr>
            </w:pPr>
            <w:ins w:id="3636" w:author="Sebastian Ma Lik Keung" w:date="2018-05-31T12:17:00Z">
              <w:r w:rsidRPr="00F96BEF">
                <w:rPr>
                  <w:rFonts w:ascii="Arial Nova Cond Light" w:hAnsi="Arial Nova Cond Light"/>
                  <w:lang w:val="en-SG"/>
                </w:rPr>
                <w:t xml:space="preserve">  </w:t>
              </w:r>
              <w:proofErr w:type="spellStart"/>
              <w:r w:rsidRPr="00F96BEF">
                <w:rPr>
                  <w:rFonts w:ascii="Arial Nova Cond Light" w:hAnsi="Arial Nova Cond Light"/>
                  <w:lang w:val="en-SG"/>
                </w:rPr>
                <w:t>constants.defaultBankLoc</w:t>
              </w:r>
              <w:proofErr w:type="spellEnd"/>
              <w:r w:rsidRPr="00F96BEF">
                <w:rPr>
                  <w:rFonts w:ascii="Arial Nova Cond Light" w:hAnsi="Arial Nova Cond Light"/>
                  <w:lang w:val="en-SG"/>
                </w:rPr>
                <w:t xml:space="preserve"> = "BOFASG2X";</w:t>
              </w:r>
            </w:ins>
          </w:p>
        </w:tc>
      </w:tr>
    </w:tbl>
    <w:p w14:paraId="1D0A438B" w14:textId="77777777" w:rsidR="009F29DD" w:rsidRDefault="009F29DD" w:rsidP="009F29DD">
      <w:pPr>
        <w:spacing w:after="0" w:line="240" w:lineRule="auto"/>
        <w:rPr>
          <w:ins w:id="3637" w:author="Sebastian Ma Lik Keung" w:date="2018-05-31T12:17:00Z"/>
          <w:lang w:val="en-SG"/>
        </w:rPr>
      </w:pPr>
    </w:p>
    <w:p w14:paraId="2DCE003E" w14:textId="77777777" w:rsidR="009F29DD" w:rsidRDefault="009F29DD" w:rsidP="009F29DD">
      <w:pPr>
        <w:spacing w:after="0" w:line="240" w:lineRule="auto"/>
        <w:rPr>
          <w:ins w:id="3638" w:author="Sebastian Ma Lik Keung" w:date="2018-05-31T12:17:00Z"/>
          <w:lang w:val="en-SG"/>
        </w:rPr>
      </w:pPr>
    </w:p>
    <w:p w14:paraId="52EC0EB5" w14:textId="77777777" w:rsidR="009F29DD" w:rsidRDefault="009F29DD" w:rsidP="009F29DD">
      <w:pPr>
        <w:spacing w:after="0" w:line="240" w:lineRule="auto"/>
        <w:rPr>
          <w:ins w:id="3639" w:author="Sebastian Ma Lik Keung" w:date="2018-05-31T12:17:00Z"/>
          <w:lang w:val="en-SG"/>
        </w:rPr>
      </w:pPr>
      <w:ins w:id="3640" w:author="Sebastian Ma Lik Keung" w:date="2018-05-31T12:17:00Z">
        <w:r>
          <w:rPr>
            <w:lang w:val="en-SG"/>
          </w:rPr>
          <w:t xml:space="preserve">Below shows the screen shot of Project </w:t>
        </w:r>
        <w:proofErr w:type="spellStart"/>
        <w:r>
          <w:rPr>
            <w:lang w:val="en-SG"/>
          </w:rPr>
          <w:t>Ubin</w:t>
        </w:r>
        <w:proofErr w:type="spellEnd"/>
        <w:r>
          <w:rPr>
            <w:lang w:val="en-SG"/>
          </w:rPr>
          <w:t xml:space="preserve"> UI using Quorum implementation.</w:t>
        </w:r>
      </w:ins>
    </w:p>
    <w:p w14:paraId="44FD1AD5" w14:textId="77777777" w:rsidR="009F29DD" w:rsidRDefault="009F29DD" w:rsidP="009F29DD">
      <w:pPr>
        <w:spacing w:after="0" w:line="240" w:lineRule="auto"/>
        <w:rPr>
          <w:ins w:id="3641" w:author="Sebastian Ma Lik Keung" w:date="2018-05-31T12:17:00Z"/>
          <w:lang w:val="en-SG"/>
        </w:rPr>
      </w:pPr>
    </w:p>
    <w:p w14:paraId="3CFB387E" w14:textId="77777777" w:rsidR="009F29DD" w:rsidRDefault="009F29DD" w:rsidP="009F29DD">
      <w:pPr>
        <w:spacing w:after="0" w:line="240" w:lineRule="auto"/>
        <w:rPr>
          <w:ins w:id="3642" w:author="Sebastian Ma Lik Keung" w:date="2018-05-31T12:17:00Z"/>
          <w:lang w:val="en-SG"/>
        </w:rPr>
      </w:pPr>
      <w:ins w:id="3643" w:author="Sebastian Ma Lik Keung" w:date="2018-05-31T12:17:00Z">
        <w:r>
          <w:rPr>
            <w:noProof/>
            <w:lang w:val="en-SG"/>
          </w:rPr>
          <w:drawing>
            <wp:inline distT="0" distB="0" distL="0" distR="0" wp14:anchorId="25726325" wp14:editId="305238B1">
              <wp:extent cx="5729605" cy="2727325"/>
              <wp:effectExtent l="0" t="0" r="444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9605" cy="272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CB30ED2" w14:textId="77777777" w:rsidR="009F29DD" w:rsidRDefault="009F29DD" w:rsidP="009F29DD">
      <w:pPr>
        <w:spacing w:after="0" w:line="240" w:lineRule="auto"/>
        <w:rPr>
          <w:ins w:id="3644" w:author="Sebastian Ma Lik Keung" w:date="2018-05-31T12:17:00Z"/>
          <w:lang w:val="en-SG"/>
        </w:rPr>
      </w:pPr>
    </w:p>
    <w:p w14:paraId="4C4C47FC" w14:textId="77777777" w:rsidR="009F29DD" w:rsidRDefault="009F29DD" w:rsidP="009F29DD">
      <w:pPr>
        <w:spacing w:after="0" w:line="240" w:lineRule="auto"/>
        <w:rPr>
          <w:ins w:id="3645" w:author="Sebastian Ma Lik Keung" w:date="2018-05-31T12:17:00Z"/>
          <w:lang w:val="en-SG"/>
        </w:rPr>
      </w:pPr>
    </w:p>
    <w:p w14:paraId="0E55B5B2" w14:textId="5D55A542" w:rsidR="009A0BC8" w:rsidDel="009F29DD" w:rsidRDefault="009A0BC8">
      <w:pPr>
        <w:spacing w:after="0" w:line="240" w:lineRule="auto"/>
        <w:rPr>
          <w:del w:id="3646" w:author="Sebastian Ma Lik Keung" w:date="2018-05-31T12:17:00Z"/>
          <w:lang w:val="en-SG"/>
        </w:rPr>
      </w:pPr>
    </w:p>
    <w:p w14:paraId="3BCEEEFE" w14:textId="0CB35F5E" w:rsidR="00DC3622" w:rsidRDefault="00DC3622">
      <w:pPr>
        <w:spacing w:after="0" w:line="240" w:lineRule="auto"/>
        <w:rPr>
          <w:lang w:val="en-SG"/>
        </w:rPr>
        <w:pPrChange w:id="3647" w:author="Sebastian Ma Lik Keung" w:date="2018-05-24T13:47:00Z">
          <w:pPr/>
        </w:pPrChange>
      </w:pPr>
      <w:r>
        <w:rPr>
          <w:lang w:val="en-SG"/>
        </w:rPr>
        <w:br w:type="page"/>
      </w:r>
    </w:p>
    <w:p w14:paraId="0E7009C7" w14:textId="4BEA41D5" w:rsidR="00DC3622" w:rsidRDefault="0018234F">
      <w:pPr>
        <w:pStyle w:val="Heading1"/>
        <w:spacing w:line="240" w:lineRule="auto"/>
        <w:rPr>
          <w:lang w:val="en-SG"/>
        </w:rPr>
        <w:pPrChange w:id="3648" w:author="Sebastian Ma Lik Keung" w:date="2018-05-24T13:47:00Z">
          <w:pPr>
            <w:pStyle w:val="Heading1"/>
          </w:pPr>
        </w:pPrChange>
      </w:pPr>
      <w:r>
        <w:rPr>
          <w:lang w:val="en-SG"/>
        </w:rPr>
        <w:lastRenderedPageBreak/>
        <w:t>Bugs</w:t>
      </w:r>
    </w:p>
    <w:p w14:paraId="4F12147D" w14:textId="77777777" w:rsidR="00160BAE" w:rsidRDefault="00160BAE">
      <w:pPr>
        <w:spacing w:after="0" w:line="240" w:lineRule="auto"/>
        <w:rPr>
          <w:lang w:val="en-SG"/>
        </w:rPr>
      </w:pPr>
    </w:p>
    <w:p w14:paraId="74EC5D45" w14:textId="724EAB64" w:rsidR="0018234F" w:rsidRDefault="0018234F">
      <w:pPr>
        <w:spacing w:after="0" w:line="240" w:lineRule="auto"/>
        <w:rPr>
          <w:lang w:val="en-SG"/>
        </w:rPr>
      </w:pPr>
      <w:r>
        <w:rPr>
          <w:lang w:val="en-SG"/>
        </w:rPr>
        <w:t xml:space="preserve">When using screen </w:t>
      </w:r>
      <w:r w:rsidR="00160BAE">
        <w:rPr>
          <w:lang w:val="en-SG"/>
        </w:rPr>
        <w:t>sessions</w:t>
      </w:r>
      <w:r>
        <w:rPr>
          <w:lang w:val="en-SG"/>
        </w:rPr>
        <w:t xml:space="preserve">, you may not see exception stack or error trace when node.js </w:t>
      </w:r>
      <w:r w:rsidR="00160BAE">
        <w:rPr>
          <w:lang w:val="en-SG"/>
        </w:rPr>
        <w:t xml:space="preserve">throws or crashes. Detach from all screens, re-produce your error from normal </w:t>
      </w:r>
      <w:proofErr w:type="spellStart"/>
      <w:r w:rsidR="00160BAE">
        <w:rPr>
          <w:lang w:val="en-SG"/>
        </w:rPr>
        <w:t>ssh</w:t>
      </w:r>
      <w:proofErr w:type="spellEnd"/>
      <w:r w:rsidR="00160BAE">
        <w:rPr>
          <w:lang w:val="en-SG"/>
        </w:rPr>
        <w:t xml:space="preserve"> shell sessions.</w:t>
      </w:r>
    </w:p>
    <w:p w14:paraId="46D43EBF" w14:textId="2DB23778" w:rsidR="0018234F" w:rsidRDefault="0018234F">
      <w:pPr>
        <w:spacing w:after="0" w:line="240" w:lineRule="auto"/>
        <w:rPr>
          <w:lang w:val="en-SG"/>
        </w:rPr>
      </w:pPr>
    </w:p>
    <w:p w14:paraId="363324D4" w14:textId="5B3E345D" w:rsidR="0018234F" w:rsidRPr="00DC3622" w:rsidRDefault="00160BAE">
      <w:pPr>
        <w:pStyle w:val="Heading2"/>
        <w:spacing w:line="240" w:lineRule="auto"/>
        <w:rPr>
          <w:lang w:val="en-SG"/>
        </w:rPr>
        <w:pPrChange w:id="3649" w:author="Sebastian Ma Lik Keung" w:date="2018-05-24T13:47:00Z">
          <w:pPr>
            <w:pStyle w:val="Heading2"/>
          </w:pPr>
        </w:pPrChange>
      </w:pPr>
      <w:r>
        <w:rPr>
          <w:lang w:val="en-SG"/>
        </w:rPr>
        <w:t xml:space="preserve">Bug 1 - </w:t>
      </w:r>
      <w:proofErr w:type="spellStart"/>
      <w:r w:rsidR="0018234F" w:rsidRPr="00DC3622">
        <w:rPr>
          <w:lang w:val="en-SG"/>
        </w:rPr>
        <w:t>TypeError</w:t>
      </w:r>
      <w:proofErr w:type="spellEnd"/>
      <w:r w:rsidR="0018234F" w:rsidRPr="00DC3622">
        <w:rPr>
          <w:lang w:val="en-SG"/>
        </w:rPr>
        <w:t xml:space="preserve">: </w:t>
      </w:r>
      <w:proofErr w:type="spellStart"/>
      <w:r w:rsidR="0018234F" w:rsidRPr="00DC3622">
        <w:rPr>
          <w:lang w:val="en-SG"/>
        </w:rPr>
        <w:t>peers.contains</w:t>
      </w:r>
      <w:proofErr w:type="spellEnd"/>
      <w:r w:rsidR="0018234F" w:rsidRPr="00DC3622">
        <w:rPr>
          <w:lang w:val="en-SG"/>
        </w:rPr>
        <w:t xml:space="preserve"> is not a function</w:t>
      </w:r>
    </w:p>
    <w:p w14:paraId="49276DD9" w14:textId="77777777" w:rsidR="00160BAE" w:rsidRDefault="00160BAE">
      <w:pPr>
        <w:spacing w:after="0" w:line="240" w:lineRule="auto"/>
        <w:rPr>
          <w:lang w:val="en-SG"/>
        </w:rPr>
      </w:pPr>
    </w:p>
    <w:p w14:paraId="7B33CA17" w14:textId="7C6BA860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>prompt: option:  nx03 has joined the network</w:t>
      </w:r>
    </w:p>
    <w:p w14:paraId="0CDCDA68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>/home/sebtno/ubin/ubin-quorum-setup/binaries/QuorumNetworkManager/Communication/networkMembership.js:197</w:t>
      </w:r>
    </w:p>
    <w:p w14:paraId="0FB3799D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if(!</w:t>
      </w:r>
      <w:proofErr w:type="spellStart"/>
      <w:r w:rsidRPr="00DC3622">
        <w:rPr>
          <w:lang w:val="en-SG"/>
        </w:rPr>
        <w:t>peers.contains</w:t>
      </w:r>
      <w:proofErr w:type="spellEnd"/>
      <w:r w:rsidRPr="00DC3622">
        <w:rPr>
          <w:lang w:val="en-SG"/>
        </w:rPr>
        <w:t>(</w:t>
      </w:r>
      <w:proofErr w:type="spellStart"/>
      <w:r w:rsidRPr="00DC3622">
        <w:rPr>
          <w:lang w:val="en-SG"/>
        </w:rPr>
        <w:t>msg.from</w:t>
      </w:r>
      <w:proofErr w:type="spellEnd"/>
      <w:r w:rsidRPr="00DC3622">
        <w:rPr>
          <w:lang w:val="en-SG"/>
        </w:rPr>
        <w:t xml:space="preserve">) &amp;&amp; message &amp;&amp; </w:t>
      </w:r>
      <w:proofErr w:type="spellStart"/>
      <w:r w:rsidRPr="00DC3622">
        <w:rPr>
          <w:lang w:val="en-SG"/>
        </w:rPr>
        <w:t>message.indexOf</w:t>
      </w:r>
      <w:proofErr w:type="spellEnd"/>
      <w:r w:rsidRPr="00DC3622">
        <w:rPr>
          <w:lang w:val="en-SG"/>
        </w:rPr>
        <w:t>(request) &gt;= 0){</w:t>
      </w:r>
    </w:p>
    <w:p w14:paraId="734D277E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          ^</w:t>
      </w:r>
    </w:p>
    <w:p w14:paraId="71F0F419" w14:textId="77777777" w:rsidR="00DC3622" w:rsidRPr="00DC3622" w:rsidRDefault="00DC3622">
      <w:pPr>
        <w:spacing w:after="0" w:line="240" w:lineRule="auto"/>
        <w:rPr>
          <w:lang w:val="en-SG"/>
        </w:rPr>
      </w:pPr>
      <w:proofErr w:type="spellStart"/>
      <w:r w:rsidRPr="00DC3622">
        <w:rPr>
          <w:lang w:val="en-SG"/>
        </w:rPr>
        <w:t>TypeError</w:t>
      </w:r>
      <w:proofErr w:type="spellEnd"/>
      <w:r w:rsidRPr="00DC3622">
        <w:rPr>
          <w:lang w:val="en-SG"/>
        </w:rPr>
        <w:t xml:space="preserve">: </w:t>
      </w:r>
      <w:proofErr w:type="spellStart"/>
      <w:r w:rsidRPr="00DC3622">
        <w:rPr>
          <w:lang w:val="en-SG"/>
        </w:rPr>
        <w:t>peers.contains</w:t>
      </w:r>
      <w:proofErr w:type="spellEnd"/>
      <w:r w:rsidRPr="00DC3622">
        <w:rPr>
          <w:lang w:val="en-SG"/>
        </w:rPr>
        <w:t xml:space="preserve"> is not a function</w:t>
      </w:r>
    </w:p>
    <w:p w14:paraId="43D14F81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at /home/sebtno/ubin/ubin-quorum-setup/binaries/QuorumNetworkManager/Communication/networkMembership.js:197:15</w:t>
      </w:r>
    </w:p>
    <w:p w14:paraId="4FE3DB68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at /home/sebtno/ubin/ubin-quorum-setup/binaries/QuorumNetworkManager/node_modules/web3/lib/web3/filter.js:120:21</w:t>
      </w:r>
    </w:p>
    <w:p w14:paraId="736512EC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at </w:t>
      </w:r>
      <w:proofErr w:type="spellStart"/>
      <w:r w:rsidRPr="00DC3622">
        <w:rPr>
          <w:lang w:val="en-SG"/>
        </w:rPr>
        <w:t>Array.forEach</w:t>
      </w:r>
      <w:proofErr w:type="spellEnd"/>
      <w:r w:rsidRPr="00DC3622">
        <w:rPr>
          <w:lang w:val="en-SG"/>
        </w:rPr>
        <w:t xml:space="preserve"> (&lt;anonymous&gt;)</w:t>
      </w:r>
    </w:p>
    <w:p w14:paraId="0793E864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at /home/sebtno/ubin/ubin-quorum-setup/binaries/QuorumNetworkManager/node_modules/web3/lib/web3/filter.js:119:32</w:t>
      </w:r>
    </w:p>
    <w:p w14:paraId="5046F328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at </w:t>
      </w:r>
      <w:proofErr w:type="spellStart"/>
      <w:r w:rsidRPr="00DC3622">
        <w:rPr>
          <w:lang w:val="en-SG"/>
        </w:rPr>
        <w:t>Array.forEach</w:t>
      </w:r>
      <w:proofErr w:type="spellEnd"/>
      <w:r w:rsidRPr="00DC3622">
        <w:rPr>
          <w:lang w:val="en-SG"/>
        </w:rPr>
        <w:t xml:space="preserve"> (&lt;anonymous&gt;)</w:t>
      </w:r>
    </w:p>
    <w:p w14:paraId="4CEB3387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at </w:t>
      </w:r>
      <w:proofErr w:type="spellStart"/>
      <w:r w:rsidRPr="00DC3622">
        <w:rPr>
          <w:lang w:val="en-SG"/>
        </w:rPr>
        <w:t>Object.onMessage</w:t>
      </w:r>
      <w:proofErr w:type="spellEnd"/>
      <w:r w:rsidRPr="00DC3622">
        <w:rPr>
          <w:lang w:val="en-SG"/>
        </w:rPr>
        <w:t xml:space="preserve"> [as </w:t>
      </w:r>
      <w:proofErr w:type="spellStart"/>
      <w:r w:rsidRPr="00DC3622">
        <w:rPr>
          <w:lang w:val="en-SG"/>
        </w:rPr>
        <w:t>callback</w:t>
      </w:r>
      <w:proofErr w:type="spellEnd"/>
      <w:r w:rsidRPr="00DC3622">
        <w:rPr>
          <w:lang w:val="en-SG"/>
        </w:rPr>
        <w:t>] (/home/sebtno/ubin/ubin-quorum-setup/binaries/QuorumNetworkManager/node_modules/web3/lib/web3/filter.js:117:22)</w:t>
      </w:r>
    </w:p>
    <w:p w14:paraId="76248E64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at /home/sebtno/ubin/ubin-quorum-setup/binaries/QuorumNetworkManager/node_modules/web3/lib/web3/requestmanager.js:259:20</w:t>
      </w:r>
    </w:p>
    <w:p w14:paraId="7377960D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at </w:t>
      </w:r>
      <w:proofErr w:type="spellStart"/>
      <w:r w:rsidRPr="00DC3622">
        <w:rPr>
          <w:lang w:val="en-SG"/>
        </w:rPr>
        <w:t>Array.forEach</w:t>
      </w:r>
      <w:proofErr w:type="spellEnd"/>
      <w:r w:rsidRPr="00DC3622">
        <w:rPr>
          <w:lang w:val="en-SG"/>
        </w:rPr>
        <w:t xml:space="preserve"> (&lt;anonymous&gt;)</w:t>
      </w:r>
    </w:p>
    <w:p w14:paraId="4DC45726" w14:textId="77777777" w:rsidR="00DC3622" w:rsidRP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at /home/sebtno/ubin/ubin-quorum-setup/binaries/QuorumNetworkManager/node_modules/web3/lib/web3/requestmanager.js:258:12</w:t>
      </w:r>
    </w:p>
    <w:p w14:paraId="585E4B80" w14:textId="1867EC5A" w:rsidR="00DC3622" w:rsidRDefault="00DC3622">
      <w:pPr>
        <w:spacing w:after="0" w:line="240" w:lineRule="auto"/>
        <w:rPr>
          <w:lang w:val="en-SG"/>
        </w:rPr>
      </w:pPr>
      <w:r w:rsidRPr="00DC3622">
        <w:rPr>
          <w:lang w:val="en-SG"/>
        </w:rPr>
        <w:t xml:space="preserve">    at </w:t>
      </w:r>
      <w:proofErr w:type="spellStart"/>
      <w:r w:rsidRPr="00DC3622">
        <w:rPr>
          <w:lang w:val="en-SG"/>
        </w:rPr>
        <w:t>XMLHttpRequest.request.onreadystatechange</w:t>
      </w:r>
      <w:proofErr w:type="spellEnd"/>
      <w:r w:rsidRPr="00DC3622">
        <w:rPr>
          <w:lang w:val="en-SG"/>
        </w:rPr>
        <w:t xml:space="preserve"> (/home/sebtno/ubin/ubin-quorum-setup/binaries/QuorumNetworkManager/node_modules/web3/lib/web3/httpprovider.js:118:13)</w:t>
      </w:r>
    </w:p>
    <w:p w14:paraId="65E2E533" w14:textId="3B1D8A7E" w:rsidR="00103403" w:rsidRDefault="00103403">
      <w:pPr>
        <w:spacing w:after="0" w:line="240" w:lineRule="auto"/>
        <w:rPr>
          <w:lang w:val="en-SG"/>
        </w:rPr>
      </w:pPr>
    </w:p>
    <w:p w14:paraId="39267C4D" w14:textId="34BB7F70" w:rsidR="00160BAE" w:rsidRPr="00103403" w:rsidRDefault="00160BAE">
      <w:pPr>
        <w:pStyle w:val="Heading2"/>
        <w:spacing w:line="240" w:lineRule="auto"/>
        <w:rPr>
          <w:lang w:val="en-SG"/>
        </w:rPr>
        <w:pPrChange w:id="3650" w:author="Sebastian Ma Lik Keung" w:date="2018-05-24T13:47:00Z">
          <w:pPr>
            <w:pStyle w:val="Heading2"/>
          </w:pPr>
        </w:pPrChange>
      </w:pPr>
      <w:r>
        <w:rPr>
          <w:lang w:val="en-SG"/>
        </w:rPr>
        <w:t>Fix – use array includes</w:t>
      </w:r>
    </w:p>
    <w:p w14:paraId="3B08E86B" w14:textId="72ED9041" w:rsidR="00160BAE" w:rsidRPr="00160BAE" w:rsidRDefault="00160BAE">
      <w:pPr>
        <w:spacing w:after="0" w:line="240" w:lineRule="auto"/>
        <w:rPr>
          <w:lang w:val="en-SG"/>
        </w:rPr>
      </w:pPr>
      <w:r w:rsidRPr="00160BAE">
        <w:rPr>
          <w:lang w:val="en-SG"/>
        </w:rPr>
        <w:t>//if(!</w:t>
      </w:r>
      <w:proofErr w:type="spellStart"/>
      <w:r w:rsidRPr="00160BAE">
        <w:rPr>
          <w:lang w:val="en-SG"/>
        </w:rPr>
        <w:t>peers.contains</w:t>
      </w:r>
      <w:proofErr w:type="spellEnd"/>
      <w:r w:rsidRPr="00160BAE">
        <w:rPr>
          <w:lang w:val="en-SG"/>
        </w:rPr>
        <w:t>(</w:t>
      </w:r>
      <w:proofErr w:type="spellStart"/>
      <w:r w:rsidRPr="00160BAE">
        <w:rPr>
          <w:lang w:val="en-SG"/>
        </w:rPr>
        <w:t>msg.from</w:t>
      </w:r>
      <w:proofErr w:type="spellEnd"/>
      <w:r w:rsidRPr="00160BAE">
        <w:rPr>
          <w:lang w:val="en-SG"/>
        </w:rPr>
        <w:t xml:space="preserve">) &amp;&amp; message &amp;&amp; </w:t>
      </w:r>
      <w:proofErr w:type="spellStart"/>
      <w:r w:rsidRPr="00160BAE">
        <w:rPr>
          <w:lang w:val="en-SG"/>
        </w:rPr>
        <w:t>message.indexOf</w:t>
      </w:r>
      <w:proofErr w:type="spellEnd"/>
      <w:r w:rsidRPr="00160BAE">
        <w:rPr>
          <w:lang w:val="en-SG"/>
        </w:rPr>
        <w:t>(request) &gt;= 0){</w:t>
      </w:r>
    </w:p>
    <w:p w14:paraId="5FC92850" w14:textId="1EC3FF6F" w:rsidR="00160BAE" w:rsidRPr="00160BAE" w:rsidRDefault="00160BAE">
      <w:pPr>
        <w:spacing w:after="0" w:line="240" w:lineRule="auto"/>
        <w:rPr>
          <w:lang w:val="en-SG"/>
        </w:rPr>
      </w:pPr>
      <w:r w:rsidRPr="00160BAE">
        <w:rPr>
          <w:lang w:val="en-SG"/>
        </w:rPr>
        <w:t>// contains() is not a function of array</w:t>
      </w:r>
    </w:p>
    <w:p w14:paraId="700943A9" w14:textId="6FA6F40D" w:rsidR="00103403" w:rsidRPr="00103403" w:rsidRDefault="00160BAE">
      <w:pPr>
        <w:spacing w:after="0" w:line="240" w:lineRule="auto"/>
        <w:rPr>
          <w:lang w:val="en-SG"/>
        </w:rPr>
      </w:pPr>
      <w:r w:rsidRPr="00160BAE">
        <w:rPr>
          <w:lang w:val="en-SG"/>
        </w:rPr>
        <w:t>if(!</w:t>
      </w:r>
      <w:proofErr w:type="spellStart"/>
      <w:r w:rsidRPr="00160BAE">
        <w:rPr>
          <w:lang w:val="en-SG"/>
        </w:rPr>
        <w:t>peers.</w:t>
      </w:r>
      <w:r w:rsidRPr="006476E0">
        <w:rPr>
          <w:highlight w:val="yellow"/>
          <w:lang w:val="en-SG"/>
        </w:rPr>
        <w:t>includes</w:t>
      </w:r>
      <w:proofErr w:type="spellEnd"/>
      <w:r w:rsidRPr="00160BAE">
        <w:rPr>
          <w:lang w:val="en-SG"/>
        </w:rPr>
        <w:t>(</w:t>
      </w:r>
      <w:proofErr w:type="spellStart"/>
      <w:r w:rsidRPr="00160BAE">
        <w:rPr>
          <w:lang w:val="en-SG"/>
        </w:rPr>
        <w:t>msg.from</w:t>
      </w:r>
      <w:proofErr w:type="spellEnd"/>
      <w:r w:rsidRPr="00160BAE">
        <w:rPr>
          <w:lang w:val="en-SG"/>
        </w:rPr>
        <w:t xml:space="preserve">) &amp;&amp; message &amp;&amp; </w:t>
      </w:r>
      <w:proofErr w:type="spellStart"/>
      <w:r w:rsidRPr="00160BAE">
        <w:rPr>
          <w:lang w:val="en-SG"/>
        </w:rPr>
        <w:t>message.indexOf</w:t>
      </w:r>
      <w:proofErr w:type="spellEnd"/>
      <w:r w:rsidRPr="00160BAE">
        <w:rPr>
          <w:lang w:val="en-SG"/>
        </w:rPr>
        <w:t>(request) &gt;= 0){</w:t>
      </w:r>
      <w:r w:rsidR="00103403" w:rsidRPr="00103403">
        <w:rPr>
          <w:lang w:val="en-SG"/>
        </w:rPr>
        <w:t>else {</w:t>
      </w:r>
    </w:p>
    <w:p w14:paraId="2E7594CB" w14:textId="77777777" w:rsidR="00103403" w:rsidRPr="00103403" w:rsidRDefault="00103403">
      <w:pPr>
        <w:spacing w:after="0" w:line="240" w:lineRule="auto"/>
        <w:rPr>
          <w:lang w:val="en-SG"/>
        </w:rPr>
      </w:pPr>
      <w:r w:rsidRPr="00103403">
        <w:rPr>
          <w:lang w:val="en-SG"/>
        </w:rPr>
        <w:t xml:space="preserve">  console.log("bye")</w:t>
      </w:r>
    </w:p>
    <w:p w14:paraId="5E9BFF96" w14:textId="19247174" w:rsidR="00103403" w:rsidRDefault="00103403">
      <w:pPr>
        <w:spacing w:after="0" w:line="240" w:lineRule="auto"/>
        <w:rPr>
          <w:lang w:val="en-SG"/>
        </w:rPr>
      </w:pPr>
      <w:r w:rsidRPr="00103403">
        <w:rPr>
          <w:lang w:val="en-SG"/>
        </w:rPr>
        <w:t>}</w:t>
      </w:r>
    </w:p>
    <w:p w14:paraId="26212072" w14:textId="5FE67CD2" w:rsidR="006476E0" w:rsidRDefault="006476E0">
      <w:pPr>
        <w:spacing w:after="0" w:line="240" w:lineRule="auto"/>
        <w:rPr>
          <w:lang w:val="en-SG"/>
        </w:rPr>
      </w:pPr>
    </w:p>
    <w:p w14:paraId="087342CF" w14:textId="336204C3" w:rsidR="006476E0" w:rsidRDefault="00166D93">
      <w:pPr>
        <w:pStyle w:val="Heading2"/>
        <w:spacing w:line="240" w:lineRule="auto"/>
        <w:rPr>
          <w:lang w:val="en-SG"/>
        </w:rPr>
        <w:pPrChange w:id="3651" w:author="Sebastian Ma Lik Keung" w:date="2018-05-24T13:47:00Z">
          <w:pPr>
            <w:pStyle w:val="Heading2"/>
          </w:pPr>
        </w:pPrChange>
      </w:pPr>
      <w:r>
        <w:rPr>
          <w:lang w:val="en-SG"/>
        </w:rPr>
        <w:t xml:space="preserve">Alternative </w:t>
      </w:r>
      <w:r w:rsidR="006476E0">
        <w:rPr>
          <w:lang w:val="en-SG"/>
        </w:rPr>
        <w:t xml:space="preserve">Fix – add array prototype to the </w:t>
      </w:r>
      <w:proofErr w:type="spellStart"/>
      <w:r w:rsidR="006476E0">
        <w:rPr>
          <w:lang w:val="en-SG"/>
        </w:rPr>
        <w:t>js</w:t>
      </w:r>
      <w:proofErr w:type="spellEnd"/>
      <w:r w:rsidR="006476E0">
        <w:rPr>
          <w:lang w:val="en-SG"/>
        </w:rPr>
        <w:t xml:space="preserve"> file</w:t>
      </w:r>
    </w:p>
    <w:p w14:paraId="48D6BDFD" w14:textId="77777777" w:rsidR="006476E0" w:rsidRPr="00103403" w:rsidRDefault="006476E0">
      <w:pPr>
        <w:spacing w:after="0" w:line="240" w:lineRule="auto"/>
        <w:rPr>
          <w:lang w:val="en-SG"/>
        </w:rPr>
      </w:pPr>
      <w:proofErr w:type="spellStart"/>
      <w:r w:rsidRPr="00103403">
        <w:rPr>
          <w:lang w:val="en-SG"/>
        </w:rPr>
        <w:t>Array.prototype.</w:t>
      </w:r>
      <w:r w:rsidRPr="006476E0">
        <w:rPr>
          <w:highlight w:val="yellow"/>
          <w:lang w:val="en-SG"/>
        </w:rPr>
        <w:t>contains</w:t>
      </w:r>
      <w:proofErr w:type="spellEnd"/>
      <w:r w:rsidRPr="00103403">
        <w:rPr>
          <w:lang w:val="en-SG"/>
        </w:rPr>
        <w:t xml:space="preserve"> = function ( ite</w:t>
      </w:r>
      <w:r>
        <w:rPr>
          <w:lang w:val="en-SG"/>
        </w:rPr>
        <w:t>m</w:t>
      </w:r>
      <w:r w:rsidRPr="00103403">
        <w:rPr>
          <w:lang w:val="en-SG"/>
        </w:rPr>
        <w:t xml:space="preserve"> ) {</w:t>
      </w:r>
    </w:p>
    <w:p w14:paraId="714374FD" w14:textId="77777777" w:rsidR="006476E0" w:rsidRPr="00103403" w:rsidRDefault="006476E0">
      <w:pPr>
        <w:spacing w:after="0" w:line="240" w:lineRule="auto"/>
        <w:rPr>
          <w:lang w:val="en-SG"/>
        </w:rPr>
      </w:pPr>
      <w:r w:rsidRPr="00103403">
        <w:rPr>
          <w:lang w:val="en-SG"/>
        </w:rPr>
        <w:t xml:space="preserve">   for (</w:t>
      </w:r>
      <w:proofErr w:type="spellStart"/>
      <w:r w:rsidRPr="00103403">
        <w:rPr>
          <w:lang w:val="en-SG"/>
        </w:rPr>
        <w:t>i</w:t>
      </w:r>
      <w:proofErr w:type="spellEnd"/>
      <w:r w:rsidRPr="00103403">
        <w:rPr>
          <w:lang w:val="en-SG"/>
        </w:rPr>
        <w:t xml:space="preserve"> in this) {</w:t>
      </w:r>
    </w:p>
    <w:p w14:paraId="43EC0532" w14:textId="77777777" w:rsidR="006476E0" w:rsidRPr="00103403" w:rsidRDefault="006476E0">
      <w:pPr>
        <w:spacing w:after="0" w:line="240" w:lineRule="auto"/>
        <w:rPr>
          <w:lang w:val="en-SG"/>
        </w:rPr>
      </w:pPr>
      <w:r w:rsidRPr="00103403">
        <w:rPr>
          <w:lang w:val="en-SG"/>
        </w:rPr>
        <w:t xml:space="preserve">       if (this[</w:t>
      </w:r>
      <w:proofErr w:type="spellStart"/>
      <w:r w:rsidRPr="00103403">
        <w:rPr>
          <w:lang w:val="en-SG"/>
        </w:rPr>
        <w:t>i</w:t>
      </w:r>
      <w:proofErr w:type="spellEnd"/>
      <w:r w:rsidRPr="00103403">
        <w:rPr>
          <w:lang w:val="en-SG"/>
        </w:rPr>
        <w:t xml:space="preserve">] == </w:t>
      </w:r>
      <w:r>
        <w:rPr>
          <w:lang w:val="en-SG"/>
        </w:rPr>
        <w:t>item</w:t>
      </w:r>
      <w:r w:rsidRPr="00103403">
        <w:rPr>
          <w:lang w:val="en-SG"/>
        </w:rPr>
        <w:t>) return true;</w:t>
      </w:r>
    </w:p>
    <w:p w14:paraId="50902F99" w14:textId="77777777" w:rsidR="006476E0" w:rsidRPr="00103403" w:rsidRDefault="006476E0">
      <w:pPr>
        <w:spacing w:after="0" w:line="240" w:lineRule="auto"/>
        <w:rPr>
          <w:lang w:val="en-SG"/>
        </w:rPr>
      </w:pPr>
      <w:r w:rsidRPr="00103403">
        <w:rPr>
          <w:lang w:val="en-SG"/>
        </w:rPr>
        <w:t xml:space="preserve">   }</w:t>
      </w:r>
    </w:p>
    <w:p w14:paraId="467ED1A8" w14:textId="77777777" w:rsidR="006476E0" w:rsidRPr="00103403" w:rsidRDefault="006476E0">
      <w:pPr>
        <w:spacing w:after="0" w:line="240" w:lineRule="auto"/>
        <w:rPr>
          <w:lang w:val="en-SG"/>
        </w:rPr>
      </w:pPr>
      <w:r w:rsidRPr="00103403">
        <w:rPr>
          <w:lang w:val="en-SG"/>
        </w:rPr>
        <w:t xml:space="preserve">   return false;</w:t>
      </w:r>
    </w:p>
    <w:p w14:paraId="0A3DE20A" w14:textId="7BE9765B" w:rsidR="006476E0" w:rsidRDefault="006476E0">
      <w:pPr>
        <w:spacing w:after="0" w:line="240" w:lineRule="auto"/>
        <w:rPr>
          <w:ins w:id="3652" w:author="Sebastian Ma Lik Keung" w:date="2018-05-22T16:41:00Z"/>
          <w:lang w:val="en-SG"/>
        </w:rPr>
      </w:pPr>
      <w:r w:rsidRPr="00103403">
        <w:rPr>
          <w:lang w:val="en-SG"/>
        </w:rPr>
        <w:t>}</w:t>
      </w:r>
    </w:p>
    <w:p w14:paraId="466E7233" w14:textId="18B7C1CF" w:rsidR="00817089" w:rsidRDefault="00817089">
      <w:pPr>
        <w:spacing w:after="0" w:line="240" w:lineRule="auto"/>
        <w:rPr>
          <w:ins w:id="3653" w:author="Sebastian Ma Lik Keung" w:date="2018-05-30T10:15:00Z"/>
          <w:lang w:val="en-SG"/>
        </w:rPr>
      </w:pPr>
    </w:p>
    <w:p w14:paraId="5C92EE7A" w14:textId="593D4318" w:rsidR="009B1ACE" w:rsidRDefault="009B1ACE">
      <w:pPr>
        <w:spacing w:after="0" w:line="240" w:lineRule="auto"/>
        <w:rPr>
          <w:ins w:id="3654" w:author="Sebastian Ma Lik Keung" w:date="2018-05-30T10:15:00Z"/>
          <w:lang w:val="en-SG"/>
        </w:rPr>
      </w:pPr>
    </w:p>
    <w:p w14:paraId="1E43D313" w14:textId="5681C883" w:rsidR="009B1ACE" w:rsidRDefault="00EE630E">
      <w:pPr>
        <w:pStyle w:val="Heading2"/>
        <w:rPr>
          <w:ins w:id="3655" w:author="Sebastian Ma Lik Keung" w:date="2018-05-30T10:15:00Z"/>
          <w:lang w:val="en-SG"/>
        </w:rPr>
        <w:pPrChange w:id="3656" w:author="Sebastian Ma Lik Keung" w:date="2018-05-30T10:16:00Z">
          <w:pPr>
            <w:spacing w:after="0" w:line="240" w:lineRule="auto"/>
          </w:pPr>
        </w:pPrChange>
      </w:pPr>
      <w:ins w:id="3657" w:author="Sebastian Ma Lik Keung" w:date="2018-05-30T10:16:00Z">
        <w:r>
          <w:rPr>
            <w:lang w:val="en-SG"/>
          </w:rPr>
          <w:t xml:space="preserve">Bug 2 - </w:t>
        </w:r>
      </w:ins>
      <w:ins w:id="3658" w:author="Sebastian Ma Lik Keung" w:date="2018-05-30T10:15:00Z">
        <w:r w:rsidR="009B1ACE" w:rsidRPr="00817089">
          <w:rPr>
            <w:lang w:val="en-SG"/>
          </w:rPr>
          <w:t>Cannot find module 'js-sha256'</w:t>
        </w:r>
      </w:ins>
    </w:p>
    <w:p w14:paraId="4EFCF484" w14:textId="61977AE3" w:rsidR="009B1ACE" w:rsidRDefault="009B1ACE">
      <w:pPr>
        <w:spacing w:after="0" w:line="240" w:lineRule="auto"/>
        <w:rPr>
          <w:ins w:id="3659" w:author="Sebastian Ma Lik Keung" w:date="2018-05-30T10:20:00Z"/>
          <w:lang w:val="en-SG"/>
        </w:rPr>
      </w:pPr>
    </w:p>
    <w:p w14:paraId="0B523DB8" w14:textId="57C47C19" w:rsidR="00EE630E" w:rsidRDefault="00EE630E">
      <w:pPr>
        <w:pStyle w:val="Heading3"/>
        <w:rPr>
          <w:ins w:id="3660" w:author="Sebastian Ma Lik Keung" w:date="2018-05-22T16:41:00Z"/>
          <w:lang w:val="en-SG"/>
        </w:rPr>
        <w:pPrChange w:id="3661" w:author="Sebastian Ma Lik Keung" w:date="2018-05-30T10:21:00Z">
          <w:pPr>
            <w:spacing w:after="0" w:line="240" w:lineRule="auto"/>
          </w:pPr>
        </w:pPrChange>
      </w:pPr>
      <w:ins w:id="3662" w:author="Sebastian Ma Lik Keung" w:date="2018-05-30T10:20:00Z">
        <w:r>
          <w:rPr>
            <w:lang w:val="en-SG"/>
          </w:rPr>
          <w:lastRenderedPageBreak/>
          <w:t>Fix for in</w:t>
        </w:r>
      </w:ins>
      <w:ins w:id="3663" w:author="Sebastian Ma Lik Keung" w:date="2018-05-30T10:21:00Z">
        <w:r>
          <w:rPr>
            <w:lang w:val="en-SG"/>
          </w:rPr>
          <w:t>itStash.sh only</w:t>
        </w:r>
      </w:ins>
    </w:p>
    <w:p w14:paraId="62C01D32" w14:textId="4163A0DF" w:rsidR="00817089" w:rsidRDefault="00EE630E">
      <w:pPr>
        <w:spacing w:after="0" w:line="240" w:lineRule="auto"/>
        <w:rPr>
          <w:ins w:id="3664" w:author="Sebastian Ma Lik Keung" w:date="2018-05-30T10:19:00Z"/>
          <w:lang w:val="en-SG"/>
        </w:rPr>
      </w:pPr>
      <w:ins w:id="3665" w:author="Sebastian Ma Lik Keung" w:date="2018-05-30T10:16:00Z">
        <w:r>
          <w:rPr>
            <w:lang w:val="en-SG"/>
          </w:rPr>
          <w:t xml:space="preserve">When running </w:t>
        </w:r>
      </w:ins>
      <w:ins w:id="3666" w:author="Sebastian Ma Lik Keung" w:date="2018-05-30T10:17:00Z">
        <w:r>
          <w:rPr>
            <w:lang w:val="en-SG"/>
          </w:rPr>
          <w:t>initStash.sh</w:t>
        </w:r>
      </w:ins>
      <w:ins w:id="3667" w:author="Sebastian Ma Lik Keung" w:date="2018-05-30T10:16:00Z">
        <w:r>
          <w:rPr>
            <w:lang w:val="en-SG"/>
          </w:rPr>
          <w:t xml:space="preserve">, you </w:t>
        </w:r>
      </w:ins>
      <w:ins w:id="3668" w:author="Sebastian Ma Lik Keung" w:date="2018-05-30T10:17:00Z">
        <w:r>
          <w:rPr>
            <w:lang w:val="en-SG"/>
          </w:rPr>
          <w:t>may encounter</w:t>
        </w:r>
      </w:ins>
      <w:ins w:id="3669" w:author="Sebastian Ma Lik Keung" w:date="2018-05-30T10:18:00Z">
        <w:r>
          <w:rPr>
            <w:lang w:val="en-SG"/>
          </w:rPr>
          <w:t xml:space="preserve"> error </w:t>
        </w:r>
        <w:r w:rsidRPr="00EE630E">
          <w:rPr>
            <w:lang w:val="en-SG"/>
          </w:rPr>
          <w:t>Cannot find module 'js-sha256'</w:t>
        </w:r>
      </w:ins>
      <w:ins w:id="3670" w:author="Sebastian Ma Lik Keung" w:date="2018-05-30T10:19:00Z">
        <w:r>
          <w:rPr>
            <w:lang w:val="en-SG"/>
          </w:rPr>
          <w:t>.</w:t>
        </w:r>
      </w:ins>
    </w:p>
    <w:p w14:paraId="261F55F1" w14:textId="2F938908" w:rsidR="00EE630E" w:rsidRDefault="00EE630E">
      <w:pPr>
        <w:spacing w:after="0" w:line="240" w:lineRule="auto"/>
        <w:rPr>
          <w:ins w:id="3671" w:author="Sebastian Ma Lik Keung" w:date="2018-05-30T10:20:00Z"/>
          <w:lang w:val="en-SG"/>
        </w:rPr>
      </w:pPr>
      <w:ins w:id="3672" w:author="Sebastian Ma Lik Keung" w:date="2018-05-30T10:19:00Z">
        <w:r>
          <w:rPr>
            <w:lang w:val="en-SG"/>
          </w:rPr>
          <w:t xml:space="preserve">Since sha256 is not used by the 2 </w:t>
        </w:r>
      </w:ins>
      <w:proofErr w:type="spellStart"/>
      <w:ins w:id="3673" w:author="Sebastian Ma Lik Keung" w:date="2018-05-30T10:20:00Z">
        <w:r>
          <w:rPr>
            <w:lang w:val="en-SG"/>
          </w:rPr>
          <w:t>js</w:t>
        </w:r>
        <w:proofErr w:type="spellEnd"/>
        <w:r>
          <w:rPr>
            <w:lang w:val="en-SG"/>
          </w:rPr>
          <w:t xml:space="preserve"> programs, just remove or comment out the “require”:</w:t>
        </w:r>
      </w:ins>
    </w:p>
    <w:p w14:paraId="49FCC41C" w14:textId="77777777" w:rsidR="00EE630E" w:rsidRDefault="00EE630E">
      <w:pPr>
        <w:spacing w:after="0" w:line="240" w:lineRule="auto"/>
        <w:rPr>
          <w:ins w:id="3674" w:author="Sebastian Ma Lik Keung" w:date="2018-05-22T16:43:00Z"/>
          <w:lang w:val="en-SG"/>
        </w:rPr>
      </w:pPr>
    </w:p>
    <w:p w14:paraId="40EDDA2E" w14:textId="6057A93E" w:rsidR="00817089" w:rsidRDefault="00817089">
      <w:pPr>
        <w:spacing w:after="0" w:line="240" w:lineRule="auto"/>
        <w:rPr>
          <w:ins w:id="3675" w:author="Sebastian Ma Lik Keung" w:date="2018-05-22T16:47:00Z"/>
          <w:lang w:val="en-SG"/>
        </w:rPr>
      </w:pPr>
      <w:ins w:id="3676" w:author="Sebastian Ma Lik Keung" w:date="2018-05-22T16:44:00Z">
        <w:r>
          <w:rPr>
            <w:lang w:val="en-SG"/>
          </w:rPr>
          <w:t xml:space="preserve">Open </w:t>
        </w:r>
      </w:ins>
      <w:ins w:id="3677" w:author="Sebastian Ma Lik Keung" w:date="2018-05-22T16:45:00Z">
        <w:r>
          <w:rPr>
            <w:lang w:val="en-SG"/>
          </w:rPr>
          <w:t xml:space="preserve">test-scripts/pledge.js, comment out </w:t>
        </w:r>
      </w:ins>
      <w:ins w:id="3678" w:author="Sebastian Ma Lik Keung" w:date="2018-05-22T16:46:00Z">
        <w:r>
          <w:rPr>
            <w:lang w:val="en-SG"/>
          </w:rPr>
          <w:t>or remove</w:t>
        </w:r>
      </w:ins>
      <w:ins w:id="3679" w:author="Sebastian Ma Lik Keung" w:date="2018-05-22T16:47:00Z">
        <w:r w:rsidR="00BF49CE">
          <w:rPr>
            <w:lang w:val="en-SG"/>
          </w:rPr>
          <w:t xml:space="preserve"> the line</w:t>
        </w:r>
      </w:ins>
      <w:ins w:id="3680" w:author="Sebastian Ma Lik Keung" w:date="2018-05-22T16:46:00Z">
        <w:r>
          <w:rPr>
            <w:lang w:val="en-SG"/>
          </w:rPr>
          <w:t xml:space="preserve"> </w:t>
        </w:r>
      </w:ins>
      <w:ins w:id="3681" w:author="Sebastian Ma Lik Keung" w:date="2018-05-22T16:45:00Z">
        <w:r>
          <w:rPr>
            <w:lang w:val="en-SG"/>
          </w:rPr>
          <w:t>“</w:t>
        </w:r>
        <w:proofErr w:type="spellStart"/>
        <w:r w:rsidRPr="00817089">
          <w:rPr>
            <w:lang w:val="en-SG"/>
          </w:rPr>
          <w:t>var</w:t>
        </w:r>
        <w:proofErr w:type="spellEnd"/>
        <w:r w:rsidRPr="00817089">
          <w:rPr>
            <w:lang w:val="en-SG"/>
          </w:rPr>
          <w:t xml:space="preserve"> sha256 = require('js-sha256').sha256;</w:t>
        </w:r>
        <w:r>
          <w:rPr>
            <w:lang w:val="en-SG"/>
          </w:rPr>
          <w:t>”</w:t>
        </w:r>
      </w:ins>
    </w:p>
    <w:p w14:paraId="17BBBF59" w14:textId="77777777" w:rsidR="00817089" w:rsidRDefault="00817089">
      <w:pPr>
        <w:spacing w:after="0" w:line="240" w:lineRule="auto"/>
        <w:rPr>
          <w:ins w:id="3682" w:author="Sebastian Ma Lik Keung" w:date="2018-05-22T16:41:00Z"/>
          <w:lang w:val="en-SG"/>
        </w:rPr>
      </w:pPr>
    </w:p>
    <w:p w14:paraId="4C07012C" w14:textId="6A497411" w:rsidR="00817089" w:rsidRDefault="00817089">
      <w:pPr>
        <w:spacing w:after="0" w:line="240" w:lineRule="auto"/>
        <w:rPr>
          <w:ins w:id="3683" w:author="Sebastian Ma Lik Keung" w:date="2018-05-22T16:46:00Z"/>
          <w:lang w:val="en-SG"/>
        </w:rPr>
      </w:pPr>
      <w:ins w:id="3684" w:author="Sebastian Ma Lik Keung" w:date="2018-05-22T16:46:00Z">
        <w:r>
          <w:rPr>
            <w:lang w:val="en-SG"/>
          </w:rPr>
          <w:t>Open test-scripts/</w:t>
        </w:r>
        <w:r w:rsidR="00BF49CE">
          <w:rPr>
            <w:lang w:val="en-SG"/>
          </w:rPr>
          <w:t>setShieldedBalance</w:t>
        </w:r>
        <w:r>
          <w:rPr>
            <w:lang w:val="en-SG"/>
          </w:rPr>
          <w:t>.js, comment out or remove</w:t>
        </w:r>
      </w:ins>
      <w:ins w:id="3685" w:author="Sebastian Ma Lik Keung" w:date="2018-05-22T16:47:00Z">
        <w:r w:rsidR="00BF49CE">
          <w:rPr>
            <w:lang w:val="en-SG"/>
          </w:rPr>
          <w:t xml:space="preserve"> the line</w:t>
        </w:r>
      </w:ins>
      <w:ins w:id="3686" w:author="Sebastian Ma Lik Keung" w:date="2018-05-22T16:46:00Z">
        <w:r>
          <w:rPr>
            <w:lang w:val="en-SG"/>
          </w:rPr>
          <w:t xml:space="preserve"> “</w:t>
        </w:r>
        <w:proofErr w:type="spellStart"/>
        <w:r w:rsidRPr="00817089">
          <w:rPr>
            <w:lang w:val="en-SG"/>
          </w:rPr>
          <w:t>var</w:t>
        </w:r>
        <w:proofErr w:type="spellEnd"/>
        <w:r w:rsidRPr="00817089">
          <w:rPr>
            <w:lang w:val="en-SG"/>
          </w:rPr>
          <w:t xml:space="preserve"> sha256 = require('js-sha256').sha256;</w:t>
        </w:r>
        <w:r>
          <w:rPr>
            <w:lang w:val="en-SG"/>
          </w:rPr>
          <w:t>”</w:t>
        </w:r>
      </w:ins>
    </w:p>
    <w:p w14:paraId="7ABD52A2" w14:textId="00FC359A" w:rsidR="00817089" w:rsidRDefault="00817089">
      <w:pPr>
        <w:spacing w:after="0" w:line="240" w:lineRule="auto"/>
        <w:rPr>
          <w:ins w:id="3687" w:author="Sebastian Ma Lik Keung" w:date="2018-05-30T10:20:00Z"/>
          <w:lang w:val="en-SG"/>
        </w:rPr>
      </w:pPr>
    </w:p>
    <w:p w14:paraId="66A0F6BC" w14:textId="22F8B2B9" w:rsidR="00EE630E" w:rsidRDefault="00EE630E">
      <w:pPr>
        <w:pStyle w:val="Heading3"/>
        <w:rPr>
          <w:ins w:id="3688" w:author="Sebastian Ma Lik Keung" w:date="2018-05-30T10:21:00Z"/>
          <w:lang w:val="en-SG"/>
        </w:rPr>
        <w:pPrChange w:id="3689" w:author="Sebastian Ma Lik Keung" w:date="2018-05-30T10:23:00Z">
          <w:pPr>
            <w:spacing w:after="0" w:line="240" w:lineRule="auto"/>
          </w:pPr>
        </w:pPrChange>
      </w:pPr>
      <w:ins w:id="3690" w:author="Sebastian Ma Lik Keung" w:date="2018-05-30T10:21:00Z">
        <w:r>
          <w:rPr>
            <w:lang w:val="en-SG"/>
          </w:rPr>
          <w:t>Fix for truffle unit tests</w:t>
        </w:r>
      </w:ins>
    </w:p>
    <w:p w14:paraId="59B3F06A" w14:textId="589820D3" w:rsidR="00EE630E" w:rsidRDefault="00C91159">
      <w:pPr>
        <w:spacing w:after="0" w:line="240" w:lineRule="auto"/>
        <w:rPr>
          <w:ins w:id="3691" w:author="Sebastian Ma Lik Keung" w:date="2018-05-30T10:24:00Z"/>
          <w:lang w:val="en-SG"/>
        </w:rPr>
      </w:pPr>
      <w:ins w:id="3692" w:author="Sebastian Ma Lik Keung" w:date="2018-05-30T10:54:00Z">
        <w:r>
          <w:rPr>
            <w:lang w:val="en-SG"/>
          </w:rPr>
          <w:t>To fix the</w:t>
        </w:r>
      </w:ins>
      <w:ins w:id="3693" w:author="Sebastian Ma Lik Keung" w:date="2018-05-30T10:53:00Z">
        <w:r>
          <w:rPr>
            <w:lang w:val="en-SG"/>
          </w:rPr>
          <w:t xml:space="preserve"> truffle </w:t>
        </w:r>
      </w:ins>
      <w:ins w:id="3694" w:author="Sebastian Ma Lik Keung" w:date="2018-05-30T10:55:00Z">
        <w:r>
          <w:rPr>
            <w:lang w:val="en-SG"/>
          </w:rPr>
          <w:t xml:space="preserve">errors </w:t>
        </w:r>
      </w:ins>
      <w:ins w:id="3695" w:author="Sebastian Ma Lik Keung" w:date="2018-05-30T10:53:00Z">
        <w:r>
          <w:rPr>
            <w:lang w:val="en-SG"/>
          </w:rPr>
          <w:t xml:space="preserve">from </w:t>
        </w:r>
        <w:proofErr w:type="spellStart"/>
        <w:r>
          <w:rPr>
            <w:lang w:val="en-SG"/>
          </w:rPr>
          <w:t>ubin</w:t>
        </w:r>
        <w:proofErr w:type="spellEnd"/>
        <w:r>
          <w:rPr>
            <w:lang w:val="en-SG"/>
          </w:rPr>
          <w:t>-quorum/test-scrip</w:t>
        </w:r>
      </w:ins>
      <w:ins w:id="3696" w:author="Sebastian Ma Lik Keung" w:date="2018-05-30T10:54:00Z">
        <w:r>
          <w:rPr>
            <w:lang w:val="en-SG"/>
          </w:rPr>
          <w:t>ts</w:t>
        </w:r>
      </w:ins>
      <w:ins w:id="3697" w:author="Sebastian Ma Lik Keung" w:date="2018-05-30T10:55:00Z">
        <w:r>
          <w:rPr>
            <w:lang w:val="en-SG"/>
          </w:rPr>
          <w:t xml:space="preserve"> that</w:t>
        </w:r>
      </w:ins>
      <w:ins w:id="3698" w:author="Sebastian Ma Lik Keung" w:date="2018-05-30T10:54:00Z">
        <w:r>
          <w:rPr>
            <w:lang w:val="en-SG"/>
          </w:rPr>
          <w:t xml:space="preserve"> require </w:t>
        </w:r>
        <w:r w:rsidRPr="00817089">
          <w:rPr>
            <w:lang w:val="en-SG"/>
          </w:rPr>
          <w:t>'js-sha256'</w:t>
        </w:r>
      </w:ins>
      <w:ins w:id="3699" w:author="Sebastian Ma Lik Keung" w:date="2018-05-30T10:55:00Z">
        <w:r>
          <w:rPr>
            <w:lang w:val="en-SG"/>
          </w:rPr>
          <w:t>, a</w:t>
        </w:r>
      </w:ins>
      <w:ins w:id="3700" w:author="Sebastian Ma Lik Keung" w:date="2018-05-30T10:22:00Z">
        <w:r w:rsidR="00EE630E">
          <w:rPr>
            <w:lang w:val="en-SG"/>
          </w:rPr>
          <w:t xml:space="preserve">dd </w:t>
        </w:r>
      </w:ins>
      <w:ins w:id="3701" w:author="Sebastian Ma Lik Keung" w:date="2018-05-30T10:55:00Z">
        <w:r>
          <w:rPr>
            <w:lang w:val="en-SG"/>
          </w:rPr>
          <w:t>“</w:t>
        </w:r>
      </w:ins>
      <w:ins w:id="3702" w:author="Sebastian Ma Lik Keung" w:date="2018-05-30T10:23:00Z">
        <w:r w:rsidR="00EE630E" w:rsidRPr="00817089">
          <w:rPr>
            <w:lang w:val="en-SG"/>
          </w:rPr>
          <w:t>js-sha256</w:t>
        </w:r>
      </w:ins>
      <w:ins w:id="3703" w:author="Sebastian Ma Lik Keung" w:date="2018-05-30T10:55:00Z">
        <w:r>
          <w:rPr>
            <w:lang w:val="en-SG"/>
          </w:rPr>
          <w:t>”</w:t>
        </w:r>
      </w:ins>
      <w:ins w:id="3704" w:author="Sebastian Ma Lik Keung" w:date="2018-05-30T10:23:00Z">
        <w:r w:rsidR="00EE630E">
          <w:rPr>
            <w:lang w:val="en-SG"/>
          </w:rPr>
          <w:t xml:space="preserve"> module dependency in </w:t>
        </w:r>
        <w:proofErr w:type="spellStart"/>
        <w:r w:rsidR="00EE630E">
          <w:rPr>
            <w:lang w:val="en-SG"/>
          </w:rPr>
          <w:t>package.json</w:t>
        </w:r>
        <w:proofErr w:type="spellEnd"/>
        <w:r w:rsidR="00EE630E">
          <w:rPr>
            <w:lang w:val="en-SG"/>
          </w:rPr>
          <w:t>, then re-run “</w:t>
        </w:r>
        <w:proofErr w:type="spellStart"/>
        <w:r w:rsidR="00EE630E">
          <w:rPr>
            <w:lang w:val="en-SG"/>
          </w:rPr>
          <w:t>npm</w:t>
        </w:r>
        <w:proofErr w:type="spellEnd"/>
        <w:r w:rsidR="00EE630E">
          <w:rPr>
            <w:lang w:val="en-SG"/>
          </w:rPr>
          <w:t xml:space="preserve"> install”.</w:t>
        </w:r>
      </w:ins>
    </w:p>
    <w:p w14:paraId="52F4EEA1" w14:textId="7AC7897E" w:rsidR="00EE630E" w:rsidRDefault="00EE630E">
      <w:pPr>
        <w:spacing w:after="0" w:line="240" w:lineRule="auto"/>
        <w:rPr>
          <w:ins w:id="3705" w:author="Sebastian Ma Lik Keung" w:date="2018-05-30T10:52:00Z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91159" w:rsidRPr="00C91159" w14:paraId="607EB199" w14:textId="77777777" w:rsidTr="00C91159">
        <w:trPr>
          <w:ins w:id="3706" w:author="Sebastian Ma Lik Keung" w:date="2018-05-30T10:52:00Z"/>
        </w:trPr>
        <w:tc>
          <w:tcPr>
            <w:tcW w:w="9166" w:type="dxa"/>
          </w:tcPr>
          <w:p w14:paraId="72963F13" w14:textId="77777777" w:rsidR="00C91159" w:rsidRPr="00C91159" w:rsidRDefault="00C91159" w:rsidP="00C91159">
            <w:pPr>
              <w:rPr>
                <w:ins w:id="3707" w:author="Sebastian Ma Lik Keung" w:date="2018-05-30T10:52:00Z"/>
                <w:rFonts w:ascii="Arial Nova Cond Light" w:hAnsi="Arial Nova Cond Light"/>
                <w:lang w:val="en-SG"/>
                <w:rPrChange w:id="3708" w:author="Sebastian Ma Lik Keung" w:date="2018-05-30T10:52:00Z">
                  <w:rPr>
                    <w:ins w:id="3709" w:author="Sebastian Ma Lik Keung" w:date="2018-05-30T10:52:00Z"/>
                    <w:lang w:val="en-SG"/>
                  </w:rPr>
                </w:rPrChange>
              </w:rPr>
            </w:pPr>
            <w:ins w:id="3710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11" w:author="Sebastian Ma Lik Keung" w:date="2018-05-30T10:52:00Z">
                    <w:rPr>
                      <w:lang w:val="en-SG"/>
                    </w:rPr>
                  </w:rPrChange>
                </w:rPr>
                <w:t xml:space="preserve">  "</w:t>
              </w:r>
              <w:proofErr w:type="spellStart"/>
              <w:r w:rsidRPr="00C91159">
                <w:rPr>
                  <w:rFonts w:ascii="Arial Nova Cond Light" w:hAnsi="Arial Nova Cond Light"/>
                  <w:lang w:val="en-SG"/>
                  <w:rPrChange w:id="3712" w:author="Sebastian Ma Lik Keung" w:date="2018-05-30T10:52:00Z">
                    <w:rPr>
                      <w:lang w:val="en-SG"/>
                    </w:rPr>
                  </w:rPrChange>
                </w:rPr>
                <w:t>devDependencies</w:t>
              </w:r>
              <w:proofErr w:type="spellEnd"/>
              <w:r w:rsidRPr="00C91159">
                <w:rPr>
                  <w:rFonts w:ascii="Arial Nova Cond Light" w:hAnsi="Arial Nova Cond Light"/>
                  <w:lang w:val="en-SG"/>
                  <w:rPrChange w:id="3713" w:author="Sebastian Ma Lik Keung" w:date="2018-05-30T10:52:00Z">
                    <w:rPr>
                      <w:lang w:val="en-SG"/>
                    </w:rPr>
                  </w:rPrChange>
                </w:rPr>
                <w:t>": {</w:t>
              </w:r>
            </w:ins>
          </w:p>
          <w:p w14:paraId="08FEAB79" w14:textId="77777777" w:rsidR="00C91159" w:rsidRPr="00C91159" w:rsidRDefault="00C91159" w:rsidP="00C91159">
            <w:pPr>
              <w:rPr>
                <w:ins w:id="3714" w:author="Sebastian Ma Lik Keung" w:date="2018-05-30T10:52:00Z"/>
                <w:rFonts w:ascii="Arial Nova Cond Light" w:hAnsi="Arial Nova Cond Light"/>
                <w:lang w:val="en-SG"/>
                <w:rPrChange w:id="3715" w:author="Sebastian Ma Lik Keung" w:date="2018-05-30T10:52:00Z">
                  <w:rPr>
                    <w:ins w:id="3716" w:author="Sebastian Ma Lik Keung" w:date="2018-05-30T10:52:00Z"/>
                    <w:lang w:val="en-SG"/>
                  </w:rPr>
                </w:rPrChange>
              </w:rPr>
            </w:pPr>
            <w:ins w:id="3717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18" w:author="Sebastian Ma Lik Keung" w:date="2018-05-30T10:52:00Z">
                    <w:rPr>
                      <w:lang w:val="en-SG"/>
                    </w:rPr>
                  </w:rPrChange>
                </w:rPr>
                <w:t xml:space="preserve">    "babel-cli": "^6.10.1",</w:t>
              </w:r>
            </w:ins>
          </w:p>
          <w:p w14:paraId="2D050644" w14:textId="77777777" w:rsidR="00C91159" w:rsidRPr="00C91159" w:rsidRDefault="00C91159" w:rsidP="00C91159">
            <w:pPr>
              <w:rPr>
                <w:ins w:id="3719" w:author="Sebastian Ma Lik Keung" w:date="2018-05-30T10:52:00Z"/>
                <w:rFonts w:ascii="Arial Nova Cond Light" w:hAnsi="Arial Nova Cond Light"/>
                <w:lang w:val="en-SG"/>
                <w:rPrChange w:id="3720" w:author="Sebastian Ma Lik Keung" w:date="2018-05-30T10:52:00Z">
                  <w:rPr>
                    <w:ins w:id="3721" w:author="Sebastian Ma Lik Keung" w:date="2018-05-30T10:52:00Z"/>
                    <w:lang w:val="en-SG"/>
                  </w:rPr>
                </w:rPrChange>
              </w:rPr>
            </w:pPr>
            <w:ins w:id="3722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23" w:author="Sebastian Ma Lik Keung" w:date="2018-05-30T10:52:00Z">
                    <w:rPr>
                      <w:lang w:val="en-SG"/>
                    </w:rPr>
                  </w:rPrChange>
                </w:rPr>
                <w:t xml:space="preserve">    "babel-loader": "^6.2.4",</w:t>
              </w:r>
            </w:ins>
          </w:p>
          <w:p w14:paraId="34CE3938" w14:textId="77777777" w:rsidR="00C91159" w:rsidRPr="00C91159" w:rsidRDefault="00C91159" w:rsidP="00C91159">
            <w:pPr>
              <w:rPr>
                <w:ins w:id="3724" w:author="Sebastian Ma Lik Keung" w:date="2018-05-30T10:52:00Z"/>
                <w:rFonts w:ascii="Arial Nova Cond Light" w:hAnsi="Arial Nova Cond Light"/>
                <w:lang w:val="en-SG"/>
                <w:rPrChange w:id="3725" w:author="Sebastian Ma Lik Keung" w:date="2018-05-30T10:52:00Z">
                  <w:rPr>
                    <w:ins w:id="3726" w:author="Sebastian Ma Lik Keung" w:date="2018-05-30T10:52:00Z"/>
                    <w:lang w:val="en-SG"/>
                  </w:rPr>
                </w:rPrChange>
              </w:rPr>
            </w:pPr>
            <w:ins w:id="3727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28" w:author="Sebastian Ma Lik Keung" w:date="2018-05-30T10:52:00Z">
                    <w:rPr>
                      <w:lang w:val="en-SG"/>
                    </w:rPr>
                  </w:rPrChange>
                </w:rPr>
                <w:t xml:space="preserve">    "babel-</w:t>
              </w:r>
              <w:proofErr w:type="spellStart"/>
              <w:r w:rsidRPr="00C91159">
                <w:rPr>
                  <w:rFonts w:ascii="Arial Nova Cond Light" w:hAnsi="Arial Nova Cond Light"/>
                  <w:lang w:val="en-SG"/>
                  <w:rPrChange w:id="3729" w:author="Sebastian Ma Lik Keung" w:date="2018-05-30T10:52:00Z">
                    <w:rPr>
                      <w:lang w:val="en-SG"/>
                    </w:rPr>
                  </w:rPrChange>
                </w:rPr>
                <w:t>preset</w:t>
              </w:r>
              <w:proofErr w:type="spellEnd"/>
              <w:r w:rsidRPr="00C91159">
                <w:rPr>
                  <w:rFonts w:ascii="Arial Nova Cond Light" w:hAnsi="Arial Nova Cond Light"/>
                  <w:lang w:val="en-SG"/>
                  <w:rPrChange w:id="3730" w:author="Sebastian Ma Lik Keung" w:date="2018-05-30T10:52:00Z">
                    <w:rPr>
                      <w:lang w:val="en-SG"/>
                    </w:rPr>
                  </w:rPrChange>
                </w:rPr>
                <w:t>-</w:t>
              </w:r>
              <w:proofErr w:type="spellStart"/>
              <w:r w:rsidRPr="00C91159">
                <w:rPr>
                  <w:rFonts w:ascii="Arial Nova Cond Light" w:hAnsi="Arial Nova Cond Light"/>
                  <w:lang w:val="en-SG"/>
                  <w:rPrChange w:id="3731" w:author="Sebastian Ma Lik Keung" w:date="2018-05-30T10:52:00Z">
                    <w:rPr>
                      <w:lang w:val="en-SG"/>
                    </w:rPr>
                  </w:rPrChange>
                </w:rPr>
                <w:t>env</w:t>
              </w:r>
              <w:proofErr w:type="spellEnd"/>
              <w:r w:rsidRPr="00C91159">
                <w:rPr>
                  <w:rFonts w:ascii="Arial Nova Cond Light" w:hAnsi="Arial Nova Cond Light"/>
                  <w:lang w:val="en-SG"/>
                  <w:rPrChange w:id="3732" w:author="Sebastian Ma Lik Keung" w:date="2018-05-30T10:52:00Z">
                    <w:rPr>
                      <w:lang w:val="en-SG"/>
                    </w:rPr>
                  </w:rPrChange>
                </w:rPr>
                <w:t>": "^1.6.0",</w:t>
              </w:r>
            </w:ins>
          </w:p>
          <w:p w14:paraId="6675DD01" w14:textId="77777777" w:rsidR="00C91159" w:rsidRPr="00C91159" w:rsidRDefault="00C91159" w:rsidP="00C91159">
            <w:pPr>
              <w:rPr>
                <w:ins w:id="3733" w:author="Sebastian Ma Lik Keung" w:date="2018-05-30T10:52:00Z"/>
                <w:rFonts w:ascii="Arial Nova Cond Light" w:hAnsi="Arial Nova Cond Light"/>
                <w:lang w:val="en-SG"/>
                <w:rPrChange w:id="3734" w:author="Sebastian Ma Lik Keung" w:date="2018-05-30T10:52:00Z">
                  <w:rPr>
                    <w:ins w:id="3735" w:author="Sebastian Ma Lik Keung" w:date="2018-05-30T10:52:00Z"/>
                    <w:lang w:val="en-SG"/>
                  </w:rPr>
                </w:rPrChange>
              </w:rPr>
            </w:pPr>
            <w:ins w:id="3736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37" w:author="Sebastian Ma Lik Keung" w:date="2018-05-30T10:52:00Z">
                    <w:rPr>
                      <w:lang w:val="en-SG"/>
                    </w:rPr>
                  </w:rPrChange>
                </w:rPr>
                <w:t xml:space="preserve">    "</w:t>
              </w:r>
              <w:proofErr w:type="spellStart"/>
              <w:r w:rsidRPr="00C91159">
                <w:rPr>
                  <w:rFonts w:ascii="Arial Nova Cond Light" w:hAnsi="Arial Nova Cond Light"/>
                  <w:lang w:val="en-SG"/>
                  <w:rPrChange w:id="3738" w:author="Sebastian Ma Lik Keung" w:date="2018-05-30T10:52:00Z">
                    <w:rPr>
                      <w:lang w:val="en-SG"/>
                    </w:rPr>
                  </w:rPrChange>
                </w:rPr>
                <w:t>eslint</w:t>
              </w:r>
              <w:proofErr w:type="spellEnd"/>
              <w:r w:rsidRPr="00C91159">
                <w:rPr>
                  <w:rFonts w:ascii="Arial Nova Cond Light" w:hAnsi="Arial Nova Cond Light"/>
                  <w:lang w:val="en-SG"/>
                  <w:rPrChange w:id="3739" w:author="Sebastian Ma Lik Keung" w:date="2018-05-30T10:52:00Z">
                    <w:rPr>
                      <w:lang w:val="en-SG"/>
                    </w:rPr>
                  </w:rPrChange>
                </w:rPr>
                <w:t>": "^4.8.0",</w:t>
              </w:r>
            </w:ins>
          </w:p>
          <w:p w14:paraId="52AC4A07" w14:textId="77777777" w:rsidR="00C91159" w:rsidRPr="00C91159" w:rsidRDefault="00C91159" w:rsidP="00C91159">
            <w:pPr>
              <w:rPr>
                <w:ins w:id="3740" w:author="Sebastian Ma Lik Keung" w:date="2018-05-30T10:52:00Z"/>
                <w:rFonts w:ascii="Arial Nova Cond Light" w:hAnsi="Arial Nova Cond Light"/>
                <w:lang w:val="en-SG"/>
                <w:rPrChange w:id="3741" w:author="Sebastian Ma Lik Keung" w:date="2018-05-30T10:52:00Z">
                  <w:rPr>
                    <w:ins w:id="3742" w:author="Sebastian Ma Lik Keung" w:date="2018-05-30T10:52:00Z"/>
                    <w:lang w:val="en-SG"/>
                  </w:rPr>
                </w:rPrChange>
              </w:rPr>
            </w:pPr>
            <w:ins w:id="3743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44" w:author="Sebastian Ma Lik Keung" w:date="2018-05-30T10:52:00Z">
                    <w:rPr>
                      <w:lang w:val="en-SG"/>
                    </w:rPr>
                  </w:rPrChange>
                </w:rPr>
                <w:t xml:space="preserve">    "</w:t>
              </w:r>
              <w:proofErr w:type="spellStart"/>
              <w:r w:rsidRPr="00C91159">
                <w:rPr>
                  <w:rFonts w:ascii="Arial Nova Cond Light" w:hAnsi="Arial Nova Cond Light"/>
                  <w:lang w:val="en-SG"/>
                  <w:rPrChange w:id="3745" w:author="Sebastian Ma Lik Keung" w:date="2018-05-30T10:52:00Z">
                    <w:rPr>
                      <w:lang w:val="en-SG"/>
                    </w:rPr>
                  </w:rPrChange>
                </w:rPr>
                <w:t>eslint</w:t>
              </w:r>
              <w:proofErr w:type="spellEnd"/>
              <w:r w:rsidRPr="00C91159">
                <w:rPr>
                  <w:rFonts w:ascii="Arial Nova Cond Light" w:hAnsi="Arial Nova Cond Light"/>
                  <w:lang w:val="en-SG"/>
                  <w:rPrChange w:id="3746" w:author="Sebastian Ma Lik Keung" w:date="2018-05-30T10:52:00Z">
                    <w:rPr>
                      <w:lang w:val="en-SG"/>
                    </w:rPr>
                  </w:rPrChange>
                </w:rPr>
                <w:t>-config-</w:t>
              </w:r>
              <w:proofErr w:type="spellStart"/>
              <w:r w:rsidRPr="00C91159">
                <w:rPr>
                  <w:rFonts w:ascii="Arial Nova Cond Light" w:hAnsi="Arial Nova Cond Light"/>
                  <w:lang w:val="en-SG"/>
                  <w:rPrChange w:id="3747" w:author="Sebastian Ma Lik Keung" w:date="2018-05-30T10:52:00Z">
                    <w:rPr>
                      <w:lang w:val="en-SG"/>
                    </w:rPr>
                  </w:rPrChange>
                </w:rPr>
                <w:t>airbnb</w:t>
              </w:r>
              <w:proofErr w:type="spellEnd"/>
              <w:r w:rsidRPr="00C91159">
                <w:rPr>
                  <w:rFonts w:ascii="Arial Nova Cond Light" w:hAnsi="Arial Nova Cond Light"/>
                  <w:lang w:val="en-SG"/>
                  <w:rPrChange w:id="3748" w:author="Sebastian Ma Lik Keung" w:date="2018-05-30T10:52:00Z">
                    <w:rPr>
                      <w:lang w:val="en-SG"/>
                    </w:rPr>
                  </w:rPrChange>
                </w:rPr>
                <w:t>-base": "^12.0.1",</w:t>
              </w:r>
            </w:ins>
          </w:p>
          <w:p w14:paraId="36A0C024" w14:textId="77777777" w:rsidR="00C91159" w:rsidRPr="00C91159" w:rsidRDefault="00C91159" w:rsidP="00C91159">
            <w:pPr>
              <w:rPr>
                <w:ins w:id="3749" w:author="Sebastian Ma Lik Keung" w:date="2018-05-30T10:52:00Z"/>
                <w:rFonts w:ascii="Arial Nova Cond Light" w:hAnsi="Arial Nova Cond Light"/>
                <w:lang w:val="en-SG"/>
                <w:rPrChange w:id="3750" w:author="Sebastian Ma Lik Keung" w:date="2018-05-30T10:52:00Z">
                  <w:rPr>
                    <w:ins w:id="3751" w:author="Sebastian Ma Lik Keung" w:date="2018-05-30T10:52:00Z"/>
                    <w:lang w:val="en-SG"/>
                  </w:rPr>
                </w:rPrChange>
              </w:rPr>
            </w:pPr>
            <w:ins w:id="3752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53" w:author="Sebastian Ma Lik Keung" w:date="2018-05-30T10:52:00Z">
                    <w:rPr>
                      <w:lang w:val="en-SG"/>
                    </w:rPr>
                  </w:rPrChange>
                </w:rPr>
                <w:t xml:space="preserve">    "</w:t>
              </w:r>
              <w:proofErr w:type="spellStart"/>
              <w:r w:rsidRPr="00C91159">
                <w:rPr>
                  <w:rFonts w:ascii="Arial Nova Cond Light" w:hAnsi="Arial Nova Cond Light"/>
                  <w:lang w:val="en-SG"/>
                  <w:rPrChange w:id="3754" w:author="Sebastian Ma Lik Keung" w:date="2018-05-30T10:52:00Z">
                    <w:rPr>
                      <w:lang w:val="en-SG"/>
                    </w:rPr>
                  </w:rPrChange>
                </w:rPr>
                <w:t>eslint</w:t>
              </w:r>
              <w:proofErr w:type="spellEnd"/>
              <w:r w:rsidRPr="00C91159">
                <w:rPr>
                  <w:rFonts w:ascii="Arial Nova Cond Light" w:hAnsi="Arial Nova Cond Light"/>
                  <w:lang w:val="en-SG"/>
                  <w:rPrChange w:id="3755" w:author="Sebastian Ma Lik Keung" w:date="2018-05-30T10:52:00Z">
                    <w:rPr>
                      <w:lang w:val="en-SG"/>
                    </w:rPr>
                  </w:rPrChange>
                </w:rPr>
                <w:t>-plugin-import": "^2.7.0",</w:t>
              </w:r>
            </w:ins>
          </w:p>
          <w:p w14:paraId="4FF7F780" w14:textId="77777777" w:rsidR="00C91159" w:rsidRPr="00C91159" w:rsidRDefault="00C91159" w:rsidP="00C91159">
            <w:pPr>
              <w:rPr>
                <w:ins w:id="3756" w:author="Sebastian Ma Lik Keung" w:date="2018-05-30T10:52:00Z"/>
                <w:rFonts w:ascii="Arial Nova Cond Light" w:hAnsi="Arial Nova Cond Light"/>
                <w:lang w:val="en-SG"/>
                <w:rPrChange w:id="3757" w:author="Sebastian Ma Lik Keung" w:date="2018-05-30T10:52:00Z">
                  <w:rPr>
                    <w:ins w:id="3758" w:author="Sebastian Ma Lik Keung" w:date="2018-05-30T10:52:00Z"/>
                    <w:lang w:val="en-SG"/>
                  </w:rPr>
                </w:rPrChange>
              </w:rPr>
            </w:pPr>
            <w:ins w:id="3759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60" w:author="Sebastian Ma Lik Keung" w:date="2018-05-30T10:52:00Z">
                    <w:rPr>
                      <w:lang w:val="en-SG"/>
                    </w:rPr>
                  </w:rPrChange>
                </w:rPr>
                <w:t xml:space="preserve">    "</w:t>
              </w:r>
              <w:proofErr w:type="spellStart"/>
              <w:r w:rsidRPr="00C91159">
                <w:rPr>
                  <w:rFonts w:ascii="Arial Nova Cond Light" w:hAnsi="Arial Nova Cond Light"/>
                  <w:lang w:val="en-SG"/>
                  <w:rPrChange w:id="3761" w:author="Sebastian Ma Lik Keung" w:date="2018-05-30T10:52:00Z">
                    <w:rPr>
                      <w:lang w:val="en-SG"/>
                    </w:rPr>
                  </w:rPrChange>
                </w:rPr>
                <w:t>nodemon</w:t>
              </w:r>
              <w:proofErr w:type="spellEnd"/>
              <w:r w:rsidRPr="00C91159">
                <w:rPr>
                  <w:rFonts w:ascii="Arial Nova Cond Light" w:hAnsi="Arial Nova Cond Light"/>
                  <w:lang w:val="en-SG"/>
                  <w:rPrChange w:id="3762" w:author="Sebastian Ma Lik Keung" w:date="2018-05-30T10:52:00Z">
                    <w:rPr>
                      <w:lang w:val="en-SG"/>
                    </w:rPr>
                  </w:rPrChange>
                </w:rPr>
                <w:t>": "^1.12.1",</w:t>
              </w:r>
            </w:ins>
          </w:p>
          <w:p w14:paraId="76DEBBD8" w14:textId="77777777" w:rsidR="00C91159" w:rsidRPr="00C91159" w:rsidRDefault="00C91159" w:rsidP="00C91159">
            <w:pPr>
              <w:rPr>
                <w:ins w:id="3763" w:author="Sebastian Ma Lik Keung" w:date="2018-05-30T10:52:00Z"/>
                <w:rFonts w:ascii="Arial Nova Cond Light" w:hAnsi="Arial Nova Cond Light"/>
                <w:lang w:val="en-SG"/>
                <w:rPrChange w:id="3764" w:author="Sebastian Ma Lik Keung" w:date="2018-05-30T10:52:00Z">
                  <w:rPr>
                    <w:ins w:id="3765" w:author="Sebastian Ma Lik Keung" w:date="2018-05-30T10:52:00Z"/>
                    <w:lang w:val="en-SG"/>
                  </w:rPr>
                </w:rPrChange>
              </w:rPr>
            </w:pPr>
            <w:ins w:id="3766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67" w:author="Sebastian Ma Lik Keung" w:date="2018-05-30T10:52:00Z">
                    <w:rPr>
                      <w:lang w:val="en-SG"/>
                    </w:rPr>
                  </w:rPrChange>
                </w:rPr>
                <w:t xml:space="preserve">    "solidity-sha3": "^0.4.1",</w:t>
              </w:r>
            </w:ins>
          </w:p>
          <w:p w14:paraId="59D93F35" w14:textId="77777777" w:rsidR="00C91159" w:rsidRPr="00C91159" w:rsidRDefault="00C91159" w:rsidP="00C91159">
            <w:pPr>
              <w:rPr>
                <w:ins w:id="3768" w:author="Sebastian Ma Lik Keung" w:date="2018-05-30T10:52:00Z"/>
                <w:rFonts w:ascii="Arial Nova Cond Light" w:hAnsi="Arial Nova Cond Light"/>
                <w:lang w:val="en-SG"/>
                <w:rPrChange w:id="3769" w:author="Sebastian Ma Lik Keung" w:date="2018-05-30T10:52:00Z">
                  <w:rPr>
                    <w:ins w:id="3770" w:author="Sebastian Ma Lik Keung" w:date="2018-05-30T10:52:00Z"/>
                    <w:lang w:val="en-SG"/>
                  </w:rPr>
                </w:rPrChange>
              </w:rPr>
            </w:pPr>
            <w:ins w:id="3771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72" w:author="Sebastian Ma Lik Keung" w:date="2018-05-30T10:52:00Z">
                    <w:rPr>
                      <w:lang w:val="en-SG"/>
                    </w:rPr>
                  </w:rPrChange>
                </w:rPr>
                <w:t xml:space="preserve">    "</w:t>
              </w:r>
              <w:proofErr w:type="spellStart"/>
              <w:r w:rsidRPr="00C91159">
                <w:rPr>
                  <w:rFonts w:ascii="Arial Nova Cond Light" w:hAnsi="Arial Nova Cond Light"/>
                  <w:lang w:val="en-SG"/>
                  <w:rPrChange w:id="3773" w:author="Sebastian Ma Lik Keung" w:date="2018-05-30T10:52:00Z">
                    <w:rPr>
                      <w:lang w:val="en-SG"/>
                    </w:rPr>
                  </w:rPrChange>
                </w:rPr>
                <w:t>solc</w:t>
              </w:r>
              <w:proofErr w:type="spellEnd"/>
              <w:r w:rsidRPr="00C91159">
                <w:rPr>
                  <w:rFonts w:ascii="Arial Nova Cond Light" w:hAnsi="Arial Nova Cond Light"/>
                  <w:lang w:val="en-SG"/>
                  <w:rPrChange w:id="3774" w:author="Sebastian Ma Lik Keung" w:date="2018-05-30T10:52:00Z">
                    <w:rPr>
                      <w:lang w:val="en-SG"/>
                    </w:rPr>
                  </w:rPrChange>
                </w:rPr>
                <w:t>": "^0.3.6",</w:t>
              </w:r>
            </w:ins>
          </w:p>
          <w:p w14:paraId="7E5ACA43" w14:textId="77777777" w:rsidR="00C91159" w:rsidRPr="00C91159" w:rsidRDefault="00C91159" w:rsidP="00C91159">
            <w:pPr>
              <w:rPr>
                <w:ins w:id="3775" w:author="Sebastian Ma Lik Keung" w:date="2018-05-30T10:52:00Z"/>
                <w:rFonts w:ascii="Arial Nova Cond Light" w:hAnsi="Arial Nova Cond Light"/>
                <w:lang w:val="en-SG"/>
                <w:rPrChange w:id="3776" w:author="Sebastian Ma Lik Keung" w:date="2018-05-30T10:52:00Z">
                  <w:rPr>
                    <w:ins w:id="3777" w:author="Sebastian Ma Lik Keung" w:date="2018-05-30T10:52:00Z"/>
                    <w:lang w:val="en-SG"/>
                  </w:rPr>
                </w:rPrChange>
              </w:rPr>
            </w:pPr>
            <w:ins w:id="3778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79" w:author="Sebastian Ma Lik Keung" w:date="2018-05-30T10:52:00Z">
                    <w:rPr>
                      <w:lang w:val="en-SG"/>
                    </w:rPr>
                  </w:rPrChange>
                </w:rPr>
                <w:t xml:space="preserve">    "js-sha3": "^0.6.1",</w:t>
              </w:r>
            </w:ins>
          </w:p>
          <w:p w14:paraId="7C0E6FC3" w14:textId="77777777" w:rsidR="00C91159" w:rsidRPr="00C91159" w:rsidRDefault="00C91159" w:rsidP="00C91159">
            <w:pPr>
              <w:rPr>
                <w:ins w:id="3780" w:author="Sebastian Ma Lik Keung" w:date="2018-05-30T10:52:00Z"/>
                <w:rFonts w:ascii="Arial Nova Cond Light" w:hAnsi="Arial Nova Cond Light"/>
                <w:lang w:val="en-SG"/>
                <w:rPrChange w:id="3781" w:author="Sebastian Ma Lik Keung" w:date="2018-05-30T10:52:00Z">
                  <w:rPr>
                    <w:ins w:id="3782" w:author="Sebastian Ma Lik Keung" w:date="2018-05-30T10:52:00Z"/>
                    <w:lang w:val="en-SG"/>
                  </w:rPr>
                </w:rPrChange>
              </w:rPr>
            </w:pPr>
            <w:ins w:id="3783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84" w:author="Sebastian Ma Lik Keung" w:date="2018-05-30T10:52:00Z">
                    <w:rPr>
                      <w:lang w:val="en-SG"/>
                    </w:rPr>
                  </w:rPrChange>
                </w:rPr>
                <w:t xml:space="preserve">    </w:t>
              </w:r>
              <w:r w:rsidRPr="00C91159">
                <w:rPr>
                  <w:rFonts w:ascii="Arial Nova Cond Light" w:hAnsi="Arial Nova Cond Light"/>
                  <w:highlight w:val="yellow"/>
                  <w:lang w:val="en-SG"/>
                  <w:rPrChange w:id="3785" w:author="Sebastian Ma Lik Keung" w:date="2018-05-30T10:52:00Z">
                    <w:rPr>
                      <w:lang w:val="en-SG"/>
                    </w:rPr>
                  </w:rPrChange>
                </w:rPr>
                <w:t>"js-sha256": "^0.9.0",</w:t>
              </w:r>
            </w:ins>
          </w:p>
          <w:p w14:paraId="50E27CC2" w14:textId="77777777" w:rsidR="00C91159" w:rsidRPr="00C91159" w:rsidRDefault="00C91159" w:rsidP="00C91159">
            <w:pPr>
              <w:rPr>
                <w:ins w:id="3786" w:author="Sebastian Ma Lik Keung" w:date="2018-05-30T10:52:00Z"/>
                <w:rFonts w:ascii="Arial Nova Cond Light" w:hAnsi="Arial Nova Cond Light"/>
                <w:lang w:val="en-SG"/>
                <w:rPrChange w:id="3787" w:author="Sebastian Ma Lik Keung" w:date="2018-05-30T10:52:00Z">
                  <w:rPr>
                    <w:ins w:id="3788" w:author="Sebastian Ma Lik Keung" w:date="2018-05-30T10:52:00Z"/>
                    <w:lang w:val="en-SG"/>
                  </w:rPr>
                </w:rPrChange>
              </w:rPr>
            </w:pPr>
            <w:ins w:id="3789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90" w:author="Sebastian Ma Lik Keung" w:date="2018-05-30T10:52:00Z">
                    <w:rPr>
                      <w:lang w:val="en-SG"/>
                    </w:rPr>
                  </w:rPrChange>
                </w:rPr>
                <w:t xml:space="preserve">    "chalk": "^2.1.0"</w:t>
              </w:r>
            </w:ins>
          </w:p>
          <w:p w14:paraId="03D0133D" w14:textId="1BD8EE21" w:rsidR="00C91159" w:rsidRPr="00C91159" w:rsidRDefault="00C91159" w:rsidP="00C91159">
            <w:pPr>
              <w:rPr>
                <w:ins w:id="3791" w:author="Sebastian Ma Lik Keung" w:date="2018-05-30T10:52:00Z"/>
                <w:rFonts w:ascii="Arial Nova Cond Light" w:hAnsi="Arial Nova Cond Light"/>
                <w:lang w:val="en-SG"/>
                <w:rPrChange w:id="3792" w:author="Sebastian Ma Lik Keung" w:date="2018-05-30T10:52:00Z">
                  <w:rPr>
                    <w:ins w:id="3793" w:author="Sebastian Ma Lik Keung" w:date="2018-05-30T10:52:00Z"/>
                    <w:lang w:val="en-SG"/>
                  </w:rPr>
                </w:rPrChange>
              </w:rPr>
            </w:pPr>
            <w:ins w:id="3794" w:author="Sebastian Ma Lik Keung" w:date="2018-05-30T10:52:00Z">
              <w:r w:rsidRPr="00C91159">
                <w:rPr>
                  <w:rFonts w:ascii="Arial Nova Cond Light" w:hAnsi="Arial Nova Cond Light"/>
                  <w:lang w:val="en-SG"/>
                  <w:rPrChange w:id="3795" w:author="Sebastian Ma Lik Keung" w:date="2018-05-30T10:52:00Z">
                    <w:rPr>
                      <w:lang w:val="en-SG"/>
                    </w:rPr>
                  </w:rPrChange>
                </w:rPr>
                <w:t xml:space="preserve">  },</w:t>
              </w:r>
            </w:ins>
          </w:p>
        </w:tc>
      </w:tr>
    </w:tbl>
    <w:p w14:paraId="53F28F39" w14:textId="1B6D5FA4" w:rsidR="00C91159" w:rsidRDefault="00C91159">
      <w:pPr>
        <w:spacing w:after="0" w:line="240" w:lineRule="auto"/>
        <w:rPr>
          <w:ins w:id="3796" w:author="Sebastian Ma Lik Keung" w:date="2018-05-30T10:52:00Z"/>
          <w:lang w:val="en-SG"/>
        </w:rPr>
      </w:pPr>
    </w:p>
    <w:p w14:paraId="4DFAD990" w14:textId="1841278E" w:rsidR="00F26105" w:rsidRDefault="00F26105">
      <w:pPr>
        <w:rPr>
          <w:ins w:id="3797" w:author="Sebastian Ma Lik Keung" w:date="2018-05-31T12:01:00Z"/>
          <w:lang w:val="en-SG"/>
        </w:rPr>
      </w:pPr>
      <w:ins w:id="3798" w:author="Sebastian Ma Lik Keung" w:date="2018-05-31T12:01:00Z">
        <w:r>
          <w:rPr>
            <w:lang w:val="en-SG"/>
          </w:rPr>
          <w:br w:type="page"/>
        </w:r>
      </w:ins>
    </w:p>
    <w:p w14:paraId="1697422A" w14:textId="77777777" w:rsidR="00C91159" w:rsidRDefault="00C91159">
      <w:pPr>
        <w:spacing w:after="0" w:line="240" w:lineRule="auto"/>
        <w:rPr>
          <w:ins w:id="3799" w:author="Sebastian Ma Lik Keung" w:date="2018-05-31T11:55:00Z"/>
          <w:lang w:val="en-SG"/>
        </w:rPr>
      </w:pPr>
    </w:p>
    <w:p w14:paraId="4EF4BEA1" w14:textId="77777777" w:rsidR="00817089" w:rsidRPr="00103403" w:rsidRDefault="00817089">
      <w:pPr>
        <w:spacing w:after="0" w:line="240" w:lineRule="auto"/>
        <w:rPr>
          <w:lang w:val="en-SG"/>
        </w:rPr>
      </w:pPr>
    </w:p>
    <w:p w14:paraId="284F621A" w14:textId="77777777" w:rsidR="006476E0" w:rsidRPr="00A20793" w:rsidRDefault="006476E0">
      <w:pPr>
        <w:spacing w:after="0" w:line="240" w:lineRule="auto"/>
        <w:rPr>
          <w:lang w:val="en-SG"/>
        </w:rPr>
      </w:pPr>
    </w:p>
    <w:sectPr w:rsidR="006476E0" w:rsidRPr="00A2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Cond Light">
    <w:altName w:val="Arial Nova Cond Light"/>
    <w:charset w:val="00"/>
    <w:family w:val="swiss"/>
    <w:pitch w:val="variable"/>
    <w:sig w:usb0="80000287" w:usb1="00000002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4ADE"/>
    <w:multiLevelType w:val="hybridMultilevel"/>
    <w:tmpl w:val="627A4E82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4D6BCB"/>
    <w:multiLevelType w:val="hybridMultilevel"/>
    <w:tmpl w:val="3A4AADC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086E14"/>
    <w:multiLevelType w:val="hybridMultilevel"/>
    <w:tmpl w:val="1284D566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bastian Ma Lik Keung">
    <w15:presenceInfo w15:providerId="AD" w15:userId="S-1-5-21-1104492580-2141259050-3462381582-758459"/>
  </w15:person>
  <w15:person w15:author="Sebastian Ma">
    <w15:presenceInfo w15:providerId="Windows Live" w15:userId="699f55b70e893f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1B7"/>
    <w:rsid w:val="00003ED7"/>
    <w:rsid w:val="000223B7"/>
    <w:rsid w:val="00024DAA"/>
    <w:rsid w:val="0003465B"/>
    <w:rsid w:val="00037BAD"/>
    <w:rsid w:val="00040C08"/>
    <w:rsid w:val="00042A51"/>
    <w:rsid w:val="000436AF"/>
    <w:rsid w:val="000665B0"/>
    <w:rsid w:val="000A61B7"/>
    <w:rsid w:val="000C15C5"/>
    <w:rsid w:val="000D4A41"/>
    <w:rsid w:val="000D4DA2"/>
    <w:rsid w:val="000E75B4"/>
    <w:rsid w:val="000F2800"/>
    <w:rsid w:val="000F4F66"/>
    <w:rsid w:val="00103403"/>
    <w:rsid w:val="00105537"/>
    <w:rsid w:val="00126F7D"/>
    <w:rsid w:val="001467A3"/>
    <w:rsid w:val="00146F90"/>
    <w:rsid w:val="00154877"/>
    <w:rsid w:val="001576B6"/>
    <w:rsid w:val="00160BAE"/>
    <w:rsid w:val="00166D93"/>
    <w:rsid w:val="00177037"/>
    <w:rsid w:val="00177F13"/>
    <w:rsid w:val="0018234F"/>
    <w:rsid w:val="00190BF2"/>
    <w:rsid w:val="00195092"/>
    <w:rsid w:val="001B03A3"/>
    <w:rsid w:val="001B303E"/>
    <w:rsid w:val="001D41A3"/>
    <w:rsid w:val="001F19F1"/>
    <w:rsid w:val="001F4018"/>
    <w:rsid w:val="00214735"/>
    <w:rsid w:val="00224858"/>
    <w:rsid w:val="00243DD6"/>
    <w:rsid w:val="00275F27"/>
    <w:rsid w:val="0027620B"/>
    <w:rsid w:val="00276834"/>
    <w:rsid w:val="00281595"/>
    <w:rsid w:val="0029453B"/>
    <w:rsid w:val="002C20DE"/>
    <w:rsid w:val="002C4967"/>
    <w:rsid w:val="002E30C5"/>
    <w:rsid w:val="002F3EB2"/>
    <w:rsid w:val="003230F8"/>
    <w:rsid w:val="00330FD5"/>
    <w:rsid w:val="0033232F"/>
    <w:rsid w:val="003427BD"/>
    <w:rsid w:val="00343387"/>
    <w:rsid w:val="00383E14"/>
    <w:rsid w:val="00386084"/>
    <w:rsid w:val="0039158D"/>
    <w:rsid w:val="003A3444"/>
    <w:rsid w:val="003B46A0"/>
    <w:rsid w:val="003C2287"/>
    <w:rsid w:val="003D1F9C"/>
    <w:rsid w:val="003D5711"/>
    <w:rsid w:val="003E3CE3"/>
    <w:rsid w:val="003E5DB6"/>
    <w:rsid w:val="003F39BE"/>
    <w:rsid w:val="004152B3"/>
    <w:rsid w:val="00416E95"/>
    <w:rsid w:val="00430970"/>
    <w:rsid w:val="004463D3"/>
    <w:rsid w:val="00450F7F"/>
    <w:rsid w:val="00480409"/>
    <w:rsid w:val="004918BE"/>
    <w:rsid w:val="004D2E27"/>
    <w:rsid w:val="0050162C"/>
    <w:rsid w:val="005121BD"/>
    <w:rsid w:val="00527917"/>
    <w:rsid w:val="005440BA"/>
    <w:rsid w:val="0055311E"/>
    <w:rsid w:val="00574955"/>
    <w:rsid w:val="005A4225"/>
    <w:rsid w:val="0060760A"/>
    <w:rsid w:val="006145FC"/>
    <w:rsid w:val="0061579F"/>
    <w:rsid w:val="00627691"/>
    <w:rsid w:val="00632168"/>
    <w:rsid w:val="006476E0"/>
    <w:rsid w:val="00651A5D"/>
    <w:rsid w:val="00691391"/>
    <w:rsid w:val="006B14F8"/>
    <w:rsid w:val="006E44D7"/>
    <w:rsid w:val="007005B6"/>
    <w:rsid w:val="00725372"/>
    <w:rsid w:val="00725BCE"/>
    <w:rsid w:val="007316E4"/>
    <w:rsid w:val="00736523"/>
    <w:rsid w:val="00750A5D"/>
    <w:rsid w:val="00762957"/>
    <w:rsid w:val="0078374C"/>
    <w:rsid w:val="00785769"/>
    <w:rsid w:val="00786CB3"/>
    <w:rsid w:val="007B0140"/>
    <w:rsid w:val="007B35EF"/>
    <w:rsid w:val="007B570B"/>
    <w:rsid w:val="007C7FAC"/>
    <w:rsid w:val="007D1980"/>
    <w:rsid w:val="007D44E8"/>
    <w:rsid w:val="007D5C22"/>
    <w:rsid w:val="00817089"/>
    <w:rsid w:val="00834F1B"/>
    <w:rsid w:val="0085369A"/>
    <w:rsid w:val="0088218F"/>
    <w:rsid w:val="008859CE"/>
    <w:rsid w:val="0089635F"/>
    <w:rsid w:val="008D4B0A"/>
    <w:rsid w:val="00914B32"/>
    <w:rsid w:val="00941D77"/>
    <w:rsid w:val="009539D1"/>
    <w:rsid w:val="00975622"/>
    <w:rsid w:val="00990DA8"/>
    <w:rsid w:val="0099560B"/>
    <w:rsid w:val="009979C3"/>
    <w:rsid w:val="009A0BC8"/>
    <w:rsid w:val="009B1ACE"/>
    <w:rsid w:val="009B6657"/>
    <w:rsid w:val="009D73D9"/>
    <w:rsid w:val="009D7C15"/>
    <w:rsid w:val="009F29DD"/>
    <w:rsid w:val="009F7D2A"/>
    <w:rsid w:val="00A0591F"/>
    <w:rsid w:val="00A10E4E"/>
    <w:rsid w:val="00A20793"/>
    <w:rsid w:val="00A41474"/>
    <w:rsid w:val="00A50876"/>
    <w:rsid w:val="00A555D4"/>
    <w:rsid w:val="00A60893"/>
    <w:rsid w:val="00A67B84"/>
    <w:rsid w:val="00A72FE6"/>
    <w:rsid w:val="00A85584"/>
    <w:rsid w:val="00A9366C"/>
    <w:rsid w:val="00AC4AEA"/>
    <w:rsid w:val="00AE37BC"/>
    <w:rsid w:val="00AE77D8"/>
    <w:rsid w:val="00AF2533"/>
    <w:rsid w:val="00B00C50"/>
    <w:rsid w:val="00B13488"/>
    <w:rsid w:val="00B302A8"/>
    <w:rsid w:val="00B455C4"/>
    <w:rsid w:val="00B46F65"/>
    <w:rsid w:val="00B621D5"/>
    <w:rsid w:val="00B87AC1"/>
    <w:rsid w:val="00BC5377"/>
    <w:rsid w:val="00BE3147"/>
    <w:rsid w:val="00BF49CE"/>
    <w:rsid w:val="00BF72A8"/>
    <w:rsid w:val="00C13431"/>
    <w:rsid w:val="00C2121A"/>
    <w:rsid w:val="00C3025C"/>
    <w:rsid w:val="00C46401"/>
    <w:rsid w:val="00C726A3"/>
    <w:rsid w:val="00C91159"/>
    <w:rsid w:val="00C94643"/>
    <w:rsid w:val="00CB500E"/>
    <w:rsid w:val="00CC2FFA"/>
    <w:rsid w:val="00CD7F59"/>
    <w:rsid w:val="00CE1CB0"/>
    <w:rsid w:val="00CF4D72"/>
    <w:rsid w:val="00CF69DF"/>
    <w:rsid w:val="00D04ECB"/>
    <w:rsid w:val="00D1120A"/>
    <w:rsid w:val="00D376A6"/>
    <w:rsid w:val="00D5118B"/>
    <w:rsid w:val="00D605A9"/>
    <w:rsid w:val="00D64675"/>
    <w:rsid w:val="00D826DF"/>
    <w:rsid w:val="00D84D19"/>
    <w:rsid w:val="00D927DA"/>
    <w:rsid w:val="00DB2F18"/>
    <w:rsid w:val="00DC3622"/>
    <w:rsid w:val="00DD3DBD"/>
    <w:rsid w:val="00DE7DAD"/>
    <w:rsid w:val="00DF39C7"/>
    <w:rsid w:val="00E010BE"/>
    <w:rsid w:val="00E11AF1"/>
    <w:rsid w:val="00E21839"/>
    <w:rsid w:val="00E26FFD"/>
    <w:rsid w:val="00E36A6F"/>
    <w:rsid w:val="00E62D47"/>
    <w:rsid w:val="00E62F0A"/>
    <w:rsid w:val="00E66563"/>
    <w:rsid w:val="00E8277C"/>
    <w:rsid w:val="00EB2CBE"/>
    <w:rsid w:val="00EE35F7"/>
    <w:rsid w:val="00EE51AA"/>
    <w:rsid w:val="00EE630E"/>
    <w:rsid w:val="00EF7F28"/>
    <w:rsid w:val="00F10AFD"/>
    <w:rsid w:val="00F26105"/>
    <w:rsid w:val="00F271A9"/>
    <w:rsid w:val="00F6543E"/>
    <w:rsid w:val="00F65E6E"/>
    <w:rsid w:val="00F66CD1"/>
    <w:rsid w:val="00F71D57"/>
    <w:rsid w:val="00F81741"/>
    <w:rsid w:val="00F964B7"/>
    <w:rsid w:val="00F9682D"/>
    <w:rsid w:val="00F96BEF"/>
    <w:rsid w:val="00FB5067"/>
    <w:rsid w:val="00FD33EA"/>
    <w:rsid w:val="00F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AF734"/>
  <w15:docId w15:val="{03C6956B-3A66-455D-8BE7-41387556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D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3DD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E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CBE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EB2CB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95092"/>
  </w:style>
  <w:style w:type="character" w:customStyle="1" w:styleId="pl-c1">
    <w:name w:val="pl-c1"/>
    <w:basedOn w:val="DefaultParagraphFont"/>
    <w:rsid w:val="00195092"/>
  </w:style>
  <w:style w:type="character" w:customStyle="1" w:styleId="Heading2Char">
    <w:name w:val="Heading 2 Char"/>
    <w:basedOn w:val="DefaultParagraphFont"/>
    <w:link w:val="Heading2"/>
    <w:uiPriority w:val="9"/>
    <w:rsid w:val="008D4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15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1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147"/>
    <w:rPr>
      <w:rFonts w:ascii="Lucida Grande" w:hAnsi="Lucida Grande" w:cs="Lucida Grande"/>
      <w:sz w:val="18"/>
      <w:szCs w:val="18"/>
    </w:rPr>
  </w:style>
  <w:style w:type="character" w:customStyle="1" w:styleId="pl-smi">
    <w:name w:val="pl-smi"/>
    <w:basedOn w:val="DefaultParagraphFont"/>
    <w:rsid w:val="00CC2FFA"/>
  </w:style>
  <w:style w:type="table" w:styleId="TableGrid">
    <w:name w:val="Table Grid"/>
    <w:basedOn w:val="TableNormal"/>
    <w:uiPriority w:val="39"/>
    <w:rsid w:val="00AC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5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6105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3ED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3ED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27</Pages>
  <Words>5224</Words>
  <Characters>44774</Characters>
  <Application>Microsoft Office Word</Application>
  <DocSecurity>0</DocSecurity>
  <Lines>1444</Lines>
  <Paragraphs>1190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48808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 Lik Keung</dc:creator>
  <cp:keywords/>
  <dc:description/>
  <cp:lastModifiedBy>Sebastian Ma Lik Keung</cp:lastModifiedBy>
  <cp:revision>13</cp:revision>
  <dcterms:created xsi:type="dcterms:W3CDTF">2018-05-24T06:45:00Z</dcterms:created>
  <dcterms:modified xsi:type="dcterms:W3CDTF">2018-06-05T02:25:00Z</dcterms:modified>
</cp:coreProperties>
</file>